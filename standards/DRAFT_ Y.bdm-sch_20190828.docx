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57" w:type="dxa"/>
          <w:right w:w="57" w:type="dxa"/>
        </w:tblCellMar>
        <w:tblLook w:val="0000" w:firstRow="0" w:lastRow="0" w:firstColumn="0" w:lastColumn="0" w:noHBand="0" w:noVBand="0"/>
      </w:tblPr>
      <w:tblGrid>
        <w:gridCol w:w="1191"/>
        <w:gridCol w:w="417"/>
        <w:gridCol w:w="9"/>
        <w:gridCol w:w="3625"/>
        <w:gridCol w:w="145"/>
        <w:gridCol w:w="4536"/>
      </w:tblGrid>
      <w:tr w:rsidR="00E427DF" w:rsidRPr="006873E7" w14:paraId="5FAD1E2D" w14:textId="77777777" w:rsidTr="002E0472">
        <w:trPr>
          <w:cantSplit/>
        </w:trPr>
        <w:tc>
          <w:tcPr>
            <w:tcW w:w="1191" w:type="dxa"/>
            <w:vMerge w:val="restart"/>
          </w:tcPr>
          <w:p w14:paraId="25BD372B" w14:textId="77777777" w:rsidR="00E427DF" w:rsidRPr="00E427DF" w:rsidRDefault="00E427DF" w:rsidP="00E427DF">
            <w:pPr>
              <w:rPr>
                <w:sz w:val="20"/>
                <w:szCs w:val="20"/>
              </w:rPr>
            </w:pPr>
            <w:bookmarkStart w:id="0" w:name="dnum" w:colFirst="2" w:colLast="2"/>
            <w:bookmarkStart w:id="1" w:name="dtableau"/>
            <w:r w:rsidRPr="00E427DF">
              <w:rPr>
                <w:noProof/>
                <w:sz w:val="20"/>
                <w:szCs w:val="20"/>
                <w:lang w:eastAsia="zh-CN"/>
              </w:rPr>
              <w:drawing>
                <wp:inline distT="0" distB="0" distL="0" distR="0" wp14:anchorId="6FA101BD" wp14:editId="0ECCA766">
                  <wp:extent cx="647700" cy="828675"/>
                  <wp:effectExtent l="0" t="0" r="0" b="0"/>
                  <wp:docPr id="3" name="Picture 3"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12987"/>
                          <a:stretch/>
                        </pic:blipFill>
                        <pic:spPr bwMode="auto">
                          <a:xfrm>
                            <a:off x="0" y="0"/>
                            <a:ext cx="647700"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51" w:type="dxa"/>
            <w:gridSpan w:val="3"/>
            <w:vMerge w:val="restart"/>
          </w:tcPr>
          <w:p w14:paraId="66FA44A9" w14:textId="77777777" w:rsidR="00E427DF" w:rsidRPr="00E427DF" w:rsidRDefault="00E427DF" w:rsidP="00E427DF">
            <w:pPr>
              <w:rPr>
                <w:sz w:val="16"/>
                <w:szCs w:val="16"/>
              </w:rPr>
            </w:pPr>
            <w:r w:rsidRPr="00E427DF">
              <w:rPr>
                <w:sz w:val="16"/>
                <w:szCs w:val="16"/>
              </w:rPr>
              <w:t>INTERNATIONAL TELECOMMUNICATION UNION</w:t>
            </w:r>
          </w:p>
          <w:p w14:paraId="2A28F1A5" w14:textId="77777777" w:rsidR="00E427DF" w:rsidRPr="00E427DF" w:rsidRDefault="00E427DF" w:rsidP="00E427DF">
            <w:pPr>
              <w:rPr>
                <w:b/>
                <w:bCs/>
                <w:sz w:val="26"/>
                <w:szCs w:val="26"/>
              </w:rPr>
            </w:pPr>
            <w:r w:rsidRPr="00E427DF">
              <w:rPr>
                <w:b/>
                <w:bCs/>
                <w:sz w:val="26"/>
                <w:szCs w:val="26"/>
              </w:rPr>
              <w:t>TELECOMMUNICATION</w:t>
            </w:r>
            <w:r w:rsidRPr="00E427DF">
              <w:rPr>
                <w:b/>
                <w:bCs/>
                <w:sz w:val="26"/>
                <w:szCs w:val="26"/>
              </w:rPr>
              <w:br/>
              <w:t>STANDARDIZATION SECTOR</w:t>
            </w:r>
          </w:p>
          <w:p w14:paraId="7FCB1025" w14:textId="77777777" w:rsidR="00E427DF" w:rsidRPr="00E427DF" w:rsidRDefault="00E427DF" w:rsidP="00E427DF">
            <w:pPr>
              <w:rPr>
                <w:sz w:val="20"/>
                <w:szCs w:val="20"/>
              </w:rPr>
            </w:pPr>
            <w:r w:rsidRPr="00E427DF">
              <w:rPr>
                <w:sz w:val="20"/>
                <w:szCs w:val="20"/>
              </w:rPr>
              <w:t xml:space="preserve">STUDY PERIOD </w:t>
            </w:r>
            <w:bookmarkStart w:id="2" w:name="dstudyperiod"/>
            <w:r w:rsidRPr="00E427DF">
              <w:rPr>
                <w:sz w:val="20"/>
                <w:szCs w:val="20"/>
              </w:rPr>
              <w:t>2017-2020</w:t>
            </w:r>
            <w:bookmarkEnd w:id="2"/>
          </w:p>
        </w:tc>
        <w:tc>
          <w:tcPr>
            <w:tcW w:w="4681" w:type="dxa"/>
            <w:gridSpan w:val="2"/>
            <w:vAlign w:val="center"/>
          </w:tcPr>
          <w:p w14:paraId="2C37470A" w14:textId="77777777" w:rsidR="00E427DF" w:rsidRPr="006873E7" w:rsidRDefault="0094657C" w:rsidP="00532613">
            <w:pPr>
              <w:pStyle w:val="Docnumber"/>
              <w:rPr>
                <w:color w:val="FF0000"/>
              </w:rPr>
            </w:pPr>
            <w:r w:rsidRPr="0094657C">
              <w:rPr>
                <w:color w:val="000000" w:themeColor="text1"/>
              </w:rPr>
              <w:t>SG13-TD</w:t>
            </w:r>
            <w:r w:rsidR="00C07AEE" w:rsidRPr="00C07AEE">
              <w:rPr>
                <w:color w:val="000000" w:themeColor="text1"/>
              </w:rPr>
              <w:t>421</w:t>
            </w:r>
            <w:r w:rsidRPr="0094657C">
              <w:rPr>
                <w:color w:val="000000" w:themeColor="text1"/>
              </w:rPr>
              <w:t>/WP2</w:t>
            </w:r>
          </w:p>
        </w:tc>
      </w:tr>
      <w:tr w:rsidR="00E427DF" w:rsidRPr="00E427DF" w14:paraId="5D35197C" w14:textId="77777777" w:rsidTr="002E0472">
        <w:trPr>
          <w:cantSplit/>
        </w:trPr>
        <w:tc>
          <w:tcPr>
            <w:tcW w:w="1191" w:type="dxa"/>
            <w:vMerge/>
          </w:tcPr>
          <w:p w14:paraId="0F6B927F" w14:textId="77777777" w:rsidR="00E427DF" w:rsidRPr="00E427DF" w:rsidRDefault="00E427DF" w:rsidP="00E427DF">
            <w:pPr>
              <w:rPr>
                <w:smallCaps/>
                <w:sz w:val="20"/>
              </w:rPr>
            </w:pPr>
            <w:bookmarkStart w:id="3" w:name="dsg" w:colFirst="2" w:colLast="2"/>
            <w:bookmarkEnd w:id="0"/>
          </w:p>
        </w:tc>
        <w:tc>
          <w:tcPr>
            <w:tcW w:w="4051" w:type="dxa"/>
            <w:gridSpan w:val="3"/>
            <w:vMerge/>
          </w:tcPr>
          <w:p w14:paraId="2CDFC610" w14:textId="77777777" w:rsidR="00E427DF" w:rsidRPr="00E427DF" w:rsidRDefault="00E427DF" w:rsidP="00E427DF">
            <w:pPr>
              <w:rPr>
                <w:smallCaps/>
                <w:sz w:val="20"/>
              </w:rPr>
            </w:pPr>
          </w:p>
        </w:tc>
        <w:tc>
          <w:tcPr>
            <w:tcW w:w="4681" w:type="dxa"/>
            <w:gridSpan w:val="2"/>
          </w:tcPr>
          <w:p w14:paraId="1FBE28EF" w14:textId="77777777" w:rsidR="00E427DF" w:rsidRPr="00E427DF" w:rsidRDefault="00E427DF" w:rsidP="00E427DF">
            <w:pPr>
              <w:jc w:val="right"/>
              <w:rPr>
                <w:b/>
                <w:bCs/>
                <w:smallCaps/>
                <w:sz w:val="28"/>
                <w:szCs w:val="28"/>
              </w:rPr>
            </w:pPr>
            <w:r>
              <w:rPr>
                <w:b/>
                <w:bCs/>
                <w:smallCaps/>
                <w:sz w:val="28"/>
                <w:szCs w:val="28"/>
              </w:rPr>
              <w:t>STUDY GROUP 13</w:t>
            </w:r>
          </w:p>
        </w:tc>
      </w:tr>
      <w:bookmarkEnd w:id="3"/>
      <w:tr w:rsidR="00E427DF" w:rsidRPr="00E427DF" w14:paraId="074A6582" w14:textId="77777777" w:rsidTr="002E0472">
        <w:trPr>
          <w:cantSplit/>
        </w:trPr>
        <w:tc>
          <w:tcPr>
            <w:tcW w:w="1191" w:type="dxa"/>
            <w:vMerge/>
            <w:tcBorders>
              <w:bottom w:val="single" w:sz="12" w:space="0" w:color="auto"/>
            </w:tcBorders>
          </w:tcPr>
          <w:p w14:paraId="591FA0E2" w14:textId="77777777" w:rsidR="00E427DF" w:rsidRPr="00E427DF" w:rsidRDefault="00E427DF" w:rsidP="00E427DF">
            <w:pPr>
              <w:rPr>
                <w:b/>
                <w:bCs/>
                <w:sz w:val="26"/>
              </w:rPr>
            </w:pPr>
          </w:p>
        </w:tc>
        <w:tc>
          <w:tcPr>
            <w:tcW w:w="4051" w:type="dxa"/>
            <w:gridSpan w:val="3"/>
            <w:vMerge/>
            <w:tcBorders>
              <w:bottom w:val="single" w:sz="12" w:space="0" w:color="auto"/>
            </w:tcBorders>
          </w:tcPr>
          <w:p w14:paraId="2D6BDB17" w14:textId="77777777" w:rsidR="00E427DF" w:rsidRPr="00E427DF" w:rsidRDefault="00E427DF" w:rsidP="00E427DF">
            <w:pPr>
              <w:rPr>
                <w:b/>
                <w:bCs/>
                <w:sz w:val="26"/>
              </w:rPr>
            </w:pPr>
          </w:p>
        </w:tc>
        <w:tc>
          <w:tcPr>
            <w:tcW w:w="4681" w:type="dxa"/>
            <w:gridSpan w:val="2"/>
            <w:tcBorders>
              <w:bottom w:val="single" w:sz="12" w:space="0" w:color="auto"/>
            </w:tcBorders>
            <w:vAlign w:val="center"/>
          </w:tcPr>
          <w:p w14:paraId="1DC0C4CB" w14:textId="77777777" w:rsidR="00E427DF" w:rsidRPr="00E427DF" w:rsidRDefault="00BB1096" w:rsidP="00E427DF">
            <w:pPr>
              <w:jc w:val="right"/>
              <w:rPr>
                <w:b/>
                <w:bCs/>
                <w:sz w:val="28"/>
                <w:szCs w:val="28"/>
              </w:rPr>
            </w:pPr>
            <w:r w:rsidRPr="00BB1096">
              <w:rPr>
                <w:b/>
                <w:bCs/>
                <w:sz w:val="28"/>
                <w:szCs w:val="28"/>
              </w:rPr>
              <w:t>English only</w:t>
            </w:r>
          </w:p>
        </w:tc>
      </w:tr>
      <w:tr w:rsidR="00E427DF" w:rsidRPr="00E427DF" w14:paraId="286B7545" w14:textId="77777777" w:rsidTr="002E0472">
        <w:trPr>
          <w:cantSplit/>
        </w:trPr>
        <w:tc>
          <w:tcPr>
            <w:tcW w:w="1617" w:type="dxa"/>
            <w:gridSpan w:val="3"/>
          </w:tcPr>
          <w:p w14:paraId="4C24E3D3" w14:textId="77777777" w:rsidR="00E427DF" w:rsidRPr="00E427DF" w:rsidRDefault="00E427DF" w:rsidP="00E427DF">
            <w:pPr>
              <w:rPr>
                <w:b/>
                <w:bCs/>
              </w:rPr>
            </w:pPr>
            <w:bookmarkStart w:id="4" w:name="dbluepink" w:colFirst="1" w:colLast="1"/>
            <w:bookmarkStart w:id="5" w:name="dmeeting" w:colFirst="2" w:colLast="2"/>
            <w:r w:rsidRPr="00E427DF">
              <w:rPr>
                <w:b/>
                <w:bCs/>
              </w:rPr>
              <w:t>Question(s):</w:t>
            </w:r>
          </w:p>
        </w:tc>
        <w:tc>
          <w:tcPr>
            <w:tcW w:w="3625" w:type="dxa"/>
          </w:tcPr>
          <w:p w14:paraId="3E44E6F3" w14:textId="77777777" w:rsidR="00E427DF" w:rsidRPr="00E427DF" w:rsidRDefault="00E427DF" w:rsidP="00E427DF">
            <w:r w:rsidRPr="00E427DF">
              <w:t>17/13</w:t>
            </w:r>
          </w:p>
        </w:tc>
        <w:tc>
          <w:tcPr>
            <w:tcW w:w="4681" w:type="dxa"/>
            <w:gridSpan w:val="2"/>
          </w:tcPr>
          <w:p w14:paraId="745CD530" w14:textId="77777777" w:rsidR="00E427DF" w:rsidRPr="00E427DF" w:rsidRDefault="006F7E21" w:rsidP="0094657C">
            <w:pPr>
              <w:jc w:val="right"/>
            </w:pPr>
            <w:r w:rsidRPr="006F7E21">
              <w:rPr>
                <w:rFonts w:hint="eastAsia"/>
              </w:rPr>
              <w:t>G</w:t>
            </w:r>
            <w:r w:rsidRPr="006F7E21">
              <w:t>eneva</w:t>
            </w:r>
            <w:r w:rsidR="00E427DF" w:rsidRPr="00E427DF">
              <w:t>,</w:t>
            </w:r>
            <w:r w:rsidR="00423C3E">
              <w:t xml:space="preserve"> </w:t>
            </w:r>
            <w:r>
              <w:t>28</w:t>
            </w:r>
            <w:r w:rsidR="00E427DF" w:rsidRPr="00E427DF">
              <w:t xml:space="preserve"> </w:t>
            </w:r>
            <w:r>
              <w:t>June</w:t>
            </w:r>
            <w:r w:rsidR="00E427DF" w:rsidRPr="00E427DF">
              <w:t xml:space="preserve"> 201</w:t>
            </w:r>
            <w:r w:rsidR="00182320">
              <w:t>9</w:t>
            </w:r>
          </w:p>
        </w:tc>
      </w:tr>
      <w:tr w:rsidR="00E427DF" w:rsidRPr="00E427DF" w14:paraId="3E1A7E5F" w14:textId="77777777" w:rsidTr="002E0472">
        <w:trPr>
          <w:cantSplit/>
        </w:trPr>
        <w:tc>
          <w:tcPr>
            <w:tcW w:w="9923" w:type="dxa"/>
            <w:gridSpan w:val="6"/>
          </w:tcPr>
          <w:p w14:paraId="3D7EA205" w14:textId="77777777" w:rsidR="00E427DF" w:rsidRPr="00E427DF" w:rsidRDefault="00E427DF" w:rsidP="00E427DF">
            <w:pPr>
              <w:jc w:val="center"/>
              <w:rPr>
                <w:b/>
                <w:bCs/>
              </w:rPr>
            </w:pPr>
            <w:bookmarkStart w:id="6" w:name="ddoctype" w:colFirst="0" w:colLast="0"/>
            <w:bookmarkEnd w:id="4"/>
            <w:bookmarkEnd w:id="5"/>
            <w:r w:rsidRPr="00E427DF">
              <w:rPr>
                <w:b/>
                <w:bCs/>
              </w:rPr>
              <w:t>TD</w:t>
            </w:r>
          </w:p>
        </w:tc>
      </w:tr>
      <w:tr w:rsidR="00E427DF" w:rsidRPr="00E427DF" w14:paraId="42258AE1" w14:textId="77777777" w:rsidTr="002E0472">
        <w:trPr>
          <w:cantSplit/>
        </w:trPr>
        <w:tc>
          <w:tcPr>
            <w:tcW w:w="1617" w:type="dxa"/>
            <w:gridSpan w:val="3"/>
          </w:tcPr>
          <w:p w14:paraId="196ED336" w14:textId="77777777" w:rsidR="00E427DF" w:rsidRPr="00E427DF" w:rsidRDefault="00E427DF" w:rsidP="00E427DF">
            <w:pPr>
              <w:rPr>
                <w:b/>
                <w:bCs/>
              </w:rPr>
            </w:pPr>
            <w:bookmarkStart w:id="7" w:name="dsource" w:colFirst="1" w:colLast="1"/>
            <w:bookmarkEnd w:id="6"/>
            <w:r w:rsidRPr="00E427DF">
              <w:rPr>
                <w:b/>
                <w:bCs/>
              </w:rPr>
              <w:t>Source:</w:t>
            </w:r>
          </w:p>
        </w:tc>
        <w:tc>
          <w:tcPr>
            <w:tcW w:w="8306" w:type="dxa"/>
            <w:gridSpan w:val="3"/>
          </w:tcPr>
          <w:p w14:paraId="4BA98A25" w14:textId="77777777" w:rsidR="00E427DF" w:rsidRPr="00E427DF" w:rsidRDefault="00E427DF" w:rsidP="00E427DF">
            <w:r w:rsidRPr="00423C3E">
              <w:t>Editor</w:t>
            </w:r>
          </w:p>
        </w:tc>
      </w:tr>
      <w:tr w:rsidR="00E427DF" w:rsidRPr="00E427DF" w14:paraId="714029BD" w14:textId="77777777" w:rsidTr="002E0472">
        <w:trPr>
          <w:cantSplit/>
        </w:trPr>
        <w:tc>
          <w:tcPr>
            <w:tcW w:w="1617" w:type="dxa"/>
            <w:gridSpan w:val="3"/>
          </w:tcPr>
          <w:p w14:paraId="354DA09F" w14:textId="77777777" w:rsidR="00E427DF" w:rsidRPr="00E427DF" w:rsidRDefault="00E427DF" w:rsidP="00E427DF">
            <w:bookmarkStart w:id="8" w:name="dtitle1" w:colFirst="1" w:colLast="1"/>
            <w:bookmarkEnd w:id="7"/>
            <w:r w:rsidRPr="00E427DF">
              <w:rPr>
                <w:b/>
                <w:bCs/>
              </w:rPr>
              <w:t>Title:</w:t>
            </w:r>
          </w:p>
        </w:tc>
        <w:tc>
          <w:tcPr>
            <w:tcW w:w="8306" w:type="dxa"/>
            <w:gridSpan w:val="3"/>
          </w:tcPr>
          <w:p w14:paraId="7E17C727" w14:textId="77777777" w:rsidR="00E427DF" w:rsidRPr="00E427DF" w:rsidRDefault="00A40814" w:rsidP="00423C3E">
            <w:sdt>
              <w:sdtPr>
                <w:alias w:val="Title"/>
                <w:tag w:val=""/>
                <w:id w:val="-2085827854"/>
                <w:placeholder>
                  <w:docPart w:val="3B838A52D4D044D497CBFE6BF956FCF8"/>
                </w:placeholder>
                <w:dataBinding w:prefixMappings="xmlns:ns0='http://purl.org/dc/elements/1.1/' xmlns:ns1='http://schemas.openxmlformats.org/package/2006/metadata/core-properties' " w:xpath="/ns1:coreProperties[1]/ns0:title[1]" w:storeItemID="{6C3C8BC8-F283-45AE-878A-BAB7291924A1}"/>
                <w:text/>
              </w:sdtPr>
              <w:sdtContent>
                <w:r w:rsidR="00020553" w:rsidRPr="00020553">
                  <w:t>Draft revised Recommendation ITU-T Y.bdm-sch: Big data –</w:t>
                </w:r>
                <w:r w:rsidR="00020553">
                  <w:t xml:space="preserve"> </w:t>
                </w:r>
                <w:r w:rsidR="00020553" w:rsidRPr="00020553">
                  <w:t>Conceptual model of metadata Metadata</w:t>
                </w:r>
              </w:sdtContent>
            </w:sdt>
            <w:r w:rsidR="00020553" w:rsidRPr="00020553">
              <w:t xml:space="preserve"> </w:t>
            </w:r>
          </w:p>
        </w:tc>
      </w:tr>
      <w:tr w:rsidR="00B236B7" w:rsidRPr="00E427DF" w14:paraId="5BB6A58F" w14:textId="77777777" w:rsidTr="002E0472">
        <w:trPr>
          <w:cantSplit/>
        </w:trPr>
        <w:tc>
          <w:tcPr>
            <w:tcW w:w="1617" w:type="dxa"/>
            <w:gridSpan w:val="3"/>
            <w:tcBorders>
              <w:bottom w:val="single" w:sz="8" w:space="0" w:color="auto"/>
            </w:tcBorders>
          </w:tcPr>
          <w:p w14:paraId="458E1A31" w14:textId="77777777" w:rsidR="00B236B7" w:rsidRPr="00136DDD" w:rsidRDefault="00B236B7" w:rsidP="00B236B7">
            <w:pPr>
              <w:rPr>
                <w:b/>
                <w:bCs/>
              </w:rPr>
            </w:pPr>
            <w:bookmarkStart w:id="9" w:name="dpurpose" w:colFirst="1" w:colLast="1"/>
            <w:bookmarkEnd w:id="1"/>
            <w:bookmarkEnd w:id="8"/>
            <w:r w:rsidRPr="00136DDD">
              <w:rPr>
                <w:b/>
                <w:bCs/>
              </w:rPr>
              <w:t>Purpose:</w:t>
            </w:r>
          </w:p>
        </w:tc>
        <w:sdt>
          <w:sdtPr>
            <w:alias w:val="Purpose"/>
            <w:tag w:val="Purpose1"/>
            <w:id w:val="918285360"/>
            <w:placeholder>
              <w:docPart w:val="12AF56884B97421790C7483F9B5C9B76"/>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urpose1[1]" w:storeItemID="{EF8523CC-DEB2-463D-9A27-DF0B8D2CAEC3}"/>
            <w:dropDownList w:lastValue="Proposal">
              <w:listItem w:value="[Purpose]"/>
            </w:dropDownList>
          </w:sdtPr>
          <w:sdtContent>
            <w:tc>
              <w:tcPr>
                <w:tcW w:w="8306" w:type="dxa"/>
                <w:gridSpan w:val="3"/>
                <w:tcBorders>
                  <w:bottom w:val="single" w:sz="8" w:space="0" w:color="auto"/>
                </w:tcBorders>
              </w:tcPr>
              <w:p w14:paraId="778F9E3E" w14:textId="77777777" w:rsidR="00B236B7" w:rsidRPr="00136DDD" w:rsidRDefault="00423C3E" w:rsidP="00B236B7">
                <w:r>
                  <w:t>Proposal</w:t>
                </w:r>
              </w:p>
            </w:tc>
          </w:sdtContent>
        </w:sdt>
      </w:tr>
      <w:bookmarkEnd w:id="9"/>
      <w:tr w:rsidR="00423C3E" w:rsidRPr="00364979" w14:paraId="10D0B2FA" w14:textId="77777777" w:rsidTr="00856C7A">
        <w:trPr>
          <w:cantSplit/>
        </w:trPr>
        <w:tc>
          <w:tcPr>
            <w:tcW w:w="1608" w:type="dxa"/>
            <w:gridSpan w:val="2"/>
            <w:tcBorders>
              <w:top w:val="single" w:sz="8" w:space="0" w:color="auto"/>
              <w:bottom w:val="single" w:sz="8" w:space="0" w:color="auto"/>
            </w:tcBorders>
          </w:tcPr>
          <w:p w14:paraId="08FA54AA" w14:textId="77777777" w:rsidR="00423C3E" w:rsidRPr="00136DDD" w:rsidRDefault="00423C3E" w:rsidP="00423C3E">
            <w:pPr>
              <w:rPr>
                <w:b/>
                <w:bCs/>
              </w:rPr>
            </w:pPr>
            <w:r w:rsidRPr="00136DDD">
              <w:rPr>
                <w:b/>
                <w:bCs/>
              </w:rPr>
              <w:t>Contact:</w:t>
            </w:r>
          </w:p>
        </w:tc>
        <w:tc>
          <w:tcPr>
            <w:tcW w:w="3779" w:type="dxa"/>
            <w:gridSpan w:val="3"/>
            <w:tcBorders>
              <w:top w:val="single" w:sz="8" w:space="0" w:color="auto"/>
              <w:bottom w:val="single" w:sz="8" w:space="0" w:color="auto"/>
            </w:tcBorders>
          </w:tcPr>
          <w:p w14:paraId="068EBEF3" w14:textId="77777777" w:rsidR="00423C3E" w:rsidRPr="00E54DD2" w:rsidRDefault="00A40814" w:rsidP="00423C3E">
            <w:pPr>
              <w:rPr>
                <w:highlight w:val="yellow"/>
              </w:rPr>
            </w:pPr>
            <w:sdt>
              <w:sdtPr>
                <w:rPr>
                  <w:lang w:val="en-US"/>
                </w:rPr>
                <w:alias w:val="ContactNameOrgCountry"/>
                <w:tag w:val="ContactNameOrgCountry"/>
                <w:id w:val="-23096974"/>
                <w:placeholder>
                  <w:docPart w:val="52CA3B2C37D24E789178535EBBCD8686"/>
                </w:placeholder>
                <w:text w:multiLine="1"/>
              </w:sdtPr>
              <w:sdtContent>
                <w:r w:rsidR="00423C3E">
                  <w:rPr>
                    <w:lang w:val="en-US"/>
                  </w:rPr>
                  <w:t>Suwook Ha</w:t>
                </w:r>
                <w:r w:rsidR="00423C3E" w:rsidRPr="00136DDD">
                  <w:rPr>
                    <w:lang w:val="en-US"/>
                  </w:rPr>
                  <w:br/>
                </w:r>
                <w:r w:rsidR="00423C3E">
                  <w:rPr>
                    <w:lang w:val="en-US"/>
                  </w:rPr>
                  <w:t>ETRI</w:t>
                </w:r>
                <w:r w:rsidR="00423C3E" w:rsidRPr="00136DDD">
                  <w:rPr>
                    <w:lang w:val="en-US"/>
                  </w:rPr>
                  <w:br/>
                </w:r>
                <w:r w:rsidR="00423C3E">
                  <w:rPr>
                    <w:lang w:val="en-US"/>
                  </w:rPr>
                  <w:t>Korea (Republic of)</w:t>
                </w:r>
              </w:sdtContent>
            </w:sdt>
          </w:p>
        </w:tc>
        <w:tc>
          <w:tcPr>
            <w:tcW w:w="4536" w:type="dxa"/>
            <w:tcBorders>
              <w:top w:val="single" w:sz="8" w:space="0" w:color="auto"/>
              <w:bottom w:val="single" w:sz="8" w:space="0" w:color="auto"/>
            </w:tcBorders>
          </w:tcPr>
          <w:p w14:paraId="2D4024CE" w14:textId="77777777" w:rsidR="00423C3E" w:rsidRPr="00E54DD2" w:rsidRDefault="00A40814" w:rsidP="00423C3E">
            <w:pPr>
              <w:spacing w:line="240" w:lineRule="atLeast"/>
              <w:rPr>
                <w:highlight w:val="yellow"/>
              </w:rPr>
            </w:pPr>
            <w:sdt>
              <w:sdtPr>
                <w:alias w:val="ContactTelFaxEmail"/>
                <w:tag w:val="ContactTelFaxEmail"/>
                <w:id w:val="289253622"/>
                <w:placeholder>
                  <w:docPart w:val="D6BBFAEE00784D4889C85FB2516E08BA"/>
                </w:placeholder>
              </w:sdtPr>
              <w:sdtContent>
                <w:r w:rsidR="00423C3E" w:rsidRPr="00FF1151">
                  <w:rPr>
                    <w:lang w:val="pt-BR"/>
                  </w:rPr>
                  <w:t>Tel: +</w:t>
                </w:r>
                <w:r w:rsidR="00423C3E">
                  <w:rPr>
                    <w:lang w:val="pt-BR"/>
                  </w:rPr>
                  <w:t>82 42 860 5256</w:t>
                </w:r>
                <w:r w:rsidR="00423C3E" w:rsidRPr="00FF1151">
                  <w:rPr>
                    <w:lang w:val="pt-BR"/>
                  </w:rPr>
                  <w:br/>
                  <w:t>Fax: +</w:t>
                </w:r>
                <w:r w:rsidR="00423C3E">
                  <w:rPr>
                    <w:lang w:val="pt-BR"/>
                  </w:rPr>
                  <w:t>82 42 861 5404</w:t>
                </w:r>
                <w:r w:rsidR="00423C3E">
                  <w:rPr>
                    <w:lang w:val="pt-BR"/>
                  </w:rPr>
                  <w:br/>
                  <w:t xml:space="preserve">E-mail: </w:t>
                </w:r>
                <w:r w:rsidR="004D6588" w:rsidRPr="00F455DD">
                  <w:rPr>
                    <w:rStyle w:val="a5"/>
                    <w:rFonts w:ascii="Times New Roman" w:hAnsi="Times New Roman"/>
                    <w:lang w:val="pt-BR"/>
                  </w:rPr>
                  <w:t>sw.ha@etri.re.kr</w:t>
                </w:r>
              </w:sdtContent>
            </w:sdt>
            <w:r w:rsidR="004D6588">
              <w:t xml:space="preserve"> </w:t>
            </w:r>
            <w:r w:rsidR="00423C3E">
              <w:t xml:space="preserve"> </w:t>
            </w:r>
            <w:r w:rsidR="004D6588">
              <w:t xml:space="preserve"> </w:t>
            </w:r>
          </w:p>
        </w:tc>
      </w:tr>
    </w:tbl>
    <w:p w14:paraId="316EE6E1" w14:textId="77777777" w:rsidR="00DB0706" w:rsidRPr="00FF1151" w:rsidRDefault="00DB0706" w:rsidP="0089088E">
      <w:pPr>
        <w:rPr>
          <w:lang w:val="pt-BR"/>
        </w:rPr>
      </w:pPr>
    </w:p>
    <w:tbl>
      <w:tblPr>
        <w:tblW w:w="9923" w:type="dxa"/>
        <w:tblLayout w:type="fixed"/>
        <w:tblCellMar>
          <w:left w:w="57" w:type="dxa"/>
          <w:right w:w="57" w:type="dxa"/>
        </w:tblCellMar>
        <w:tblLook w:val="0000" w:firstRow="0" w:lastRow="0" w:firstColumn="0" w:lastColumn="0" w:noHBand="0" w:noVBand="0"/>
      </w:tblPr>
      <w:tblGrid>
        <w:gridCol w:w="1607"/>
        <w:gridCol w:w="8316"/>
      </w:tblGrid>
      <w:tr w:rsidR="0089088E" w:rsidRPr="00136DDD" w14:paraId="1FC4735F" w14:textId="77777777" w:rsidTr="00174B56">
        <w:trPr>
          <w:cantSplit/>
        </w:trPr>
        <w:tc>
          <w:tcPr>
            <w:tcW w:w="1607" w:type="dxa"/>
          </w:tcPr>
          <w:p w14:paraId="069C1936" w14:textId="77777777" w:rsidR="0089088E" w:rsidRPr="00136DDD" w:rsidRDefault="0089088E" w:rsidP="005976A1">
            <w:pPr>
              <w:rPr>
                <w:b/>
                <w:bCs/>
              </w:rPr>
            </w:pPr>
            <w:r w:rsidRPr="00136DDD">
              <w:rPr>
                <w:b/>
                <w:bCs/>
              </w:rPr>
              <w:t>Keywords:</w:t>
            </w:r>
          </w:p>
        </w:tc>
        <w:tc>
          <w:tcPr>
            <w:tcW w:w="8316" w:type="dxa"/>
          </w:tcPr>
          <w:p w14:paraId="2D7FED6E" w14:textId="77777777" w:rsidR="0089088E" w:rsidRPr="00E54DD2" w:rsidRDefault="00A40814" w:rsidP="00423C3E">
            <w:pPr>
              <w:rPr>
                <w:highlight w:val="yellow"/>
              </w:rPr>
            </w:pPr>
            <w:sdt>
              <w:sdtPr>
                <w:alias w:val="Keywords"/>
                <w:tag w:val="Keywords"/>
                <w:id w:val="700980125"/>
                <w:placeholder>
                  <w:docPart w:val="6BD2B546AE6640738979224DB45EF249"/>
                </w:placeholder>
                <w:dataBinding w:prefixMappings="xmlns:ns0='http://purl.org/dc/elements/1.1/' xmlns:ns1='http://schemas.openxmlformats.org/package/2006/metadata/core-properties' " w:xpath="/ns1:coreProperties[1]/ns1:keywords[1]" w:storeItemID="{6C3C8BC8-F283-45AE-878A-BAB7291924A1}"/>
                <w:text/>
              </w:sdtPr>
              <w:sdtContent>
                <w:r w:rsidR="00423C3E">
                  <w:t>Big data, metadata, catalogue, conceptual model</w:t>
                </w:r>
              </w:sdtContent>
            </w:sdt>
          </w:p>
        </w:tc>
      </w:tr>
      <w:tr w:rsidR="0089088E" w:rsidRPr="00136DDD" w14:paraId="23B9A9FA" w14:textId="77777777" w:rsidTr="00174B56">
        <w:trPr>
          <w:cantSplit/>
        </w:trPr>
        <w:tc>
          <w:tcPr>
            <w:tcW w:w="1607" w:type="dxa"/>
          </w:tcPr>
          <w:p w14:paraId="4E8AD841" w14:textId="77777777" w:rsidR="0089088E" w:rsidRPr="00136DDD" w:rsidRDefault="0089088E" w:rsidP="005976A1">
            <w:pPr>
              <w:rPr>
                <w:b/>
                <w:bCs/>
              </w:rPr>
            </w:pPr>
            <w:r w:rsidRPr="00136DDD">
              <w:rPr>
                <w:b/>
                <w:bCs/>
              </w:rPr>
              <w:t>Abstract:</w:t>
            </w:r>
          </w:p>
        </w:tc>
        <w:tc>
          <w:tcPr>
            <w:tcW w:w="8316" w:type="dxa"/>
          </w:tcPr>
          <w:p w14:paraId="3F972029" w14:textId="77777777" w:rsidR="0089088E" w:rsidRPr="00E54DD2" w:rsidRDefault="00423C3E" w:rsidP="00423C3E">
            <w:pPr>
              <w:rPr>
                <w:highlight w:val="yellow"/>
              </w:rPr>
            </w:pPr>
            <w:r w:rsidRPr="00423C3E">
              <w:t xml:space="preserve">This document is a draft recommendation of Y.bdm-sch, “Big data – Metadata framework and conceptual model”. This document includes the results of discussion on the Q17/13 meeting which was held in </w:t>
            </w:r>
            <w:r w:rsidR="006F7E21">
              <w:t>Geneva</w:t>
            </w:r>
            <w:r w:rsidRPr="00423C3E">
              <w:t xml:space="preserve">, </w:t>
            </w:r>
            <w:r w:rsidR="006F7E21">
              <w:t>17</w:t>
            </w:r>
            <w:r w:rsidR="007F40B5" w:rsidRPr="00E427DF">
              <w:t>-</w:t>
            </w:r>
            <w:r w:rsidR="006F7E21">
              <w:t>28</w:t>
            </w:r>
            <w:r w:rsidR="007F40B5" w:rsidRPr="00E427DF">
              <w:t xml:space="preserve"> </w:t>
            </w:r>
            <w:r w:rsidR="006F7E21">
              <w:t>June</w:t>
            </w:r>
            <w:r w:rsidR="007F40B5" w:rsidRPr="00E427DF">
              <w:t xml:space="preserve"> 201</w:t>
            </w:r>
            <w:r w:rsidR="00182320">
              <w:t>9</w:t>
            </w:r>
            <w:r w:rsidRPr="00423C3E">
              <w:t>.</w:t>
            </w:r>
          </w:p>
        </w:tc>
      </w:tr>
    </w:tbl>
    <w:p w14:paraId="24BA9092" w14:textId="77777777" w:rsidR="00070AEF" w:rsidRPr="00E3599E" w:rsidRDefault="00070AEF" w:rsidP="00070AEF">
      <w:pPr>
        <w:rPr>
          <w:lang w:eastAsia="ko-KR"/>
        </w:rPr>
      </w:pPr>
    </w:p>
    <w:p w14:paraId="24490616" w14:textId="77777777" w:rsidR="00070AEF" w:rsidRPr="004F04D1" w:rsidRDefault="00070AEF" w:rsidP="00070AEF">
      <w:pPr>
        <w:rPr>
          <w:rFonts w:eastAsia="맑은 고딕"/>
          <w:lang w:eastAsia="ko-KR"/>
        </w:rPr>
      </w:pPr>
      <w:r>
        <w:rPr>
          <w:lang w:eastAsia="ko-KR"/>
        </w:rPr>
        <w:t>The following table shows discussion results for contributions.</w:t>
      </w:r>
    </w:p>
    <w:p w14:paraId="207B33B0" w14:textId="77777777" w:rsidR="00070AEF" w:rsidRDefault="00070AEF" w:rsidP="00070AEF">
      <w:pPr>
        <w:spacing w:before="0"/>
        <w:jc w:val="both"/>
        <w:rPr>
          <w:rFonts w:eastAsia="MS Mincho"/>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33"/>
        <w:gridCol w:w="4961"/>
        <w:gridCol w:w="1979"/>
      </w:tblGrid>
      <w:tr w:rsidR="00070AEF" w:rsidRPr="001A67AA" w14:paraId="3D80DE55" w14:textId="77777777" w:rsidTr="00F204AC">
        <w:trPr>
          <w:trHeight w:val="563"/>
        </w:trPr>
        <w:tc>
          <w:tcPr>
            <w:tcW w:w="1443" w:type="dxa"/>
            <w:shd w:val="clear" w:color="auto" w:fill="auto"/>
            <w:vAlign w:val="center"/>
          </w:tcPr>
          <w:p w14:paraId="317ABB88" w14:textId="77777777"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Contribution</w:t>
            </w:r>
            <w:r w:rsidRPr="001A67AA">
              <w:rPr>
                <w:rFonts w:eastAsia="SimSun"/>
                <w:lang w:eastAsia="ko-KR"/>
              </w:rPr>
              <w:t xml:space="preserve"> No.</w:t>
            </w:r>
          </w:p>
        </w:tc>
        <w:tc>
          <w:tcPr>
            <w:tcW w:w="1133" w:type="dxa"/>
            <w:shd w:val="clear" w:color="auto" w:fill="auto"/>
            <w:vAlign w:val="center"/>
          </w:tcPr>
          <w:p w14:paraId="4C792D04" w14:textId="77777777"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Source</w:t>
            </w:r>
          </w:p>
        </w:tc>
        <w:tc>
          <w:tcPr>
            <w:tcW w:w="4961" w:type="dxa"/>
            <w:shd w:val="clear" w:color="auto" w:fill="auto"/>
            <w:vAlign w:val="center"/>
          </w:tcPr>
          <w:p w14:paraId="5FC0DFC6" w14:textId="77777777" w:rsidR="00070AEF" w:rsidRPr="001A67AA" w:rsidRDefault="00070AEF" w:rsidP="002E0472">
            <w:pPr>
              <w:spacing w:before="80" w:after="120" w:line="240" w:lineRule="atLeast"/>
              <w:jc w:val="center"/>
              <w:rPr>
                <w:rFonts w:eastAsia="SimSun"/>
                <w:lang w:eastAsia="ko-KR"/>
              </w:rPr>
            </w:pPr>
            <w:r w:rsidRPr="001A67AA">
              <w:rPr>
                <w:rFonts w:eastAsia="SimSun"/>
                <w:lang w:eastAsia="ko-KR"/>
              </w:rPr>
              <w:t>Contribution t</w:t>
            </w:r>
            <w:r w:rsidRPr="001A67AA">
              <w:rPr>
                <w:rFonts w:eastAsia="SimSun" w:hint="eastAsia"/>
                <w:lang w:eastAsia="ko-KR"/>
              </w:rPr>
              <w:t>itle</w:t>
            </w:r>
          </w:p>
        </w:tc>
        <w:tc>
          <w:tcPr>
            <w:tcW w:w="1979" w:type="dxa"/>
            <w:shd w:val="clear" w:color="auto" w:fill="auto"/>
            <w:vAlign w:val="center"/>
          </w:tcPr>
          <w:p w14:paraId="0555894C" w14:textId="77777777" w:rsidR="00070AEF" w:rsidRPr="001A67AA" w:rsidRDefault="00070AEF" w:rsidP="002E0472">
            <w:pPr>
              <w:spacing w:after="120" w:line="240" w:lineRule="atLeast"/>
              <w:jc w:val="center"/>
              <w:rPr>
                <w:rFonts w:eastAsia="SimSun"/>
                <w:lang w:eastAsia="ko-KR"/>
              </w:rPr>
            </w:pPr>
            <w:r w:rsidRPr="001A67AA">
              <w:rPr>
                <w:rFonts w:eastAsia="SimSun"/>
                <w:lang w:eastAsia="ko-KR"/>
              </w:rPr>
              <w:t>Result and action</w:t>
            </w:r>
          </w:p>
        </w:tc>
      </w:tr>
      <w:tr w:rsidR="006F7E21" w:rsidRPr="001A67AA" w14:paraId="1837B491" w14:textId="77777777" w:rsidTr="006F7E21">
        <w:trPr>
          <w:trHeight w:val="60"/>
        </w:trPr>
        <w:tc>
          <w:tcPr>
            <w:tcW w:w="1443" w:type="dxa"/>
            <w:vAlign w:val="center"/>
          </w:tcPr>
          <w:p w14:paraId="13DE45CA" w14:textId="77777777"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4</w:t>
            </w:r>
          </w:p>
        </w:tc>
        <w:tc>
          <w:tcPr>
            <w:tcW w:w="1133" w:type="dxa"/>
            <w:vAlign w:val="center"/>
          </w:tcPr>
          <w:p w14:paraId="512800DE" w14:textId="77777777"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14:paraId="06B61E1E" w14:textId="77777777" w:rsidR="006F7E21" w:rsidRPr="00AF54C4" w:rsidRDefault="006F7E21" w:rsidP="006F7E21">
            <w:pPr>
              <w:spacing w:before="80" w:after="120" w:line="240" w:lineRule="atLeast"/>
              <w:jc w:val="both"/>
              <w:rPr>
                <w:rFonts w:eastAsia="맑은 고딕"/>
                <w:lang w:eastAsia="ko-KR"/>
              </w:rPr>
            </w:pPr>
            <w:r>
              <w:t>Y.bdm-sch: Modification of clause 6</w:t>
            </w:r>
          </w:p>
        </w:tc>
        <w:tc>
          <w:tcPr>
            <w:tcW w:w="1979" w:type="dxa"/>
            <w:shd w:val="clear" w:color="auto" w:fill="auto"/>
          </w:tcPr>
          <w:p w14:paraId="13AE13BB" w14:textId="77777777"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r w:rsidR="006F7E21" w:rsidRPr="001A67AA" w14:paraId="667AE00B" w14:textId="77777777" w:rsidTr="006F7E21">
        <w:trPr>
          <w:trHeight w:val="499"/>
        </w:trPr>
        <w:tc>
          <w:tcPr>
            <w:tcW w:w="1443" w:type="dxa"/>
            <w:vAlign w:val="center"/>
          </w:tcPr>
          <w:p w14:paraId="2C16EB07" w14:textId="77777777"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5</w:t>
            </w:r>
          </w:p>
        </w:tc>
        <w:tc>
          <w:tcPr>
            <w:tcW w:w="1133" w:type="dxa"/>
            <w:vAlign w:val="center"/>
          </w:tcPr>
          <w:p w14:paraId="064348E8" w14:textId="77777777"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14:paraId="5E50AC32" w14:textId="77777777" w:rsidR="006F7E21" w:rsidRPr="00AF54C4" w:rsidRDefault="006F7E21" w:rsidP="006F7E21">
            <w:pPr>
              <w:spacing w:before="80" w:after="120" w:line="240" w:lineRule="atLeast"/>
              <w:jc w:val="both"/>
              <w:rPr>
                <w:rFonts w:eastAsia="맑은 고딕"/>
                <w:lang w:eastAsia="ko-KR"/>
              </w:rPr>
            </w:pPr>
            <w:r>
              <w:t>Y.bdm-sch: Modification of UML model in Appendix I</w:t>
            </w:r>
          </w:p>
        </w:tc>
        <w:tc>
          <w:tcPr>
            <w:tcW w:w="1979" w:type="dxa"/>
            <w:shd w:val="clear" w:color="auto" w:fill="auto"/>
          </w:tcPr>
          <w:p w14:paraId="57EAD1AE" w14:textId="77777777"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 with modification</w:t>
            </w:r>
          </w:p>
        </w:tc>
      </w:tr>
      <w:tr w:rsidR="006F7E21" w:rsidRPr="001A67AA" w14:paraId="1704478F" w14:textId="77777777" w:rsidTr="006F7E21">
        <w:trPr>
          <w:trHeight w:val="214"/>
        </w:trPr>
        <w:tc>
          <w:tcPr>
            <w:tcW w:w="1443" w:type="dxa"/>
            <w:vAlign w:val="center"/>
          </w:tcPr>
          <w:p w14:paraId="12F1EC0D" w14:textId="77777777"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6</w:t>
            </w:r>
          </w:p>
        </w:tc>
        <w:tc>
          <w:tcPr>
            <w:tcW w:w="1133" w:type="dxa"/>
            <w:vAlign w:val="center"/>
          </w:tcPr>
          <w:p w14:paraId="65F97155" w14:textId="77777777"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14:paraId="2D7DB614" w14:textId="77777777" w:rsidR="006F7E21" w:rsidRDefault="006F7E21" w:rsidP="006F7E21">
            <w:pPr>
              <w:spacing w:before="80" w:after="120" w:line="240" w:lineRule="atLeast"/>
              <w:jc w:val="both"/>
            </w:pPr>
            <w:r>
              <w:t>Y.bdm-sch: Modification of XML schema in Appendix II and III</w:t>
            </w:r>
          </w:p>
        </w:tc>
        <w:tc>
          <w:tcPr>
            <w:tcW w:w="1979" w:type="dxa"/>
            <w:shd w:val="clear" w:color="auto" w:fill="auto"/>
          </w:tcPr>
          <w:p w14:paraId="4ABEDBD5" w14:textId="77777777"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r w:rsidR="006F7E21" w:rsidRPr="001A67AA" w14:paraId="04C4E1AA" w14:textId="77777777" w:rsidTr="006F7E21">
        <w:trPr>
          <w:trHeight w:val="214"/>
        </w:trPr>
        <w:tc>
          <w:tcPr>
            <w:tcW w:w="1443" w:type="dxa"/>
            <w:vAlign w:val="center"/>
          </w:tcPr>
          <w:p w14:paraId="1A39EFE0" w14:textId="77777777"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7</w:t>
            </w:r>
          </w:p>
        </w:tc>
        <w:tc>
          <w:tcPr>
            <w:tcW w:w="1133" w:type="dxa"/>
            <w:vAlign w:val="center"/>
          </w:tcPr>
          <w:p w14:paraId="3BB41D52" w14:textId="77777777"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14:paraId="07D5AE6E" w14:textId="77777777" w:rsidR="006F7E21" w:rsidRDefault="006F7E21" w:rsidP="006F7E21">
            <w:pPr>
              <w:spacing w:before="80" w:after="120" w:line="240" w:lineRule="atLeast"/>
              <w:jc w:val="both"/>
            </w:pPr>
            <w:r>
              <w:t>Y.bdm-sch: Modification of the tile and scope</w:t>
            </w:r>
          </w:p>
        </w:tc>
        <w:tc>
          <w:tcPr>
            <w:tcW w:w="1979" w:type="dxa"/>
            <w:shd w:val="clear" w:color="auto" w:fill="auto"/>
          </w:tcPr>
          <w:p w14:paraId="2B916B0F" w14:textId="77777777"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bl>
    <w:p w14:paraId="1011E79D" w14:textId="77777777" w:rsidR="00070AEF" w:rsidRDefault="00070AEF" w:rsidP="00070AEF">
      <w:pPr>
        <w:spacing w:before="0"/>
        <w:jc w:val="both"/>
        <w:rPr>
          <w:rFonts w:eastAsia="MS Mincho"/>
        </w:rPr>
      </w:pPr>
    </w:p>
    <w:p w14:paraId="19EF35FF" w14:textId="77777777" w:rsidR="00070AEF" w:rsidRPr="006873E7" w:rsidRDefault="00070AEF" w:rsidP="00070AEF">
      <w:pPr>
        <w:widowControl w:val="0"/>
        <w:jc w:val="both"/>
        <w:rPr>
          <w:rFonts w:eastAsia="SimSun"/>
          <w:lang w:val="en-US" w:eastAsia="zh-CN"/>
        </w:rPr>
      </w:pPr>
      <w:r w:rsidRPr="006873E7">
        <w:rPr>
          <w:rFonts w:eastAsia="SimSun"/>
          <w:lang w:val="en-US" w:eastAsia="zh-CN"/>
        </w:rPr>
        <w:t>During this meeting, it is agreed as follows</w:t>
      </w:r>
      <w:r w:rsidR="006873E7" w:rsidRPr="006873E7">
        <w:rPr>
          <w:rFonts w:eastAsia="SimSun"/>
          <w:lang w:val="en-US" w:eastAsia="zh-CN"/>
        </w:rPr>
        <w:t>:</w:t>
      </w:r>
    </w:p>
    <w:p w14:paraId="08F747D0" w14:textId="77777777" w:rsidR="00B10D2E" w:rsidRPr="00B10D2E"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M</w:t>
      </w:r>
      <w:r>
        <w:rPr>
          <w:rFonts w:eastAsia="맑은 고딕"/>
          <w:lang w:eastAsia="ko-KR"/>
        </w:rPr>
        <w:t>odify the title and scope of draft recommendation;</w:t>
      </w:r>
    </w:p>
    <w:p w14:paraId="118AB7AE" w14:textId="77777777" w:rsidR="009F1686" w:rsidRPr="00182320"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val="en-US" w:eastAsia="ko-KR"/>
        </w:rPr>
        <w:t>Modify clause 6 to fit for the target of this draft recommendation</w:t>
      </w:r>
      <w:r w:rsidR="009F1686" w:rsidRPr="006873E7">
        <w:rPr>
          <w:rFonts w:eastAsia="맑은 고딕" w:hint="eastAsia"/>
          <w:lang w:eastAsia="ko-KR"/>
        </w:rPr>
        <w:t>;</w:t>
      </w:r>
    </w:p>
    <w:p w14:paraId="11B53BC5" w14:textId="77777777" w:rsidR="00182320" w:rsidRPr="006873E7"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Modify UML schema in Appendix I which related with managing a relationship between catalogues, and reflect the change to Appendix II;</w:t>
      </w:r>
    </w:p>
    <w:p w14:paraId="70C2B8D3" w14:textId="77777777" w:rsidR="009F1686" w:rsidRPr="006873E7"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lang w:eastAsia="ko-KR"/>
        </w:rPr>
        <w:t>Modify</w:t>
      </w:r>
      <w:r w:rsidR="006873E7" w:rsidRPr="006873E7">
        <w:rPr>
          <w:lang w:eastAsia="ko-KR"/>
        </w:rPr>
        <w:t xml:space="preserve"> </w:t>
      </w:r>
      <w:r>
        <w:rPr>
          <w:lang w:eastAsia="ko-KR"/>
        </w:rPr>
        <w:t>XML schema in</w:t>
      </w:r>
      <w:r w:rsidR="009626FB">
        <w:rPr>
          <w:lang w:eastAsia="ko-KR"/>
        </w:rPr>
        <w:t xml:space="preserve"> Appendix II</w:t>
      </w:r>
      <w:r>
        <w:rPr>
          <w:lang w:eastAsia="ko-KR"/>
        </w:rPr>
        <w:t xml:space="preserve"> and III</w:t>
      </w:r>
      <w:r w:rsidR="009626FB">
        <w:rPr>
          <w:lang w:eastAsia="ko-KR"/>
        </w:rPr>
        <w:t>.</w:t>
      </w:r>
    </w:p>
    <w:p w14:paraId="793962B2" w14:textId="77777777" w:rsidR="00070AEF" w:rsidRPr="006873E7" w:rsidRDefault="00070AEF" w:rsidP="00070AEF">
      <w:pPr>
        <w:jc w:val="both"/>
        <w:rPr>
          <w:lang w:eastAsia="ko-KR"/>
        </w:rPr>
      </w:pPr>
      <w:r w:rsidRPr="006873E7">
        <w:rPr>
          <w:rFonts w:hint="eastAsia"/>
          <w:lang w:eastAsia="ko-KR"/>
        </w:rPr>
        <w:t xml:space="preserve">It is </w:t>
      </w:r>
      <w:r w:rsidRPr="006873E7">
        <w:rPr>
          <w:lang w:eastAsia="ko-KR"/>
        </w:rPr>
        <w:t>recommend</w:t>
      </w:r>
      <w:r w:rsidRPr="006873E7">
        <w:rPr>
          <w:rFonts w:hint="eastAsia"/>
          <w:lang w:eastAsia="ko-KR"/>
        </w:rPr>
        <w:t>ed that future contributions cover following topics</w:t>
      </w:r>
      <w:r w:rsidR="006873E7" w:rsidRPr="006873E7">
        <w:rPr>
          <w:lang w:eastAsia="ko-KR"/>
        </w:rPr>
        <w:t>:</w:t>
      </w:r>
    </w:p>
    <w:p w14:paraId="298C442C" w14:textId="77777777" w:rsidR="00AC0D35" w:rsidRPr="00252996" w:rsidRDefault="00AC0D35"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C</w:t>
      </w:r>
      <w:r>
        <w:rPr>
          <w:rFonts w:eastAsia="맑은 고딕"/>
          <w:lang w:eastAsia="ko-KR"/>
        </w:rPr>
        <w:t xml:space="preserve">heck </w:t>
      </w:r>
      <w:r w:rsidR="00256F0A">
        <w:rPr>
          <w:rFonts w:eastAsia="맑은 고딕"/>
          <w:lang w:eastAsia="ko-KR"/>
        </w:rPr>
        <w:t>summary and scope</w:t>
      </w:r>
      <w:r>
        <w:rPr>
          <w:rFonts w:eastAsia="맑은 고딕"/>
          <w:lang w:eastAsia="ko-KR"/>
        </w:rPr>
        <w:t>;</w:t>
      </w:r>
    </w:p>
    <w:p w14:paraId="0520090E" w14:textId="77777777" w:rsidR="00252996" w:rsidRPr="00252996" w:rsidRDefault="00252996" w:rsidP="00070AEF">
      <w:pPr>
        <w:numPr>
          <w:ilvl w:val="0"/>
          <w:numId w:val="21"/>
        </w:numPr>
        <w:tabs>
          <w:tab w:val="left" w:pos="794"/>
          <w:tab w:val="left" w:pos="1191"/>
          <w:tab w:val="left" w:pos="1588"/>
          <w:tab w:val="left" w:pos="1985"/>
        </w:tabs>
        <w:overflowPunct w:val="0"/>
        <w:autoSpaceDE w:val="0"/>
        <w:autoSpaceDN w:val="0"/>
        <w:adjustRightInd w:val="0"/>
        <w:jc w:val="both"/>
        <w:rPr>
          <w:rFonts w:eastAsia="맑은 고딕"/>
          <w:lang w:eastAsia="ko-KR"/>
        </w:rPr>
      </w:pPr>
      <w:r w:rsidRPr="00252996">
        <w:rPr>
          <w:rFonts w:eastAsia="맑은 고딕" w:hint="eastAsia"/>
          <w:lang w:eastAsia="ko-KR"/>
        </w:rPr>
        <w:lastRenderedPageBreak/>
        <w:t>A</w:t>
      </w:r>
      <w:r w:rsidRPr="00252996">
        <w:rPr>
          <w:rFonts w:eastAsia="맑은 고딕"/>
          <w:lang w:eastAsia="ko-KR"/>
        </w:rPr>
        <w:t xml:space="preserve">dd a reference information about UML (e.g. ITU-T Z.109 Specification and Description Language – Unified </w:t>
      </w:r>
      <w:r w:rsidR="00E504BB" w:rsidRPr="00252996">
        <w:rPr>
          <w:rFonts w:eastAsia="맑은 고딕"/>
          <w:lang w:eastAsia="ko-KR"/>
        </w:rPr>
        <w:t>modelling</w:t>
      </w:r>
      <w:r w:rsidRPr="00252996">
        <w:rPr>
          <w:rFonts w:eastAsia="맑은 고딕"/>
          <w:lang w:eastAsia="ko-KR"/>
        </w:rPr>
        <w:t xml:space="preserve"> language profile for SDL-2010) at Appendix I</w:t>
      </w:r>
    </w:p>
    <w:p w14:paraId="390812FC" w14:textId="77777777" w:rsidR="00070AEF" w:rsidRPr="00256F0A" w:rsidRDefault="00B10D2E"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 xml:space="preserve">Check </w:t>
      </w:r>
      <w:r w:rsidR="00AC0D35">
        <w:rPr>
          <w:rFonts w:eastAsia="맑은 고딕"/>
          <w:lang w:eastAsia="ko-KR"/>
        </w:rPr>
        <w:t xml:space="preserve">a </w:t>
      </w:r>
      <w:r>
        <w:rPr>
          <w:rFonts w:eastAsia="맑은 고딕"/>
          <w:lang w:eastAsia="ko-KR"/>
        </w:rPr>
        <w:t xml:space="preserve">consistency of </w:t>
      </w:r>
      <w:r w:rsidR="00256F0A">
        <w:rPr>
          <w:rFonts w:eastAsia="맑은 고딕"/>
          <w:lang w:eastAsia="ko-KR"/>
        </w:rPr>
        <w:t>the</w:t>
      </w:r>
      <w:r w:rsidR="00AC0D35">
        <w:rPr>
          <w:rFonts w:eastAsia="맑은 고딕"/>
          <w:lang w:eastAsia="ko-KR"/>
        </w:rPr>
        <w:t xml:space="preserve"> draft recommendation for consent</w:t>
      </w:r>
      <w:r w:rsidR="00070AEF" w:rsidRPr="006873E7">
        <w:rPr>
          <w:rFonts w:eastAsia="맑은 고딕"/>
          <w:lang w:eastAsia="ko-KR"/>
        </w:rPr>
        <w:t xml:space="preserve">; </w:t>
      </w:r>
    </w:p>
    <w:p w14:paraId="05CD3088" w14:textId="77777777" w:rsidR="00256F0A" w:rsidRPr="006873E7" w:rsidRDefault="00256F0A"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C</w:t>
      </w:r>
      <w:r>
        <w:rPr>
          <w:rFonts w:eastAsia="맑은 고딕"/>
          <w:lang w:eastAsia="ko-KR"/>
        </w:rPr>
        <w:t>heck typo, error, etc.</w:t>
      </w:r>
    </w:p>
    <w:p w14:paraId="2BCB82DC" w14:textId="77777777" w:rsidR="00070AEF" w:rsidRPr="006873E7" w:rsidRDefault="00070AEF"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sidRPr="006873E7">
        <w:rPr>
          <w:lang w:eastAsia="ko-KR"/>
        </w:rPr>
        <w:t>But not limited to.</w:t>
      </w:r>
    </w:p>
    <w:p w14:paraId="39680744" w14:textId="77777777" w:rsidR="00070AEF" w:rsidRPr="006873E7" w:rsidRDefault="00070AEF" w:rsidP="00070AEF">
      <w:pPr>
        <w:jc w:val="both"/>
        <w:rPr>
          <w:rFonts w:eastAsia="SimSun"/>
          <w:lang w:eastAsia="zh-CN"/>
        </w:rPr>
      </w:pPr>
      <w:r w:rsidRPr="006873E7">
        <w:rPr>
          <w:rFonts w:hint="eastAsia"/>
          <w:lang w:eastAsia="ko-KR"/>
        </w:rPr>
        <w:t>Attachment:</w:t>
      </w:r>
      <w:r w:rsidRPr="006873E7">
        <w:rPr>
          <w:lang w:eastAsia="ko-KR"/>
        </w:rPr>
        <w:t xml:space="preserve"> Proposed </w:t>
      </w:r>
      <w:r w:rsidRPr="006873E7">
        <w:rPr>
          <w:rFonts w:hint="eastAsia"/>
          <w:lang w:eastAsia="zh-CN"/>
        </w:rPr>
        <w:t xml:space="preserve">text of draft </w:t>
      </w:r>
      <w:r w:rsidRPr="006873E7">
        <w:rPr>
          <w:lang w:eastAsia="ko-KR"/>
        </w:rPr>
        <w:t>Recommendation Y.bdm-sch</w:t>
      </w:r>
      <w:r w:rsidRPr="006873E7">
        <w:rPr>
          <w:rFonts w:eastAsia="SimSun" w:hint="eastAsia"/>
          <w:lang w:eastAsia="zh-CN"/>
        </w:rPr>
        <w:t>.</w:t>
      </w:r>
    </w:p>
    <w:p w14:paraId="66EB9145" w14:textId="77777777" w:rsidR="009F1686" w:rsidRDefault="009F1686">
      <w:pPr>
        <w:spacing w:before="0" w:after="160" w:line="259" w:lineRule="auto"/>
        <w:rPr>
          <w:lang w:val="en-US" w:eastAsia="ko-KR"/>
        </w:rPr>
      </w:pPr>
    </w:p>
    <w:p w14:paraId="7630EE89" w14:textId="77777777" w:rsidR="00F204AC" w:rsidRDefault="00F204AC">
      <w:pPr>
        <w:spacing w:before="0" w:after="160" w:line="259" w:lineRule="auto"/>
        <w:rPr>
          <w:b/>
          <w:bCs/>
          <w:sz w:val="28"/>
          <w:szCs w:val="28"/>
          <w:lang w:val="fr-CH" w:eastAsia="ko-KR"/>
        </w:rPr>
      </w:pPr>
      <w:r>
        <w:rPr>
          <w:b/>
          <w:bCs/>
          <w:sz w:val="28"/>
          <w:szCs w:val="28"/>
          <w:lang w:val="fr-CH" w:eastAsia="ko-KR"/>
        </w:rPr>
        <w:br w:type="page"/>
      </w:r>
    </w:p>
    <w:p w14:paraId="4E3C023E" w14:textId="77777777" w:rsidR="00BF566F" w:rsidRPr="0094657C" w:rsidRDefault="00BF566F" w:rsidP="00BF566F">
      <w:pPr>
        <w:spacing w:before="240" w:after="100" w:afterAutospacing="1"/>
        <w:rPr>
          <w:b/>
          <w:bCs/>
          <w:sz w:val="28"/>
          <w:szCs w:val="28"/>
          <w:lang w:val="fr-CH" w:eastAsia="ko-KR"/>
        </w:rPr>
      </w:pPr>
      <w:bookmarkStart w:id="10" w:name="_Hlk8654733"/>
      <w:r w:rsidRPr="0094657C">
        <w:rPr>
          <w:b/>
          <w:bCs/>
          <w:sz w:val="28"/>
          <w:szCs w:val="28"/>
          <w:lang w:val="fr-CH" w:eastAsia="ko-KR"/>
        </w:rPr>
        <w:lastRenderedPageBreak/>
        <w:t>Draft</w:t>
      </w:r>
      <w:r w:rsidRPr="0094657C">
        <w:rPr>
          <w:rFonts w:hint="eastAsia"/>
          <w:b/>
          <w:bCs/>
          <w:sz w:val="28"/>
          <w:szCs w:val="28"/>
          <w:lang w:val="fr-CH" w:eastAsia="ko-KR"/>
        </w:rPr>
        <w:t xml:space="preserve"> Recommendation</w:t>
      </w:r>
      <w:r w:rsidRPr="0094657C">
        <w:rPr>
          <w:b/>
          <w:bCs/>
          <w:sz w:val="28"/>
          <w:szCs w:val="28"/>
          <w:lang w:val="fr-CH" w:eastAsia="ko-KR"/>
        </w:rPr>
        <w:t xml:space="preserve"> </w:t>
      </w:r>
      <w:r w:rsidR="0094657C" w:rsidRPr="0094657C">
        <w:rPr>
          <w:b/>
          <w:bCs/>
          <w:sz w:val="28"/>
          <w:szCs w:val="28"/>
          <w:lang w:val="fr-CH" w:eastAsia="ko-KR"/>
        </w:rPr>
        <w:t>ITU-T Y.bdm-sch</w:t>
      </w:r>
    </w:p>
    <w:p w14:paraId="6F2EE3C1" w14:textId="77777777" w:rsidR="00BF566F" w:rsidRPr="00E504BB" w:rsidRDefault="00BF566F" w:rsidP="00BF566F">
      <w:pPr>
        <w:spacing w:before="240" w:after="100" w:afterAutospacing="1"/>
        <w:jc w:val="center"/>
        <w:rPr>
          <w:b/>
          <w:bCs/>
          <w:color w:val="000000" w:themeColor="text1"/>
          <w:sz w:val="28"/>
          <w:szCs w:val="28"/>
          <w:lang w:val="en-US" w:eastAsia="ko-KR"/>
        </w:rPr>
      </w:pPr>
      <w:bookmarkStart w:id="11" w:name="_Hlk12293083"/>
      <w:r w:rsidRPr="00E504BB">
        <w:rPr>
          <w:b/>
          <w:bCs/>
          <w:color w:val="000000" w:themeColor="text1"/>
          <w:sz w:val="28"/>
          <w:szCs w:val="28"/>
          <w:lang w:val="en-US" w:eastAsia="ko-KR"/>
        </w:rPr>
        <w:t xml:space="preserve">Big data – </w:t>
      </w:r>
      <w:r w:rsidR="00077B5D">
        <w:rPr>
          <w:b/>
          <w:bCs/>
          <w:color w:val="000000" w:themeColor="text1"/>
          <w:sz w:val="28"/>
          <w:szCs w:val="28"/>
          <w:lang w:val="en-US" w:eastAsia="ko-KR"/>
        </w:rPr>
        <w:t>C</w:t>
      </w:r>
      <w:r w:rsidRPr="00E504BB">
        <w:rPr>
          <w:b/>
          <w:bCs/>
          <w:color w:val="000000" w:themeColor="text1"/>
          <w:sz w:val="28"/>
          <w:szCs w:val="28"/>
          <w:lang w:val="en-US" w:eastAsia="ko-KR"/>
        </w:rPr>
        <w:t>onceptual model</w:t>
      </w:r>
      <w:r w:rsidR="00077B5D">
        <w:rPr>
          <w:b/>
          <w:bCs/>
          <w:color w:val="000000" w:themeColor="text1"/>
          <w:sz w:val="28"/>
          <w:szCs w:val="28"/>
          <w:lang w:val="en-US" w:eastAsia="ko-KR"/>
        </w:rPr>
        <w:t xml:space="preserve"> of metadata</w:t>
      </w:r>
      <w:bookmarkEnd w:id="11"/>
    </w:p>
    <w:p w14:paraId="74E45E25" w14:textId="77777777" w:rsidR="00BF566F" w:rsidRPr="00E504BB"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color w:val="000000" w:themeColor="text1"/>
          <w:szCs w:val="20"/>
          <w:lang w:val="en-US" w:eastAsia="ko-KR"/>
        </w:rPr>
      </w:pPr>
      <w:r w:rsidRPr="00E504BB">
        <w:rPr>
          <w:rFonts w:eastAsia="MS Mincho"/>
          <w:b/>
          <w:color w:val="000000" w:themeColor="text1"/>
          <w:szCs w:val="20"/>
          <w:lang w:val="en-US" w:eastAsia="en-US"/>
        </w:rPr>
        <w:t>Summary</w:t>
      </w:r>
    </w:p>
    <w:p w14:paraId="77FC952B" w14:textId="77777777" w:rsidR="006B21E9" w:rsidRDefault="00BF566F" w:rsidP="003D2C37">
      <w:pPr>
        <w:jc w:val="both"/>
        <w:rPr>
          <w:color w:val="000000" w:themeColor="text1"/>
          <w:lang w:eastAsia="ko-KR"/>
        </w:rPr>
      </w:pPr>
      <w:r w:rsidRPr="00E504BB">
        <w:rPr>
          <w:color w:val="000000" w:themeColor="text1"/>
          <w:lang w:eastAsia="ko-KR"/>
        </w:rPr>
        <w:t xml:space="preserve">Recommendation </w:t>
      </w:r>
      <w:r w:rsidR="00E24A10" w:rsidRPr="00E504BB">
        <w:rPr>
          <w:color w:val="000000" w:themeColor="text1"/>
          <w:lang w:eastAsia="ko-KR"/>
        </w:rPr>
        <w:t xml:space="preserve">ITU-T Y.bdm-sch </w:t>
      </w:r>
      <w:r w:rsidR="003D2C37" w:rsidRPr="00E504BB">
        <w:rPr>
          <w:color w:val="000000" w:themeColor="text1"/>
          <w:lang w:eastAsia="ko-KR"/>
        </w:rPr>
        <w:t xml:space="preserve">describes </w:t>
      </w:r>
      <w:r w:rsidR="003D2C37">
        <w:rPr>
          <w:color w:val="000000" w:themeColor="text1"/>
          <w:lang w:eastAsia="ko-KR"/>
        </w:rPr>
        <w:t xml:space="preserve">general concept of </w:t>
      </w:r>
      <w:r w:rsidRPr="00E504BB">
        <w:rPr>
          <w:color w:val="000000" w:themeColor="text1"/>
          <w:lang w:eastAsia="ko-KR"/>
        </w:rPr>
        <w:t>metadata</w:t>
      </w:r>
      <w:r w:rsidR="003D2C37" w:rsidRPr="00E504BB">
        <w:rPr>
          <w:color w:val="000000" w:themeColor="text1"/>
          <w:lang w:eastAsia="ko-KR"/>
        </w:rPr>
        <w:t xml:space="preserve"> and </w:t>
      </w:r>
      <w:r w:rsidR="003D2C37">
        <w:rPr>
          <w:color w:val="000000" w:themeColor="text1"/>
          <w:lang w:eastAsia="ko-KR"/>
        </w:rPr>
        <w:t xml:space="preserve">its </w:t>
      </w:r>
      <w:r w:rsidR="003D2C37" w:rsidRPr="00E504BB">
        <w:rPr>
          <w:color w:val="000000" w:themeColor="text1"/>
          <w:lang w:eastAsia="ko-KR"/>
        </w:rPr>
        <w:t xml:space="preserve">utilization on a big data ecosystem. Also, this Recommendation provides a </w:t>
      </w:r>
      <w:r w:rsidRPr="00E504BB">
        <w:rPr>
          <w:color w:val="000000" w:themeColor="text1"/>
          <w:lang w:eastAsia="ko-KR"/>
        </w:rPr>
        <w:t xml:space="preserve">conceptual model of metadata </w:t>
      </w:r>
      <w:r w:rsidR="003D2C37" w:rsidRPr="00E504BB">
        <w:rPr>
          <w:color w:val="000000" w:themeColor="text1"/>
          <w:lang w:eastAsia="ko-KR"/>
        </w:rPr>
        <w:t xml:space="preserve">to </w:t>
      </w:r>
      <w:r w:rsidR="003D2C37">
        <w:rPr>
          <w:color w:val="000000" w:themeColor="text1"/>
          <w:lang w:eastAsia="ko-KR"/>
        </w:rPr>
        <w:t>implementing metadata schema</w:t>
      </w:r>
      <w:r w:rsidR="003D2C37" w:rsidRPr="00E504BB">
        <w:rPr>
          <w:color w:val="000000" w:themeColor="text1"/>
          <w:lang w:eastAsia="ko-KR"/>
        </w:rPr>
        <w:t>.</w:t>
      </w:r>
      <w:r w:rsidR="00112489" w:rsidRPr="00112489">
        <w:t xml:space="preserve"> </w:t>
      </w:r>
      <w:r w:rsidR="00264664">
        <w:rPr>
          <w:color w:val="000000" w:themeColor="text1"/>
          <w:lang w:eastAsia="ko-KR"/>
        </w:rPr>
        <w:t>This m</w:t>
      </w:r>
      <w:r w:rsidR="00112489" w:rsidRPr="00112489">
        <w:rPr>
          <w:color w:val="000000" w:themeColor="text1"/>
          <w:lang w:eastAsia="ko-KR"/>
        </w:rPr>
        <w:t xml:space="preserve">etadata </w:t>
      </w:r>
      <w:r w:rsidR="006B21E9">
        <w:rPr>
          <w:color w:val="000000" w:themeColor="text1"/>
          <w:lang w:eastAsia="ko-KR"/>
        </w:rPr>
        <w:t xml:space="preserve">supports finding data easier, and </w:t>
      </w:r>
      <w:r w:rsidR="00264664">
        <w:rPr>
          <w:color w:val="000000" w:themeColor="text1"/>
          <w:lang w:eastAsia="ko-KR"/>
        </w:rPr>
        <w:t xml:space="preserve">is </w:t>
      </w:r>
      <w:r w:rsidR="006B21E9">
        <w:rPr>
          <w:color w:val="000000" w:themeColor="text1"/>
          <w:lang w:eastAsia="ko-KR"/>
        </w:rPr>
        <w:t xml:space="preserve">used for </w:t>
      </w:r>
      <w:r w:rsidR="006B21E9" w:rsidRPr="006B21E9">
        <w:rPr>
          <w:color w:val="000000" w:themeColor="text1"/>
          <w:lang w:eastAsia="ko-KR"/>
        </w:rPr>
        <w:t>preserving data</w:t>
      </w:r>
      <w:r w:rsidR="006B21E9">
        <w:rPr>
          <w:color w:val="000000" w:themeColor="text1"/>
          <w:lang w:eastAsia="ko-KR"/>
        </w:rPr>
        <w:t>, integrating data, and data history tracking, etc.</w:t>
      </w:r>
      <w:r w:rsidR="00264664">
        <w:rPr>
          <w:color w:val="000000" w:themeColor="text1"/>
          <w:lang w:eastAsia="ko-KR"/>
        </w:rPr>
        <w:t xml:space="preserve"> </w:t>
      </w:r>
      <w:r w:rsidR="006B21E9">
        <w:rPr>
          <w:color w:val="000000" w:themeColor="text1"/>
          <w:lang w:eastAsia="ko-KR"/>
        </w:rPr>
        <w:t xml:space="preserve">by </w:t>
      </w:r>
      <w:r w:rsidR="00112489" w:rsidRPr="00112489">
        <w:rPr>
          <w:color w:val="000000" w:themeColor="text1"/>
          <w:lang w:eastAsia="ko-KR"/>
        </w:rPr>
        <w:t>summariz</w:t>
      </w:r>
      <w:r w:rsidR="006B21E9">
        <w:rPr>
          <w:color w:val="000000" w:themeColor="text1"/>
          <w:lang w:eastAsia="ko-KR"/>
        </w:rPr>
        <w:t>ing</w:t>
      </w:r>
      <w:r w:rsidR="00112489" w:rsidRPr="00112489">
        <w:rPr>
          <w:color w:val="000000" w:themeColor="text1"/>
          <w:lang w:eastAsia="ko-KR"/>
        </w:rPr>
        <w:t xml:space="preserve"> overall information about data</w:t>
      </w:r>
      <w:r w:rsidR="00264664">
        <w:rPr>
          <w:color w:val="000000" w:themeColor="text1"/>
          <w:lang w:eastAsia="ko-KR"/>
        </w:rPr>
        <w:t>.</w:t>
      </w:r>
    </w:p>
    <w:p w14:paraId="2FF389D5" w14:textId="77777777" w:rsidR="00BF566F" w:rsidRPr="00BF566F"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szCs w:val="20"/>
          <w:lang w:eastAsia="en-US"/>
        </w:rPr>
      </w:pPr>
      <w:r w:rsidRPr="00BF566F">
        <w:rPr>
          <w:rFonts w:eastAsia="Times New Roman"/>
          <w:b/>
          <w:szCs w:val="20"/>
          <w:lang w:eastAsia="en-US"/>
        </w:rPr>
        <w:t>Keywords</w:t>
      </w:r>
    </w:p>
    <w:p w14:paraId="2CFB89EB" w14:textId="77777777" w:rsidR="00BF566F" w:rsidRPr="00BF566F" w:rsidRDefault="00A5174A" w:rsidP="00BF566F">
      <w:pPr>
        <w:rPr>
          <w:lang w:eastAsia="ko-KR"/>
        </w:rPr>
      </w:pPr>
      <w:r>
        <w:rPr>
          <w:lang w:eastAsia="ko-KR"/>
        </w:rPr>
        <w:t>b</w:t>
      </w:r>
      <w:r w:rsidRPr="00BF566F">
        <w:rPr>
          <w:lang w:eastAsia="ko-KR"/>
        </w:rPr>
        <w:t xml:space="preserve">ig </w:t>
      </w:r>
      <w:r w:rsidR="00BF566F" w:rsidRPr="00BF566F">
        <w:rPr>
          <w:lang w:eastAsia="ko-KR"/>
        </w:rPr>
        <w:t>data</w:t>
      </w:r>
      <w:r w:rsidR="00BF566F" w:rsidRPr="00BF566F">
        <w:rPr>
          <w:rFonts w:hint="eastAsia"/>
          <w:lang w:eastAsia="ko-KR"/>
        </w:rPr>
        <w:t xml:space="preserve">, </w:t>
      </w:r>
      <w:r w:rsidR="00BF566F" w:rsidRPr="00BF566F">
        <w:rPr>
          <w:lang w:eastAsia="ko-KR"/>
        </w:rPr>
        <w:t>big metadata, big data catalogue</w:t>
      </w:r>
    </w:p>
    <w:p w14:paraId="48E6D888" w14:textId="77777777" w:rsidR="00BF566F" w:rsidRPr="00D10941" w:rsidRDefault="00BF566F" w:rsidP="00BF566F">
      <w:pPr>
        <w:rPr>
          <w:lang w:eastAsia="ko-KR"/>
        </w:rPr>
      </w:pPr>
    </w:p>
    <w:p w14:paraId="5B0DC347" w14:textId="77777777" w:rsidR="00BF566F" w:rsidRPr="00BF566F" w:rsidRDefault="00BF566F" w:rsidP="00BF566F">
      <w:pPr>
        <w:keepLines/>
        <w:tabs>
          <w:tab w:val="left" w:pos="964"/>
          <w:tab w:val="left" w:leader="dot" w:pos="9356"/>
          <w:tab w:val="right" w:pos="9639"/>
        </w:tabs>
        <w:overflowPunct w:val="0"/>
        <w:autoSpaceDE w:val="0"/>
        <w:autoSpaceDN w:val="0"/>
        <w:adjustRightInd w:val="0"/>
        <w:spacing w:before="240"/>
        <w:ind w:left="680" w:right="851" w:hanging="680"/>
        <w:jc w:val="center"/>
        <w:textAlignment w:val="baseline"/>
        <w:rPr>
          <w:rFonts w:eastAsia="바탕"/>
          <w:b/>
          <w:bCs/>
          <w:noProof/>
          <w:lang w:val="en-US" w:eastAsia="ko-KR"/>
        </w:rPr>
      </w:pPr>
      <w:r w:rsidRPr="00BF566F">
        <w:rPr>
          <w:rFonts w:eastAsia="바탕"/>
          <w:b/>
          <w:bCs/>
          <w:noProof/>
          <w:lang w:val="en-US" w:eastAsia="ko-KR"/>
        </w:rPr>
        <w:t>Contents</w:t>
      </w:r>
    </w:p>
    <w:p w14:paraId="3A096DE2" w14:textId="77777777" w:rsidR="009D0B98" w:rsidRPr="00E504BB" w:rsidRDefault="00BF566F">
      <w:pPr>
        <w:pStyle w:val="20"/>
        <w:rPr>
          <w:rFonts w:asciiTheme="minorHAnsi" w:eastAsiaTheme="minorEastAsia" w:hAnsiTheme="minorHAnsi" w:cstheme="minorBidi"/>
          <w:b/>
          <w:kern w:val="2"/>
          <w:sz w:val="20"/>
          <w:szCs w:val="22"/>
          <w:lang w:val="en-US" w:eastAsia="ko-KR"/>
        </w:rPr>
      </w:pPr>
      <w:r w:rsidRPr="00BF566F">
        <w:rPr>
          <w:highlight w:val="yellow"/>
          <w:lang w:val="en-US" w:eastAsia="ko-KR"/>
        </w:rPr>
        <w:fldChar w:fldCharType="begin"/>
      </w:r>
      <w:r w:rsidRPr="00BF566F">
        <w:rPr>
          <w:highlight w:val="yellow"/>
          <w:lang w:val="en-US" w:eastAsia="ko-KR"/>
        </w:rPr>
        <w:instrText xml:space="preserve"> TOC \o "1-2" \h \z \u </w:instrText>
      </w:r>
      <w:r w:rsidRPr="00BF566F">
        <w:rPr>
          <w:highlight w:val="yellow"/>
          <w:lang w:val="en-US" w:eastAsia="ko-KR"/>
        </w:rPr>
        <w:fldChar w:fldCharType="separate"/>
      </w:r>
      <w:hyperlink w:anchor="_Toc8650592" w:history="1">
        <w:r w:rsidR="009D0B98" w:rsidRPr="00BC094E">
          <w:rPr>
            <w:rStyle w:val="a5"/>
            <w:rFonts w:eastAsia="Times New Roman"/>
            <w:b/>
            <w:lang w:val="en-US" w:eastAsia="ko-KR"/>
          </w:rPr>
          <w:t>1</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MS Mincho"/>
            <w:b/>
            <w:lang w:val="en-US"/>
          </w:rPr>
          <w:t>Scope</w:t>
        </w:r>
        <w:r w:rsidR="009D0B98" w:rsidRPr="00E504BB">
          <w:rPr>
            <w:b/>
            <w:webHidden/>
          </w:rPr>
          <w:tab/>
        </w:r>
        <w:r w:rsidR="009D0B98" w:rsidRPr="00E504BB">
          <w:rPr>
            <w:b/>
            <w:webHidden/>
          </w:rPr>
          <w:fldChar w:fldCharType="begin"/>
        </w:r>
        <w:r w:rsidR="009D0B98" w:rsidRPr="00E504BB">
          <w:rPr>
            <w:b/>
            <w:webHidden/>
          </w:rPr>
          <w:instrText xml:space="preserve"> PAGEREF _Toc8650592 \h </w:instrText>
        </w:r>
        <w:r w:rsidR="009D0B98" w:rsidRPr="00E504BB">
          <w:rPr>
            <w:b/>
            <w:webHidden/>
          </w:rPr>
        </w:r>
        <w:r w:rsidR="009D0B98" w:rsidRPr="00E504BB">
          <w:rPr>
            <w:b/>
            <w:webHidden/>
          </w:rPr>
          <w:fldChar w:fldCharType="separate"/>
        </w:r>
        <w:r w:rsidR="00F352D5">
          <w:rPr>
            <w:b/>
            <w:webHidden/>
          </w:rPr>
          <w:t>4</w:t>
        </w:r>
        <w:r w:rsidR="009D0B98" w:rsidRPr="00E504BB">
          <w:rPr>
            <w:b/>
            <w:webHidden/>
          </w:rPr>
          <w:fldChar w:fldCharType="end"/>
        </w:r>
      </w:hyperlink>
    </w:p>
    <w:p w14:paraId="16C950F2"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593" w:history="1">
        <w:r w:rsidR="009D0B98" w:rsidRPr="00BC094E">
          <w:rPr>
            <w:rStyle w:val="a5"/>
            <w:rFonts w:eastAsia="Times New Roman"/>
            <w:b/>
            <w:lang w:val="en-US" w:eastAsia="ko-KR"/>
          </w:rPr>
          <w:t>2</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MS Mincho"/>
            <w:b/>
            <w:lang w:val="en-US"/>
          </w:rPr>
          <w:t>References</w:t>
        </w:r>
        <w:r w:rsidR="009D0B98" w:rsidRPr="00E504BB">
          <w:rPr>
            <w:b/>
            <w:webHidden/>
          </w:rPr>
          <w:tab/>
        </w:r>
        <w:r w:rsidR="009D0B98" w:rsidRPr="00E504BB">
          <w:rPr>
            <w:b/>
            <w:webHidden/>
          </w:rPr>
          <w:fldChar w:fldCharType="begin"/>
        </w:r>
        <w:r w:rsidR="009D0B98" w:rsidRPr="00E504BB">
          <w:rPr>
            <w:b/>
            <w:webHidden/>
          </w:rPr>
          <w:instrText xml:space="preserve"> PAGEREF _Toc8650593 \h </w:instrText>
        </w:r>
        <w:r w:rsidR="009D0B98" w:rsidRPr="00E504BB">
          <w:rPr>
            <w:b/>
            <w:webHidden/>
          </w:rPr>
        </w:r>
        <w:r w:rsidR="009D0B98" w:rsidRPr="00E504BB">
          <w:rPr>
            <w:b/>
            <w:webHidden/>
          </w:rPr>
          <w:fldChar w:fldCharType="separate"/>
        </w:r>
        <w:r w:rsidR="00F352D5">
          <w:rPr>
            <w:b/>
            <w:webHidden/>
          </w:rPr>
          <w:t>4</w:t>
        </w:r>
        <w:r w:rsidR="009D0B98" w:rsidRPr="00E504BB">
          <w:rPr>
            <w:b/>
            <w:webHidden/>
          </w:rPr>
          <w:fldChar w:fldCharType="end"/>
        </w:r>
      </w:hyperlink>
    </w:p>
    <w:p w14:paraId="4432FF39"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594" w:history="1">
        <w:r w:rsidR="009D0B98" w:rsidRPr="00BC094E">
          <w:rPr>
            <w:rStyle w:val="a5"/>
            <w:rFonts w:eastAsia="Times New Roman"/>
            <w:b/>
            <w:lang w:val="en-US" w:eastAsia="ko-KR"/>
          </w:rPr>
          <w:t>3</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MS Mincho"/>
            <w:b/>
            <w:lang w:val="en-US"/>
          </w:rPr>
          <w:t>Definitions</w:t>
        </w:r>
        <w:r w:rsidR="009D0B98" w:rsidRPr="00E504BB">
          <w:rPr>
            <w:b/>
            <w:webHidden/>
          </w:rPr>
          <w:tab/>
        </w:r>
        <w:r w:rsidR="009D0B98" w:rsidRPr="00E504BB">
          <w:rPr>
            <w:b/>
            <w:webHidden/>
          </w:rPr>
          <w:fldChar w:fldCharType="begin"/>
        </w:r>
        <w:r w:rsidR="009D0B98" w:rsidRPr="00E504BB">
          <w:rPr>
            <w:b/>
            <w:webHidden/>
          </w:rPr>
          <w:instrText xml:space="preserve"> PAGEREF _Toc8650594 \h </w:instrText>
        </w:r>
        <w:r w:rsidR="009D0B98" w:rsidRPr="00E504BB">
          <w:rPr>
            <w:b/>
            <w:webHidden/>
          </w:rPr>
        </w:r>
        <w:r w:rsidR="009D0B98" w:rsidRPr="00E504BB">
          <w:rPr>
            <w:b/>
            <w:webHidden/>
          </w:rPr>
          <w:fldChar w:fldCharType="separate"/>
        </w:r>
        <w:r w:rsidR="00F352D5">
          <w:rPr>
            <w:b/>
            <w:webHidden/>
          </w:rPr>
          <w:t>4</w:t>
        </w:r>
        <w:r w:rsidR="009D0B98" w:rsidRPr="00E504BB">
          <w:rPr>
            <w:b/>
            <w:webHidden/>
          </w:rPr>
          <w:fldChar w:fldCharType="end"/>
        </w:r>
      </w:hyperlink>
    </w:p>
    <w:p w14:paraId="73760718"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597" w:history="1">
        <w:r w:rsidR="009D0B98" w:rsidRPr="00BC094E">
          <w:rPr>
            <w:rStyle w:val="a5"/>
            <w:rFonts w:eastAsia="Times New Roman"/>
            <w:b/>
            <w:lang w:val="en-US" w:eastAsia="ko-KR"/>
          </w:rPr>
          <w:t>4</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Times New Roman"/>
            <w:b/>
            <w:lang w:val="en-US" w:eastAsia="ko-KR"/>
          </w:rPr>
          <w:t>Abbreviations and acronyms</w:t>
        </w:r>
        <w:r w:rsidR="009D0B98" w:rsidRPr="00E504BB">
          <w:rPr>
            <w:b/>
            <w:webHidden/>
          </w:rPr>
          <w:tab/>
        </w:r>
        <w:r w:rsidR="009D0B98" w:rsidRPr="00E504BB">
          <w:rPr>
            <w:b/>
            <w:webHidden/>
          </w:rPr>
          <w:fldChar w:fldCharType="begin"/>
        </w:r>
        <w:r w:rsidR="009D0B98" w:rsidRPr="00E504BB">
          <w:rPr>
            <w:b/>
            <w:webHidden/>
          </w:rPr>
          <w:instrText xml:space="preserve"> PAGEREF _Toc8650597 \h </w:instrText>
        </w:r>
        <w:r w:rsidR="009D0B98" w:rsidRPr="00E504BB">
          <w:rPr>
            <w:b/>
            <w:webHidden/>
          </w:rPr>
        </w:r>
        <w:r w:rsidR="009D0B98" w:rsidRPr="00E504BB">
          <w:rPr>
            <w:b/>
            <w:webHidden/>
          </w:rPr>
          <w:fldChar w:fldCharType="separate"/>
        </w:r>
        <w:r w:rsidR="00F352D5">
          <w:rPr>
            <w:b/>
            <w:webHidden/>
          </w:rPr>
          <w:t>4</w:t>
        </w:r>
        <w:r w:rsidR="009D0B98" w:rsidRPr="00E504BB">
          <w:rPr>
            <w:b/>
            <w:webHidden/>
          </w:rPr>
          <w:fldChar w:fldCharType="end"/>
        </w:r>
      </w:hyperlink>
    </w:p>
    <w:p w14:paraId="11FB184F"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598" w:history="1">
        <w:r w:rsidR="009D0B98" w:rsidRPr="00BC094E">
          <w:rPr>
            <w:rStyle w:val="a5"/>
            <w:rFonts w:eastAsia="Times New Roman"/>
            <w:b/>
            <w:lang w:val="en-US" w:eastAsia="ko-KR"/>
          </w:rPr>
          <w:t>5</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Times New Roman"/>
            <w:b/>
            <w:lang w:val="en-US" w:eastAsia="ko-KR"/>
          </w:rPr>
          <w:t>Conventions</w:t>
        </w:r>
        <w:r w:rsidR="009D0B98" w:rsidRPr="00E504BB">
          <w:rPr>
            <w:b/>
            <w:webHidden/>
          </w:rPr>
          <w:tab/>
        </w:r>
        <w:r w:rsidR="009D0B98" w:rsidRPr="00E504BB">
          <w:rPr>
            <w:b/>
            <w:webHidden/>
          </w:rPr>
          <w:fldChar w:fldCharType="begin"/>
        </w:r>
        <w:r w:rsidR="009D0B98" w:rsidRPr="00E504BB">
          <w:rPr>
            <w:b/>
            <w:webHidden/>
          </w:rPr>
          <w:instrText xml:space="preserve"> PAGEREF _Toc8650598 \h </w:instrText>
        </w:r>
        <w:r w:rsidR="009D0B98" w:rsidRPr="00E504BB">
          <w:rPr>
            <w:b/>
            <w:webHidden/>
          </w:rPr>
        </w:r>
        <w:r w:rsidR="009D0B98" w:rsidRPr="00E504BB">
          <w:rPr>
            <w:b/>
            <w:webHidden/>
          </w:rPr>
          <w:fldChar w:fldCharType="separate"/>
        </w:r>
        <w:r w:rsidR="00F352D5">
          <w:rPr>
            <w:b/>
            <w:webHidden/>
          </w:rPr>
          <w:t>5</w:t>
        </w:r>
        <w:r w:rsidR="009D0B98" w:rsidRPr="00E504BB">
          <w:rPr>
            <w:b/>
            <w:webHidden/>
          </w:rPr>
          <w:fldChar w:fldCharType="end"/>
        </w:r>
      </w:hyperlink>
    </w:p>
    <w:p w14:paraId="68E05A73"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599" w:history="1">
        <w:r w:rsidR="009D0B98" w:rsidRPr="00BC094E">
          <w:rPr>
            <w:rStyle w:val="a5"/>
            <w:rFonts w:eastAsia="Times New Roman"/>
            <w:b/>
            <w:lang w:val="en-US" w:eastAsia="ko-KR"/>
          </w:rPr>
          <w:t>6</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Times New Roman"/>
            <w:b/>
            <w:lang w:val="en-US" w:eastAsia="ko-KR"/>
          </w:rPr>
          <w:t>Overview</w:t>
        </w:r>
        <w:r w:rsidR="009D0B98" w:rsidRPr="00E504BB">
          <w:rPr>
            <w:b/>
            <w:webHidden/>
          </w:rPr>
          <w:tab/>
        </w:r>
        <w:r w:rsidR="009D0B98" w:rsidRPr="00E504BB">
          <w:rPr>
            <w:b/>
            <w:webHidden/>
          </w:rPr>
          <w:fldChar w:fldCharType="begin"/>
        </w:r>
        <w:r w:rsidR="009D0B98" w:rsidRPr="00E504BB">
          <w:rPr>
            <w:b/>
            <w:webHidden/>
          </w:rPr>
          <w:instrText xml:space="preserve"> PAGEREF _Toc8650599 \h </w:instrText>
        </w:r>
        <w:r w:rsidR="009D0B98" w:rsidRPr="00E504BB">
          <w:rPr>
            <w:b/>
            <w:webHidden/>
          </w:rPr>
        </w:r>
        <w:r w:rsidR="009D0B98" w:rsidRPr="00E504BB">
          <w:rPr>
            <w:b/>
            <w:webHidden/>
          </w:rPr>
          <w:fldChar w:fldCharType="separate"/>
        </w:r>
        <w:r w:rsidR="00F352D5">
          <w:rPr>
            <w:b/>
            <w:webHidden/>
          </w:rPr>
          <w:t>5</w:t>
        </w:r>
        <w:r w:rsidR="009D0B98" w:rsidRPr="00E504BB">
          <w:rPr>
            <w:b/>
            <w:webHidden/>
          </w:rPr>
          <w:fldChar w:fldCharType="end"/>
        </w:r>
      </w:hyperlink>
    </w:p>
    <w:p w14:paraId="01FAE01F"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0" w:history="1">
        <w:r w:rsidR="009D0B98" w:rsidRPr="00BC094E">
          <w:rPr>
            <w:rStyle w:val="a5"/>
            <w:rFonts w:eastAsia="SimSun"/>
            <w:b/>
            <w:lang w:eastAsia="zh-CN"/>
          </w:rPr>
          <w:t>6.1</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SimSun"/>
            <w:b/>
            <w:lang w:eastAsia="zh-CN"/>
          </w:rPr>
          <w:t>Metadata in the big data ecosystem</w:t>
        </w:r>
        <w:r w:rsidR="009D0B98" w:rsidRPr="00E504BB">
          <w:rPr>
            <w:b/>
            <w:webHidden/>
          </w:rPr>
          <w:tab/>
        </w:r>
        <w:r w:rsidR="009D0B98" w:rsidRPr="00E504BB">
          <w:rPr>
            <w:b/>
            <w:webHidden/>
          </w:rPr>
          <w:fldChar w:fldCharType="begin"/>
        </w:r>
        <w:r w:rsidR="009D0B98" w:rsidRPr="00E504BB">
          <w:rPr>
            <w:b/>
            <w:webHidden/>
          </w:rPr>
          <w:instrText xml:space="preserve"> PAGEREF _Toc8650600 \h </w:instrText>
        </w:r>
        <w:r w:rsidR="009D0B98" w:rsidRPr="00E504BB">
          <w:rPr>
            <w:b/>
            <w:webHidden/>
          </w:rPr>
        </w:r>
        <w:r w:rsidR="009D0B98" w:rsidRPr="00E504BB">
          <w:rPr>
            <w:b/>
            <w:webHidden/>
          </w:rPr>
          <w:fldChar w:fldCharType="separate"/>
        </w:r>
        <w:r w:rsidR="00F352D5">
          <w:rPr>
            <w:b/>
            <w:webHidden/>
          </w:rPr>
          <w:t>5</w:t>
        </w:r>
        <w:r w:rsidR="009D0B98" w:rsidRPr="00E504BB">
          <w:rPr>
            <w:b/>
            <w:webHidden/>
          </w:rPr>
          <w:fldChar w:fldCharType="end"/>
        </w:r>
      </w:hyperlink>
    </w:p>
    <w:p w14:paraId="1074BFC9"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2" w:history="1">
        <w:r w:rsidR="009D0B98" w:rsidRPr="00BC094E">
          <w:rPr>
            <w:rStyle w:val="a5"/>
            <w:rFonts w:eastAsia="SimSun"/>
            <w:b/>
            <w:lang w:eastAsia="zh-CN"/>
          </w:rPr>
          <w:t>6.2</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SimSun"/>
            <w:b/>
            <w:lang w:eastAsia="zh-CN"/>
          </w:rPr>
          <w:t>Metadata utilization on big data lifecycle</w:t>
        </w:r>
        <w:r w:rsidR="009D0B98" w:rsidRPr="00E504BB">
          <w:rPr>
            <w:b/>
            <w:webHidden/>
          </w:rPr>
          <w:tab/>
        </w:r>
        <w:r w:rsidR="009D0B98" w:rsidRPr="00E504BB">
          <w:rPr>
            <w:b/>
            <w:webHidden/>
          </w:rPr>
          <w:fldChar w:fldCharType="begin"/>
        </w:r>
        <w:r w:rsidR="009D0B98" w:rsidRPr="00E504BB">
          <w:rPr>
            <w:b/>
            <w:webHidden/>
          </w:rPr>
          <w:instrText xml:space="preserve"> PAGEREF _Toc8650602 \h </w:instrText>
        </w:r>
        <w:r w:rsidR="009D0B98" w:rsidRPr="00E504BB">
          <w:rPr>
            <w:b/>
            <w:webHidden/>
          </w:rPr>
        </w:r>
        <w:r w:rsidR="009D0B98" w:rsidRPr="00E504BB">
          <w:rPr>
            <w:b/>
            <w:webHidden/>
          </w:rPr>
          <w:fldChar w:fldCharType="separate"/>
        </w:r>
        <w:r w:rsidR="00F352D5">
          <w:rPr>
            <w:b/>
            <w:webHidden/>
          </w:rPr>
          <w:t>6</w:t>
        </w:r>
        <w:r w:rsidR="009D0B98" w:rsidRPr="00E504BB">
          <w:rPr>
            <w:b/>
            <w:webHidden/>
          </w:rPr>
          <w:fldChar w:fldCharType="end"/>
        </w:r>
      </w:hyperlink>
    </w:p>
    <w:p w14:paraId="69EE302D"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603" w:history="1">
        <w:r w:rsidR="009D0B98" w:rsidRPr="00BC094E">
          <w:rPr>
            <w:rStyle w:val="a5"/>
            <w:rFonts w:eastAsia="Times New Roman"/>
            <w:b/>
            <w:lang w:val="en-US" w:eastAsia="ko-KR"/>
          </w:rPr>
          <w:t>7</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Times New Roman"/>
            <w:b/>
            <w:lang w:val="en-US" w:eastAsia="ko-KR"/>
          </w:rPr>
          <w:t>Metadata schemas</w:t>
        </w:r>
        <w:r w:rsidR="009D0B98" w:rsidRPr="00E504BB">
          <w:rPr>
            <w:b/>
            <w:webHidden/>
          </w:rPr>
          <w:tab/>
        </w:r>
        <w:r w:rsidR="009D0B98" w:rsidRPr="00E504BB">
          <w:rPr>
            <w:b/>
            <w:webHidden/>
          </w:rPr>
          <w:fldChar w:fldCharType="begin"/>
        </w:r>
        <w:r w:rsidR="009D0B98" w:rsidRPr="00E504BB">
          <w:rPr>
            <w:b/>
            <w:webHidden/>
          </w:rPr>
          <w:instrText xml:space="preserve"> PAGEREF _Toc8650603 \h </w:instrText>
        </w:r>
        <w:r w:rsidR="009D0B98" w:rsidRPr="00E504BB">
          <w:rPr>
            <w:b/>
            <w:webHidden/>
          </w:rPr>
        </w:r>
        <w:r w:rsidR="009D0B98" w:rsidRPr="00E504BB">
          <w:rPr>
            <w:b/>
            <w:webHidden/>
          </w:rPr>
          <w:fldChar w:fldCharType="separate"/>
        </w:r>
        <w:r w:rsidR="00F352D5">
          <w:rPr>
            <w:b/>
            <w:webHidden/>
          </w:rPr>
          <w:t>7</w:t>
        </w:r>
        <w:r w:rsidR="009D0B98" w:rsidRPr="00E504BB">
          <w:rPr>
            <w:b/>
            <w:webHidden/>
          </w:rPr>
          <w:fldChar w:fldCharType="end"/>
        </w:r>
      </w:hyperlink>
    </w:p>
    <w:p w14:paraId="71BB1AFE"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4" w:history="1">
        <w:r w:rsidR="009D0B98" w:rsidRPr="00BC094E">
          <w:rPr>
            <w:rStyle w:val="a5"/>
            <w:rFonts w:eastAsia="Times New Roman"/>
            <w:b/>
            <w:lang w:val="en-US" w:eastAsia="ko-KR"/>
          </w:rPr>
          <w:t>7.1</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rFonts w:eastAsia="SimSun"/>
            <w:b/>
            <w:lang w:eastAsia="zh-CN"/>
          </w:rPr>
          <w:t>Structure</w:t>
        </w:r>
        <w:r w:rsidR="009D0B98" w:rsidRPr="00BC094E">
          <w:rPr>
            <w:rStyle w:val="a5"/>
            <w:rFonts w:eastAsia="Times New Roman"/>
            <w:b/>
            <w:lang w:val="en-US" w:eastAsia="ko-KR"/>
          </w:rPr>
          <w:t xml:space="preserve"> and content of a data catalogue</w:t>
        </w:r>
        <w:r w:rsidR="009D0B98" w:rsidRPr="00E504BB">
          <w:rPr>
            <w:b/>
            <w:webHidden/>
          </w:rPr>
          <w:tab/>
        </w:r>
        <w:r w:rsidR="009D0B98" w:rsidRPr="00E504BB">
          <w:rPr>
            <w:b/>
            <w:webHidden/>
          </w:rPr>
          <w:fldChar w:fldCharType="begin"/>
        </w:r>
        <w:r w:rsidR="009D0B98" w:rsidRPr="00E504BB">
          <w:rPr>
            <w:b/>
            <w:webHidden/>
          </w:rPr>
          <w:instrText xml:space="preserve"> PAGEREF _Toc8650604 \h </w:instrText>
        </w:r>
        <w:r w:rsidR="009D0B98" w:rsidRPr="00E504BB">
          <w:rPr>
            <w:b/>
            <w:webHidden/>
          </w:rPr>
        </w:r>
        <w:r w:rsidR="009D0B98" w:rsidRPr="00E504BB">
          <w:rPr>
            <w:b/>
            <w:webHidden/>
          </w:rPr>
          <w:fldChar w:fldCharType="separate"/>
        </w:r>
        <w:r w:rsidR="00F352D5">
          <w:rPr>
            <w:b/>
            <w:webHidden/>
          </w:rPr>
          <w:t>7</w:t>
        </w:r>
        <w:r w:rsidR="009D0B98" w:rsidRPr="00E504BB">
          <w:rPr>
            <w:b/>
            <w:webHidden/>
          </w:rPr>
          <w:fldChar w:fldCharType="end"/>
        </w:r>
      </w:hyperlink>
    </w:p>
    <w:p w14:paraId="32076AA6"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5" w:history="1">
        <w:r w:rsidR="009D0B98" w:rsidRPr="00BC094E">
          <w:rPr>
            <w:rStyle w:val="a5"/>
            <w:rFonts w:eastAsia="Times New Roman"/>
            <w:b/>
            <w:lang w:val="en-US" w:eastAsia="ko-KR"/>
          </w:rPr>
          <w:t>7.2</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rFonts w:eastAsia="SimSun"/>
            <w:b/>
            <w:lang w:eastAsia="zh-CN"/>
          </w:rPr>
          <w:t>Overview</w:t>
        </w:r>
        <w:r w:rsidR="009D0B98" w:rsidRPr="00E504BB">
          <w:rPr>
            <w:b/>
            <w:webHidden/>
          </w:rPr>
          <w:tab/>
        </w:r>
        <w:r w:rsidR="009D0B98" w:rsidRPr="00E504BB">
          <w:rPr>
            <w:b/>
            <w:webHidden/>
          </w:rPr>
          <w:fldChar w:fldCharType="begin"/>
        </w:r>
        <w:r w:rsidR="009D0B98" w:rsidRPr="00E504BB">
          <w:rPr>
            <w:b/>
            <w:webHidden/>
          </w:rPr>
          <w:instrText xml:space="preserve"> PAGEREF _Toc8650605 \h </w:instrText>
        </w:r>
        <w:r w:rsidR="009D0B98" w:rsidRPr="00E504BB">
          <w:rPr>
            <w:b/>
            <w:webHidden/>
          </w:rPr>
        </w:r>
        <w:r w:rsidR="009D0B98" w:rsidRPr="00E504BB">
          <w:rPr>
            <w:b/>
            <w:webHidden/>
          </w:rPr>
          <w:fldChar w:fldCharType="separate"/>
        </w:r>
        <w:r w:rsidR="00F352D5">
          <w:rPr>
            <w:b/>
            <w:webHidden/>
          </w:rPr>
          <w:t>8</w:t>
        </w:r>
        <w:r w:rsidR="009D0B98" w:rsidRPr="00E504BB">
          <w:rPr>
            <w:b/>
            <w:webHidden/>
          </w:rPr>
          <w:fldChar w:fldCharType="end"/>
        </w:r>
      </w:hyperlink>
    </w:p>
    <w:p w14:paraId="61933D31"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6" w:history="1">
        <w:r w:rsidR="009D0B98" w:rsidRPr="00BC094E">
          <w:rPr>
            <w:rStyle w:val="a5"/>
            <w:rFonts w:eastAsia="Times New Roman"/>
            <w:b/>
            <w:lang w:val="en-US" w:eastAsia="ko-KR"/>
          </w:rPr>
          <w:t>7.3</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rFonts w:eastAsia="SimSun"/>
            <w:b/>
            <w:lang w:eastAsia="zh-CN"/>
          </w:rPr>
          <w:t>Responsible</w:t>
        </w:r>
        <w:r w:rsidR="009D0B98" w:rsidRPr="00BC094E">
          <w:rPr>
            <w:rStyle w:val="a5"/>
            <w:rFonts w:eastAsia="Times New Roman"/>
            <w:b/>
            <w:lang w:val="en-US" w:eastAsia="ko-KR"/>
          </w:rPr>
          <w:t xml:space="preserve"> party</w:t>
        </w:r>
        <w:r w:rsidR="009D0B98" w:rsidRPr="00E504BB">
          <w:rPr>
            <w:b/>
            <w:webHidden/>
          </w:rPr>
          <w:tab/>
        </w:r>
        <w:r w:rsidR="009D0B98" w:rsidRPr="00E504BB">
          <w:rPr>
            <w:b/>
            <w:webHidden/>
          </w:rPr>
          <w:fldChar w:fldCharType="begin"/>
        </w:r>
        <w:r w:rsidR="009D0B98" w:rsidRPr="00E504BB">
          <w:rPr>
            <w:b/>
            <w:webHidden/>
          </w:rPr>
          <w:instrText xml:space="preserve"> PAGEREF _Toc8650606 \h </w:instrText>
        </w:r>
        <w:r w:rsidR="009D0B98" w:rsidRPr="00E504BB">
          <w:rPr>
            <w:b/>
            <w:webHidden/>
          </w:rPr>
        </w:r>
        <w:r w:rsidR="009D0B98" w:rsidRPr="00E504BB">
          <w:rPr>
            <w:b/>
            <w:webHidden/>
          </w:rPr>
          <w:fldChar w:fldCharType="separate"/>
        </w:r>
        <w:r w:rsidR="00F352D5">
          <w:rPr>
            <w:b/>
            <w:webHidden/>
          </w:rPr>
          <w:t>8</w:t>
        </w:r>
        <w:r w:rsidR="009D0B98" w:rsidRPr="00E504BB">
          <w:rPr>
            <w:b/>
            <w:webHidden/>
          </w:rPr>
          <w:fldChar w:fldCharType="end"/>
        </w:r>
      </w:hyperlink>
    </w:p>
    <w:p w14:paraId="689F674D"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7" w:history="1">
        <w:r w:rsidR="009D0B98" w:rsidRPr="00BC094E">
          <w:rPr>
            <w:rStyle w:val="a5"/>
            <w:rFonts w:eastAsia="Times New Roman"/>
            <w:b/>
            <w:lang w:val="en-US" w:eastAsia="ko-KR"/>
          </w:rPr>
          <w:t>7.4</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Times New Roman"/>
            <w:b/>
            <w:lang w:val="en-US" w:eastAsia="ko-KR"/>
          </w:rPr>
          <w:t>Dataset information</w:t>
        </w:r>
        <w:r w:rsidR="009D0B98" w:rsidRPr="00E504BB">
          <w:rPr>
            <w:b/>
            <w:webHidden/>
          </w:rPr>
          <w:tab/>
        </w:r>
        <w:r w:rsidR="009D0B98" w:rsidRPr="00E504BB">
          <w:rPr>
            <w:b/>
            <w:webHidden/>
          </w:rPr>
          <w:fldChar w:fldCharType="begin"/>
        </w:r>
        <w:r w:rsidR="009D0B98" w:rsidRPr="00E504BB">
          <w:rPr>
            <w:b/>
            <w:webHidden/>
          </w:rPr>
          <w:instrText xml:space="preserve"> PAGEREF _Toc8650607 \h </w:instrText>
        </w:r>
        <w:r w:rsidR="009D0B98" w:rsidRPr="00E504BB">
          <w:rPr>
            <w:b/>
            <w:webHidden/>
          </w:rPr>
        </w:r>
        <w:r w:rsidR="009D0B98" w:rsidRPr="00E504BB">
          <w:rPr>
            <w:b/>
            <w:webHidden/>
          </w:rPr>
          <w:fldChar w:fldCharType="separate"/>
        </w:r>
        <w:r w:rsidR="00F352D5">
          <w:rPr>
            <w:b/>
            <w:webHidden/>
          </w:rPr>
          <w:t>9</w:t>
        </w:r>
        <w:r w:rsidR="009D0B98" w:rsidRPr="00E504BB">
          <w:rPr>
            <w:b/>
            <w:webHidden/>
          </w:rPr>
          <w:fldChar w:fldCharType="end"/>
        </w:r>
      </w:hyperlink>
    </w:p>
    <w:p w14:paraId="464AE165"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8" w:history="1">
        <w:r w:rsidR="009D0B98" w:rsidRPr="00E504BB">
          <w:rPr>
            <w:rStyle w:val="a5"/>
            <w:b/>
            <w:lang w:val="en-US" w:eastAsia="ko-KR"/>
          </w:rPr>
          <w:t>7.5</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b/>
            <w:lang w:val="en-US" w:eastAsia="ko-KR"/>
          </w:rPr>
          <w:t>Domain information</w:t>
        </w:r>
        <w:r w:rsidR="009D0B98" w:rsidRPr="00E504BB">
          <w:rPr>
            <w:b/>
            <w:webHidden/>
          </w:rPr>
          <w:tab/>
        </w:r>
        <w:r w:rsidR="009D0B98" w:rsidRPr="00E504BB">
          <w:rPr>
            <w:b/>
            <w:webHidden/>
          </w:rPr>
          <w:fldChar w:fldCharType="begin"/>
        </w:r>
        <w:r w:rsidR="009D0B98" w:rsidRPr="00E504BB">
          <w:rPr>
            <w:b/>
            <w:webHidden/>
          </w:rPr>
          <w:instrText xml:space="preserve"> PAGEREF _Toc8650608 \h </w:instrText>
        </w:r>
        <w:r w:rsidR="009D0B98" w:rsidRPr="00E504BB">
          <w:rPr>
            <w:b/>
            <w:webHidden/>
          </w:rPr>
        </w:r>
        <w:r w:rsidR="009D0B98" w:rsidRPr="00E504BB">
          <w:rPr>
            <w:b/>
            <w:webHidden/>
          </w:rPr>
          <w:fldChar w:fldCharType="separate"/>
        </w:r>
        <w:r w:rsidR="00F352D5">
          <w:rPr>
            <w:b/>
            <w:webHidden/>
          </w:rPr>
          <w:t>9</w:t>
        </w:r>
        <w:r w:rsidR="009D0B98" w:rsidRPr="00E504BB">
          <w:rPr>
            <w:b/>
            <w:webHidden/>
          </w:rPr>
          <w:fldChar w:fldCharType="end"/>
        </w:r>
      </w:hyperlink>
    </w:p>
    <w:p w14:paraId="41B5B329"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09" w:history="1">
        <w:r w:rsidR="009D0B98" w:rsidRPr="00E504BB">
          <w:rPr>
            <w:rStyle w:val="a5"/>
            <w:b/>
            <w:lang w:val="en-US" w:eastAsia="ko-KR"/>
          </w:rPr>
          <w:t>7.6</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b/>
            <w:lang w:val="en-US" w:eastAsia="ko-KR"/>
          </w:rPr>
          <w:t xml:space="preserve">Data </w:t>
        </w:r>
        <w:r w:rsidR="009D0B98" w:rsidRPr="00E504BB">
          <w:rPr>
            <w:rStyle w:val="a5"/>
            <w:rFonts w:eastAsia="SimSun"/>
            <w:b/>
            <w:lang w:eastAsia="zh-CN"/>
          </w:rPr>
          <w:t>quality</w:t>
        </w:r>
        <w:r w:rsidR="009D0B98" w:rsidRPr="00E504BB">
          <w:rPr>
            <w:b/>
            <w:webHidden/>
          </w:rPr>
          <w:tab/>
        </w:r>
        <w:r w:rsidR="009D0B98" w:rsidRPr="00E504BB">
          <w:rPr>
            <w:b/>
            <w:webHidden/>
          </w:rPr>
          <w:fldChar w:fldCharType="begin"/>
        </w:r>
        <w:r w:rsidR="009D0B98" w:rsidRPr="00E504BB">
          <w:rPr>
            <w:b/>
            <w:webHidden/>
          </w:rPr>
          <w:instrText xml:space="preserve"> PAGEREF _Toc8650609 \h </w:instrText>
        </w:r>
        <w:r w:rsidR="009D0B98" w:rsidRPr="00E504BB">
          <w:rPr>
            <w:b/>
            <w:webHidden/>
          </w:rPr>
        </w:r>
        <w:r w:rsidR="009D0B98" w:rsidRPr="00E504BB">
          <w:rPr>
            <w:b/>
            <w:webHidden/>
          </w:rPr>
          <w:fldChar w:fldCharType="separate"/>
        </w:r>
        <w:r w:rsidR="00F352D5">
          <w:rPr>
            <w:b/>
            <w:webHidden/>
          </w:rPr>
          <w:t>9</w:t>
        </w:r>
        <w:r w:rsidR="009D0B98" w:rsidRPr="00E504BB">
          <w:rPr>
            <w:b/>
            <w:webHidden/>
          </w:rPr>
          <w:fldChar w:fldCharType="end"/>
        </w:r>
      </w:hyperlink>
    </w:p>
    <w:p w14:paraId="72A71311" w14:textId="77777777" w:rsidR="009D0B98" w:rsidRPr="00E504BB" w:rsidRDefault="00A40814" w:rsidP="00E504BB">
      <w:pPr>
        <w:pStyle w:val="20"/>
        <w:ind w:left="1843" w:hanging="850"/>
        <w:rPr>
          <w:rFonts w:asciiTheme="minorHAnsi" w:eastAsiaTheme="minorEastAsia" w:hAnsiTheme="minorHAnsi" w:cstheme="minorBidi"/>
          <w:b/>
          <w:kern w:val="2"/>
          <w:sz w:val="20"/>
          <w:szCs w:val="22"/>
          <w:lang w:val="en-US" w:eastAsia="ko-KR"/>
        </w:rPr>
      </w:pPr>
      <w:hyperlink w:anchor="_Toc8650610" w:history="1">
        <w:r w:rsidR="009D0B98" w:rsidRPr="00E504BB">
          <w:rPr>
            <w:rStyle w:val="a5"/>
            <w:b/>
            <w:lang w:val="en-US" w:eastAsia="ko-KR"/>
          </w:rPr>
          <w:t>7.7</w:t>
        </w:r>
        <w:r w:rsidR="009D0B98" w:rsidRPr="00E504BB">
          <w:rPr>
            <w:rFonts w:asciiTheme="minorHAnsi" w:eastAsiaTheme="minorEastAsia" w:hAnsiTheme="minorHAnsi" w:cstheme="minorBidi"/>
            <w:b/>
            <w:kern w:val="2"/>
            <w:sz w:val="20"/>
            <w:szCs w:val="22"/>
            <w:lang w:val="en-US" w:eastAsia="ko-KR"/>
          </w:rPr>
          <w:tab/>
        </w:r>
        <w:r w:rsidR="009D0B98" w:rsidRPr="00E504BB">
          <w:rPr>
            <w:rStyle w:val="a5"/>
            <w:rFonts w:eastAsia="SimSun"/>
            <w:b/>
            <w:lang w:eastAsia="zh-CN"/>
          </w:rPr>
          <w:t>Catalogue</w:t>
        </w:r>
        <w:r w:rsidR="009D0B98" w:rsidRPr="00E504BB">
          <w:rPr>
            <w:rStyle w:val="a5"/>
            <w:b/>
            <w:lang w:val="en-US" w:eastAsia="ko-KR"/>
          </w:rPr>
          <w:t xml:space="preserve"> record</w:t>
        </w:r>
        <w:r w:rsidR="009D0B98" w:rsidRPr="00E504BB">
          <w:rPr>
            <w:b/>
            <w:webHidden/>
          </w:rPr>
          <w:tab/>
        </w:r>
        <w:r w:rsidR="009D0B98" w:rsidRPr="00E504BB">
          <w:rPr>
            <w:b/>
            <w:webHidden/>
          </w:rPr>
          <w:fldChar w:fldCharType="begin"/>
        </w:r>
        <w:r w:rsidR="009D0B98" w:rsidRPr="00E504BB">
          <w:rPr>
            <w:b/>
            <w:webHidden/>
          </w:rPr>
          <w:instrText xml:space="preserve"> PAGEREF _Toc8650610 \h </w:instrText>
        </w:r>
        <w:r w:rsidR="009D0B98" w:rsidRPr="00E504BB">
          <w:rPr>
            <w:b/>
            <w:webHidden/>
          </w:rPr>
        </w:r>
        <w:r w:rsidR="009D0B98" w:rsidRPr="00E504BB">
          <w:rPr>
            <w:b/>
            <w:webHidden/>
          </w:rPr>
          <w:fldChar w:fldCharType="separate"/>
        </w:r>
        <w:r w:rsidR="00F352D5">
          <w:rPr>
            <w:b/>
            <w:webHidden/>
          </w:rPr>
          <w:t>9</w:t>
        </w:r>
        <w:r w:rsidR="009D0B98" w:rsidRPr="00E504BB">
          <w:rPr>
            <w:b/>
            <w:webHidden/>
          </w:rPr>
          <w:fldChar w:fldCharType="end"/>
        </w:r>
      </w:hyperlink>
    </w:p>
    <w:p w14:paraId="0E9377F4"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611" w:history="1">
        <w:r w:rsidR="009D0B98" w:rsidRPr="00E504BB">
          <w:rPr>
            <w:rStyle w:val="a5"/>
            <w:b/>
            <w:lang w:val="en" w:eastAsia="ko-KR"/>
          </w:rPr>
          <w:t>Appendix I.  UML model</w:t>
        </w:r>
        <w:r w:rsidR="009D0B98" w:rsidRPr="00E504BB">
          <w:rPr>
            <w:b/>
            <w:webHidden/>
          </w:rPr>
          <w:tab/>
        </w:r>
        <w:r w:rsidR="009D0B98" w:rsidRPr="00E504BB">
          <w:rPr>
            <w:b/>
            <w:webHidden/>
          </w:rPr>
          <w:fldChar w:fldCharType="begin"/>
        </w:r>
        <w:r w:rsidR="009D0B98" w:rsidRPr="00E504BB">
          <w:rPr>
            <w:b/>
            <w:webHidden/>
          </w:rPr>
          <w:instrText xml:space="preserve"> PAGEREF _Toc8650611 \h </w:instrText>
        </w:r>
        <w:r w:rsidR="009D0B98" w:rsidRPr="00E504BB">
          <w:rPr>
            <w:b/>
            <w:webHidden/>
          </w:rPr>
        </w:r>
        <w:r w:rsidR="009D0B98" w:rsidRPr="00E504BB">
          <w:rPr>
            <w:b/>
            <w:webHidden/>
          </w:rPr>
          <w:fldChar w:fldCharType="separate"/>
        </w:r>
        <w:r w:rsidR="00F352D5">
          <w:rPr>
            <w:b/>
            <w:webHidden/>
          </w:rPr>
          <w:t>11</w:t>
        </w:r>
        <w:r w:rsidR="009D0B98" w:rsidRPr="00E504BB">
          <w:rPr>
            <w:b/>
            <w:webHidden/>
          </w:rPr>
          <w:fldChar w:fldCharType="end"/>
        </w:r>
      </w:hyperlink>
    </w:p>
    <w:p w14:paraId="4A6D7A05"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612" w:history="1">
        <w:r w:rsidR="009D0B98" w:rsidRPr="00BC094E">
          <w:rPr>
            <w:rStyle w:val="a5"/>
            <w:rFonts w:eastAsia="Times New Roman"/>
            <w:b/>
            <w:lang w:val="en" w:eastAsia="ko-KR"/>
          </w:rPr>
          <w:t>Appendix II.  XML pro</w:t>
        </w:r>
        <w:r w:rsidR="009D0B98" w:rsidRPr="00BC094E">
          <w:rPr>
            <w:rStyle w:val="a5"/>
            <w:rFonts w:eastAsia="Times New Roman"/>
            <w:b/>
            <w:lang w:val="en" w:eastAsia="ko-KR"/>
          </w:rPr>
          <w:t>f</w:t>
        </w:r>
        <w:r w:rsidR="009D0B98" w:rsidRPr="00BC094E">
          <w:rPr>
            <w:rStyle w:val="a5"/>
            <w:rFonts w:eastAsia="Times New Roman"/>
            <w:b/>
            <w:lang w:val="en" w:eastAsia="ko-KR"/>
          </w:rPr>
          <w:t>ile for metadata for big data</w:t>
        </w:r>
        <w:r w:rsidR="009D0B98" w:rsidRPr="00E504BB">
          <w:rPr>
            <w:b/>
            <w:webHidden/>
          </w:rPr>
          <w:tab/>
        </w:r>
        <w:r w:rsidR="009D0B98" w:rsidRPr="00E504BB">
          <w:rPr>
            <w:b/>
            <w:webHidden/>
          </w:rPr>
          <w:fldChar w:fldCharType="begin"/>
        </w:r>
        <w:r w:rsidR="009D0B98" w:rsidRPr="00E504BB">
          <w:rPr>
            <w:b/>
            <w:webHidden/>
          </w:rPr>
          <w:instrText xml:space="preserve"> PAGEREF _Toc8650612 \h </w:instrText>
        </w:r>
        <w:r w:rsidR="009D0B98" w:rsidRPr="00E504BB">
          <w:rPr>
            <w:b/>
            <w:webHidden/>
          </w:rPr>
        </w:r>
        <w:r w:rsidR="009D0B98" w:rsidRPr="00E504BB">
          <w:rPr>
            <w:b/>
            <w:webHidden/>
          </w:rPr>
          <w:fldChar w:fldCharType="separate"/>
        </w:r>
        <w:r w:rsidR="00F352D5">
          <w:rPr>
            <w:b/>
            <w:webHidden/>
          </w:rPr>
          <w:t>16</w:t>
        </w:r>
        <w:r w:rsidR="009D0B98" w:rsidRPr="00E504BB">
          <w:rPr>
            <w:b/>
            <w:webHidden/>
          </w:rPr>
          <w:fldChar w:fldCharType="end"/>
        </w:r>
      </w:hyperlink>
    </w:p>
    <w:p w14:paraId="64EEFC5D" w14:textId="77777777" w:rsidR="009D0B98" w:rsidRPr="00E504BB" w:rsidRDefault="00A40814">
      <w:pPr>
        <w:pStyle w:val="20"/>
        <w:rPr>
          <w:rFonts w:asciiTheme="minorHAnsi" w:eastAsiaTheme="minorEastAsia" w:hAnsiTheme="minorHAnsi" w:cstheme="minorBidi"/>
          <w:b/>
          <w:kern w:val="2"/>
          <w:sz w:val="20"/>
          <w:szCs w:val="22"/>
          <w:lang w:val="en-US" w:eastAsia="ko-KR"/>
        </w:rPr>
      </w:pPr>
      <w:hyperlink w:anchor="_Toc8650613" w:history="1">
        <w:r w:rsidR="009D0B98" w:rsidRPr="00BC094E">
          <w:rPr>
            <w:rStyle w:val="a5"/>
            <w:rFonts w:eastAsia="Times New Roman"/>
            <w:b/>
            <w:lang w:val="en" w:eastAsia="ko-KR"/>
          </w:rPr>
          <w:t>Appendix III. Examples of metadata instance</w:t>
        </w:r>
        <w:r w:rsidR="009D0B98" w:rsidRPr="00E504BB">
          <w:rPr>
            <w:b/>
            <w:webHidden/>
          </w:rPr>
          <w:tab/>
        </w:r>
        <w:r w:rsidR="009D0B98" w:rsidRPr="00E504BB">
          <w:rPr>
            <w:b/>
            <w:webHidden/>
          </w:rPr>
          <w:fldChar w:fldCharType="begin"/>
        </w:r>
        <w:r w:rsidR="009D0B98" w:rsidRPr="00E504BB">
          <w:rPr>
            <w:b/>
            <w:webHidden/>
          </w:rPr>
          <w:instrText xml:space="preserve"> PAGEREF _Toc8650613 \h </w:instrText>
        </w:r>
        <w:r w:rsidR="009D0B98" w:rsidRPr="00E504BB">
          <w:rPr>
            <w:b/>
            <w:webHidden/>
          </w:rPr>
        </w:r>
        <w:r w:rsidR="009D0B98" w:rsidRPr="00E504BB">
          <w:rPr>
            <w:b/>
            <w:webHidden/>
          </w:rPr>
          <w:fldChar w:fldCharType="separate"/>
        </w:r>
        <w:r w:rsidR="00F352D5">
          <w:rPr>
            <w:b/>
            <w:webHidden/>
          </w:rPr>
          <w:t>31</w:t>
        </w:r>
        <w:r w:rsidR="009D0B98" w:rsidRPr="00E504BB">
          <w:rPr>
            <w:b/>
            <w:webHidden/>
          </w:rPr>
          <w:fldChar w:fldCharType="end"/>
        </w:r>
      </w:hyperlink>
    </w:p>
    <w:p w14:paraId="3F5460DD" w14:textId="77777777" w:rsidR="009D0B98" w:rsidRPr="00E504BB" w:rsidRDefault="00A40814">
      <w:pPr>
        <w:pStyle w:val="10"/>
        <w:rPr>
          <w:rFonts w:asciiTheme="minorHAnsi" w:eastAsiaTheme="minorEastAsia" w:hAnsiTheme="minorHAnsi" w:cstheme="minorBidi"/>
          <w:b/>
          <w:kern w:val="2"/>
          <w:sz w:val="20"/>
          <w:szCs w:val="22"/>
          <w:lang w:val="en-US" w:eastAsia="ko-KR"/>
        </w:rPr>
      </w:pPr>
      <w:hyperlink w:anchor="_Toc8650614" w:history="1">
        <w:r w:rsidR="009D0B98" w:rsidRPr="00BC094E">
          <w:rPr>
            <w:rStyle w:val="a5"/>
            <w:rFonts w:eastAsia="Times New Roman"/>
            <w:b/>
          </w:rPr>
          <w:t>Bibliography</w:t>
        </w:r>
        <w:r w:rsidR="009D0B98" w:rsidRPr="00E504BB">
          <w:rPr>
            <w:b/>
            <w:webHidden/>
          </w:rPr>
          <w:tab/>
        </w:r>
        <w:r w:rsidR="009D0B98" w:rsidRPr="00E504BB">
          <w:rPr>
            <w:b/>
            <w:webHidden/>
          </w:rPr>
          <w:fldChar w:fldCharType="begin"/>
        </w:r>
        <w:r w:rsidR="009D0B98" w:rsidRPr="00E504BB">
          <w:rPr>
            <w:b/>
            <w:webHidden/>
          </w:rPr>
          <w:instrText xml:space="preserve"> PAGEREF _Toc8650614 \h </w:instrText>
        </w:r>
        <w:r w:rsidR="009D0B98" w:rsidRPr="00E504BB">
          <w:rPr>
            <w:b/>
            <w:webHidden/>
          </w:rPr>
        </w:r>
        <w:r w:rsidR="009D0B98" w:rsidRPr="00E504BB">
          <w:rPr>
            <w:b/>
            <w:webHidden/>
          </w:rPr>
          <w:fldChar w:fldCharType="separate"/>
        </w:r>
        <w:r w:rsidR="00F352D5">
          <w:rPr>
            <w:b/>
            <w:webHidden/>
          </w:rPr>
          <w:t>42</w:t>
        </w:r>
        <w:r w:rsidR="009D0B98" w:rsidRPr="00E504BB">
          <w:rPr>
            <w:b/>
            <w:webHidden/>
          </w:rPr>
          <w:fldChar w:fldCharType="end"/>
        </w:r>
      </w:hyperlink>
    </w:p>
    <w:p w14:paraId="2314D966" w14:textId="77777777" w:rsidR="00BF566F" w:rsidRPr="00BF566F" w:rsidRDefault="00BF566F" w:rsidP="00BF566F">
      <w:pPr>
        <w:rPr>
          <w:lang w:val="en-US" w:eastAsia="ko-KR"/>
        </w:rPr>
      </w:pPr>
      <w:r w:rsidRPr="00BF566F">
        <w:rPr>
          <w:highlight w:val="yellow"/>
          <w:lang w:val="en-US" w:eastAsia="ko-KR"/>
        </w:rPr>
        <w:fldChar w:fldCharType="end"/>
      </w:r>
    </w:p>
    <w:p w14:paraId="71E4F318" w14:textId="77777777" w:rsidR="00BF566F" w:rsidRPr="00BF566F" w:rsidRDefault="00BF566F" w:rsidP="00BF566F">
      <w:pPr>
        <w:rPr>
          <w:rFonts w:eastAsia="맑은 고딕"/>
          <w:lang w:eastAsia="ko-KR"/>
        </w:rPr>
      </w:pPr>
      <w:r w:rsidRPr="00BF566F">
        <w:rPr>
          <w:lang w:val="en-US" w:eastAsia="ko-KR"/>
        </w:rPr>
        <w:br w:type="page"/>
      </w:r>
    </w:p>
    <w:p w14:paraId="774EE623" w14:textId="77777777" w:rsidR="002E0472" w:rsidRPr="002E0472" w:rsidRDefault="002E0472" w:rsidP="002E0472">
      <w:pPr>
        <w:spacing w:before="240" w:after="100" w:afterAutospacing="1"/>
        <w:jc w:val="center"/>
        <w:rPr>
          <w:b/>
          <w:bCs/>
          <w:sz w:val="28"/>
          <w:szCs w:val="28"/>
          <w:lang w:eastAsia="ko-KR"/>
        </w:rPr>
      </w:pPr>
      <w:r w:rsidRPr="002E0472">
        <w:rPr>
          <w:b/>
          <w:bCs/>
          <w:sz w:val="28"/>
          <w:szCs w:val="28"/>
          <w:lang w:val="en-US" w:eastAsia="ko-KR"/>
        </w:rPr>
        <w:lastRenderedPageBreak/>
        <w:t>Big data –</w:t>
      </w:r>
      <w:r w:rsidR="003D2C37">
        <w:rPr>
          <w:b/>
          <w:bCs/>
          <w:sz w:val="28"/>
          <w:szCs w:val="28"/>
          <w:lang w:val="en-US" w:eastAsia="ko-KR"/>
        </w:rPr>
        <w:t xml:space="preserve"> C</w:t>
      </w:r>
      <w:r w:rsidRPr="002E0472">
        <w:rPr>
          <w:b/>
          <w:bCs/>
          <w:sz w:val="28"/>
          <w:szCs w:val="28"/>
          <w:lang w:val="en-US" w:eastAsia="ko-KR"/>
        </w:rPr>
        <w:t>onceptual model</w:t>
      </w:r>
      <w:r w:rsidR="003D2C37">
        <w:rPr>
          <w:b/>
          <w:bCs/>
          <w:sz w:val="28"/>
          <w:szCs w:val="28"/>
          <w:lang w:val="en-US" w:eastAsia="ko-KR"/>
        </w:rPr>
        <w:t xml:space="preserve"> of m</w:t>
      </w:r>
      <w:r w:rsidR="003D2C37" w:rsidRPr="002E0472">
        <w:rPr>
          <w:b/>
          <w:bCs/>
          <w:sz w:val="28"/>
          <w:szCs w:val="28"/>
          <w:lang w:val="en-US" w:eastAsia="ko-KR"/>
        </w:rPr>
        <w:t>etadata</w:t>
      </w:r>
    </w:p>
    <w:p w14:paraId="28DFC7D3" w14:textId="77777777"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2" w:name="_Toc317069750"/>
      <w:bookmarkStart w:id="13" w:name="_Toc318794232"/>
      <w:bookmarkStart w:id="14" w:name="_Toc318796781"/>
      <w:bookmarkStart w:id="15" w:name="_Toc318796840"/>
      <w:bookmarkStart w:id="16" w:name="_Toc317069751"/>
      <w:bookmarkStart w:id="17" w:name="_Toc318794233"/>
      <w:bookmarkStart w:id="18" w:name="_Toc318796782"/>
      <w:bookmarkStart w:id="19" w:name="_Toc318796841"/>
      <w:bookmarkStart w:id="20" w:name="_Toc515009503"/>
      <w:bookmarkStart w:id="21" w:name="_Toc8650592"/>
      <w:bookmarkEnd w:id="12"/>
      <w:bookmarkEnd w:id="13"/>
      <w:bookmarkEnd w:id="14"/>
      <w:bookmarkEnd w:id="15"/>
      <w:bookmarkEnd w:id="16"/>
      <w:bookmarkEnd w:id="17"/>
      <w:bookmarkEnd w:id="18"/>
      <w:bookmarkEnd w:id="19"/>
      <w:r w:rsidRPr="002E0472">
        <w:rPr>
          <w:rFonts w:eastAsia="MS Mincho"/>
          <w:b/>
          <w:szCs w:val="20"/>
          <w:lang w:val="en-US" w:eastAsia="en-US"/>
        </w:rPr>
        <w:t>Scope</w:t>
      </w:r>
      <w:bookmarkEnd w:id="20"/>
      <w:bookmarkEnd w:id="21"/>
    </w:p>
    <w:p w14:paraId="2C01ADEA" w14:textId="77777777" w:rsidR="00442D8A" w:rsidRPr="00301ED9" w:rsidRDefault="002E0472" w:rsidP="00D10941">
      <w:pPr>
        <w:jc w:val="both"/>
        <w:rPr>
          <w:color w:val="000000" w:themeColor="text1"/>
        </w:rPr>
      </w:pPr>
      <w:bookmarkStart w:id="22" w:name="_Toc149978798"/>
      <w:bookmarkStart w:id="23" w:name="_Toc150083455"/>
      <w:bookmarkStart w:id="24" w:name="_Toc150083485"/>
      <w:bookmarkStart w:id="25" w:name="_Toc150083566"/>
      <w:bookmarkStart w:id="26" w:name="_Toc149978799"/>
      <w:bookmarkStart w:id="27" w:name="_Toc150083456"/>
      <w:bookmarkStart w:id="28" w:name="_Toc150083486"/>
      <w:bookmarkStart w:id="29" w:name="_Toc150083567"/>
      <w:bookmarkStart w:id="30" w:name="_Toc149978800"/>
      <w:bookmarkStart w:id="31" w:name="_Toc150083457"/>
      <w:bookmarkStart w:id="32" w:name="_Toc150083487"/>
      <w:bookmarkStart w:id="33" w:name="_Toc150083568"/>
      <w:bookmarkStart w:id="34" w:name="_Toc149978801"/>
      <w:bookmarkStart w:id="35" w:name="_Toc150083458"/>
      <w:bookmarkStart w:id="36" w:name="_Toc150083488"/>
      <w:bookmarkStart w:id="37" w:name="_Toc150083569"/>
      <w:bookmarkStart w:id="38" w:name="_Toc149978802"/>
      <w:bookmarkStart w:id="39" w:name="_Toc150083459"/>
      <w:bookmarkStart w:id="40" w:name="_Toc150083489"/>
      <w:bookmarkStart w:id="41" w:name="_Toc15008357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301ED9">
        <w:rPr>
          <w:color w:val="000000" w:themeColor="text1"/>
        </w:rPr>
        <w:t xml:space="preserve">This </w:t>
      </w:r>
      <w:r w:rsidRPr="00301ED9">
        <w:rPr>
          <w:color w:val="000000" w:themeColor="text1"/>
          <w:lang w:val="en-US" w:eastAsia="ko-KR"/>
        </w:rPr>
        <w:t>Recommendation</w:t>
      </w:r>
      <w:r w:rsidRPr="00301ED9">
        <w:rPr>
          <w:color w:val="000000" w:themeColor="text1"/>
        </w:rPr>
        <w:t xml:space="preserve"> specifies </w:t>
      </w:r>
      <w:r w:rsidR="00442D8A" w:rsidRPr="00301ED9">
        <w:rPr>
          <w:color w:val="000000" w:themeColor="text1"/>
        </w:rPr>
        <w:t xml:space="preserve">conceptual model of metadata to support a big data ecosystem defined in [ITU-T Y.3600]. </w:t>
      </w:r>
      <w:r w:rsidR="00611E6F" w:rsidRPr="00301ED9">
        <w:rPr>
          <w:color w:val="000000" w:themeColor="text1"/>
        </w:rPr>
        <w:t>This Recommendation introduces metadata concept as well as</w:t>
      </w:r>
      <w:r w:rsidR="00A05A6D" w:rsidRPr="00301ED9">
        <w:rPr>
          <w:color w:val="000000" w:themeColor="text1"/>
        </w:rPr>
        <w:t xml:space="preserve"> its</w:t>
      </w:r>
      <w:r w:rsidR="00611E6F" w:rsidRPr="00301ED9">
        <w:rPr>
          <w:color w:val="000000" w:themeColor="text1"/>
        </w:rPr>
        <w:t xml:space="preserve"> u</w:t>
      </w:r>
      <w:r w:rsidR="007A0717" w:rsidRPr="00301ED9">
        <w:rPr>
          <w:color w:val="000000" w:themeColor="text1"/>
        </w:rPr>
        <w:t xml:space="preserve">sages </w:t>
      </w:r>
      <w:r w:rsidR="00611E6F" w:rsidRPr="00301ED9">
        <w:rPr>
          <w:color w:val="000000" w:themeColor="text1"/>
        </w:rPr>
        <w:t xml:space="preserve">on </w:t>
      </w:r>
      <w:r w:rsidR="007A0717" w:rsidRPr="00301ED9">
        <w:rPr>
          <w:color w:val="000000" w:themeColor="text1"/>
        </w:rPr>
        <w:t xml:space="preserve">a </w:t>
      </w:r>
      <w:r w:rsidR="00611E6F" w:rsidRPr="00301ED9">
        <w:rPr>
          <w:color w:val="000000" w:themeColor="text1"/>
        </w:rPr>
        <w:t>big data lifecycle</w:t>
      </w:r>
      <w:r w:rsidR="00A05A6D" w:rsidRPr="00301ED9">
        <w:rPr>
          <w:color w:val="000000" w:themeColor="text1"/>
        </w:rPr>
        <w:t>. A UML model and XML schemas</w:t>
      </w:r>
      <w:r w:rsidR="007A0717" w:rsidRPr="00301ED9">
        <w:rPr>
          <w:color w:val="000000" w:themeColor="text1"/>
        </w:rPr>
        <w:t xml:space="preserve"> </w:t>
      </w:r>
      <w:r w:rsidR="00DA54ED" w:rsidRPr="00301ED9">
        <w:rPr>
          <w:color w:val="000000" w:themeColor="text1"/>
        </w:rPr>
        <w:t>provided in</w:t>
      </w:r>
      <w:r w:rsidR="00EB4BB4" w:rsidRPr="00301ED9">
        <w:rPr>
          <w:color w:val="000000" w:themeColor="text1"/>
        </w:rPr>
        <w:t xml:space="preserve"> the</w:t>
      </w:r>
      <w:r w:rsidR="00DA54ED" w:rsidRPr="00301ED9">
        <w:rPr>
          <w:color w:val="000000" w:themeColor="text1"/>
        </w:rPr>
        <w:t xml:space="preserve"> informative appendix are based on the conceptual model. </w:t>
      </w:r>
    </w:p>
    <w:p w14:paraId="5779AFB1" w14:textId="77777777" w:rsidR="002E0472" w:rsidRPr="002E0472" w:rsidRDefault="002E0472" w:rsidP="002E0472">
      <w:pPr>
        <w:tabs>
          <w:tab w:val="left" w:pos="709"/>
        </w:tabs>
        <w:jc w:val="both"/>
        <w:rPr>
          <w:lang w:val="en-US" w:eastAsia="zh-CN"/>
        </w:rPr>
      </w:pPr>
    </w:p>
    <w:p w14:paraId="7255F04A" w14:textId="77777777"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42" w:name="_Toc177839174"/>
      <w:bookmarkStart w:id="43" w:name="_Toc178104604"/>
      <w:bookmarkStart w:id="44" w:name="_Toc149934864"/>
      <w:bookmarkStart w:id="45" w:name="_Toc149978804"/>
      <w:bookmarkStart w:id="46" w:name="_Toc515009504"/>
      <w:bookmarkStart w:id="47" w:name="_Toc8650593"/>
      <w:bookmarkEnd w:id="42"/>
      <w:bookmarkEnd w:id="43"/>
      <w:r w:rsidRPr="002E0472">
        <w:rPr>
          <w:rFonts w:eastAsia="MS Mincho"/>
          <w:b/>
          <w:szCs w:val="20"/>
          <w:lang w:val="en-US" w:eastAsia="en-US"/>
        </w:rPr>
        <w:t>References</w:t>
      </w:r>
      <w:bookmarkEnd w:id="44"/>
      <w:bookmarkEnd w:id="45"/>
      <w:bookmarkEnd w:id="46"/>
      <w:bookmarkEnd w:id="47"/>
    </w:p>
    <w:p w14:paraId="65F042AA" w14:textId="77777777" w:rsidR="002E0472" w:rsidRPr="002E0472" w:rsidRDefault="002E0472" w:rsidP="003E536A">
      <w:pPr>
        <w:jc w:val="both"/>
        <w:rPr>
          <w:lang w:val="en-US" w:eastAsia="ko-KR"/>
        </w:rPr>
      </w:pPr>
      <w:r w:rsidRPr="002E0472">
        <w:rPr>
          <w:lang w:val="en-US" w:eastAsia="ko-KR"/>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w:t>
      </w:r>
    </w:p>
    <w:p w14:paraId="4D3A504B" w14:textId="77777777" w:rsidR="002E0472" w:rsidRPr="002E0472" w:rsidRDefault="002E0472" w:rsidP="003E536A">
      <w:pPr>
        <w:pStyle w:val="mainText"/>
        <w:rPr>
          <w:lang w:val="en-US"/>
        </w:rPr>
      </w:pPr>
      <w:r w:rsidRPr="002E0472">
        <w:rPr>
          <w:lang w:val="en-US"/>
        </w:rPr>
        <w:t>The reference to a document within this Recommendation does not give it, as a stand-alone document, the status of a Recommendation.</w:t>
      </w:r>
    </w:p>
    <w:p w14:paraId="51273399" w14:textId="77777777" w:rsidR="002E0472" w:rsidRPr="002E0472" w:rsidRDefault="002E0472" w:rsidP="00301ED9">
      <w:pPr>
        <w:ind w:left="1985" w:hangingChars="827" w:hanging="1985"/>
        <w:jc w:val="both"/>
        <w:rPr>
          <w:i/>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00</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00</w:t>
      </w:r>
      <w:r w:rsidRPr="002E0472">
        <w:rPr>
          <w:lang w:val="en-US" w:eastAsia="ko-KR"/>
        </w:rPr>
        <w:t xml:space="preserve"> (2015)</w:t>
      </w:r>
      <w:r w:rsidRPr="002E0472">
        <w:rPr>
          <w:rFonts w:hint="eastAsia"/>
          <w:lang w:val="en-US" w:eastAsia="ko-KR"/>
        </w:rPr>
        <w:t xml:space="preserve">, </w:t>
      </w:r>
      <w:r w:rsidRPr="002E0472">
        <w:rPr>
          <w:i/>
          <w:lang w:eastAsia="ko-KR"/>
        </w:rPr>
        <w:t>Big data – Cloud computing based requirements and capabilities</w:t>
      </w:r>
      <w:r w:rsidRPr="002E0472">
        <w:rPr>
          <w:i/>
        </w:rPr>
        <w:t>.</w:t>
      </w:r>
    </w:p>
    <w:p w14:paraId="67F35311" w14:textId="77777777" w:rsidR="002E0472" w:rsidRPr="002E0472" w:rsidRDefault="002E0472" w:rsidP="00301ED9">
      <w:pPr>
        <w:ind w:left="1985" w:hangingChars="827" w:hanging="1985"/>
        <w:jc w:val="both"/>
        <w:rPr>
          <w:i/>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sidRPr="002E0472">
        <w:rPr>
          <w:lang w:val="en-US" w:eastAsia="ko-KR"/>
        </w:rPr>
        <w:t>1</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w:t>
      </w:r>
      <w:r w:rsidRPr="002E0472">
        <w:rPr>
          <w:lang w:val="en-US" w:eastAsia="ko-KR"/>
        </w:rPr>
        <w:t>1 (2018)</w:t>
      </w:r>
      <w:r w:rsidRPr="002E0472">
        <w:rPr>
          <w:rFonts w:hint="eastAsia"/>
          <w:lang w:val="en-US" w:eastAsia="ko-KR"/>
        </w:rPr>
        <w:t xml:space="preserve">, </w:t>
      </w:r>
      <w:r w:rsidRPr="002E0472">
        <w:rPr>
          <w:i/>
          <w:lang w:eastAsia="ko-KR"/>
        </w:rPr>
        <w:t>Big data – Framework and requirements for data exchange</w:t>
      </w:r>
      <w:r w:rsidRPr="002E0472">
        <w:rPr>
          <w:i/>
        </w:rPr>
        <w:t>.</w:t>
      </w:r>
    </w:p>
    <w:p w14:paraId="7CC68EE2" w14:textId="77777777" w:rsidR="002E0472" w:rsidRDefault="002A666C" w:rsidP="00301ED9">
      <w:pPr>
        <w:ind w:left="1985" w:hangingChars="827" w:hanging="1985"/>
        <w:jc w:val="both"/>
        <w:rPr>
          <w:i/>
          <w:lang w:val="en-US" w:eastAsia="ko-KR"/>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Pr>
          <w:lang w:val="en-US" w:eastAsia="ko-KR"/>
        </w:rPr>
        <w:t>2</w:t>
      </w:r>
      <w:r w:rsidRPr="002E0472">
        <w:rPr>
          <w:lang w:val="en-US" w:eastAsia="zh-CN"/>
        </w:rPr>
        <w:t>]</w:t>
      </w:r>
      <w:r>
        <w:rPr>
          <w:lang w:val="en-US" w:eastAsia="zh-CN"/>
        </w:rPr>
        <w:tab/>
      </w:r>
      <w:r w:rsidRPr="00301ED9">
        <w:rPr>
          <w:lang w:val="en-US" w:eastAsia="ko-KR"/>
        </w:rPr>
        <w:t xml:space="preserve">Recommendation ITU-T Y.3602 (2018), </w:t>
      </w:r>
      <w:r w:rsidRPr="00301ED9">
        <w:rPr>
          <w:i/>
          <w:lang w:val="en-US" w:eastAsia="ko-KR"/>
        </w:rPr>
        <w:t>Big data – Functional requirements for data provenance</w:t>
      </w:r>
      <w:r w:rsidR="00826C40">
        <w:rPr>
          <w:i/>
          <w:lang w:val="en-US" w:eastAsia="ko-KR"/>
        </w:rPr>
        <w:t>.</w:t>
      </w:r>
    </w:p>
    <w:p w14:paraId="686480E4" w14:textId="77777777" w:rsidR="00C83E83" w:rsidRPr="00E504BB" w:rsidRDefault="00C83E83" w:rsidP="00301ED9">
      <w:pPr>
        <w:ind w:left="1985" w:hangingChars="827" w:hanging="1985"/>
        <w:jc w:val="both"/>
        <w:rPr>
          <w:rFonts w:eastAsia="MS Mincho"/>
          <w:i/>
        </w:rPr>
      </w:pPr>
    </w:p>
    <w:p w14:paraId="72B1905A" w14:textId="77777777"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48" w:name="_Toc318794236"/>
      <w:bookmarkStart w:id="49" w:name="_Toc318796785"/>
      <w:bookmarkStart w:id="50" w:name="_Toc318796844"/>
      <w:bookmarkStart w:id="51" w:name="_Toc318794237"/>
      <w:bookmarkStart w:id="52" w:name="_Toc318796786"/>
      <w:bookmarkStart w:id="53" w:name="_Toc318796845"/>
      <w:bookmarkStart w:id="54" w:name="_Toc318794238"/>
      <w:bookmarkStart w:id="55" w:name="_Toc318796787"/>
      <w:bookmarkStart w:id="56" w:name="_Toc318796846"/>
      <w:bookmarkStart w:id="57" w:name="_Toc318794239"/>
      <w:bookmarkStart w:id="58" w:name="_Toc318796788"/>
      <w:bookmarkStart w:id="59" w:name="_Toc318796847"/>
      <w:bookmarkStart w:id="60" w:name="_Toc318794240"/>
      <w:bookmarkStart w:id="61" w:name="_Toc318796789"/>
      <w:bookmarkStart w:id="62" w:name="_Toc318796848"/>
      <w:bookmarkStart w:id="63" w:name="_Toc318794242"/>
      <w:bookmarkStart w:id="64" w:name="_Toc318796791"/>
      <w:bookmarkStart w:id="65" w:name="_Toc318796850"/>
      <w:bookmarkStart w:id="66" w:name="_Toc318794243"/>
      <w:bookmarkStart w:id="67" w:name="_Toc318796792"/>
      <w:bookmarkStart w:id="68" w:name="_Toc318796851"/>
      <w:bookmarkStart w:id="69" w:name="_Toc318794244"/>
      <w:bookmarkStart w:id="70" w:name="_Toc318796793"/>
      <w:bookmarkStart w:id="71" w:name="_Toc318796852"/>
      <w:bookmarkStart w:id="72" w:name="_Toc178104606"/>
      <w:bookmarkStart w:id="73" w:name="_Toc164781382"/>
      <w:bookmarkStart w:id="74" w:name="_Toc165217078"/>
      <w:bookmarkStart w:id="75" w:name="_Toc165277600"/>
      <w:bookmarkStart w:id="76" w:name="_Toc164781383"/>
      <w:bookmarkStart w:id="77" w:name="_Toc165217079"/>
      <w:bookmarkStart w:id="78" w:name="_Toc165277601"/>
      <w:bookmarkStart w:id="79" w:name="_Toc164781384"/>
      <w:bookmarkStart w:id="80" w:name="_Toc165217080"/>
      <w:bookmarkStart w:id="81" w:name="_Toc165277602"/>
      <w:bookmarkStart w:id="82" w:name="_Toc164781385"/>
      <w:bookmarkStart w:id="83" w:name="_Toc165217081"/>
      <w:bookmarkStart w:id="84" w:name="_Toc165277603"/>
      <w:bookmarkStart w:id="85" w:name="_Toc164781386"/>
      <w:bookmarkStart w:id="86" w:name="_Toc165217082"/>
      <w:bookmarkStart w:id="87" w:name="_Toc165277604"/>
      <w:bookmarkStart w:id="88" w:name="_Toc164781387"/>
      <w:bookmarkStart w:id="89" w:name="_Toc165217083"/>
      <w:bookmarkStart w:id="90" w:name="_Toc165277605"/>
      <w:bookmarkStart w:id="91" w:name="_Toc164781388"/>
      <w:bookmarkStart w:id="92" w:name="_Toc165217084"/>
      <w:bookmarkStart w:id="93" w:name="_Toc165277606"/>
      <w:bookmarkStart w:id="94" w:name="_Toc164781389"/>
      <w:bookmarkStart w:id="95" w:name="_Toc165217085"/>
      <w:bookmarkStart w:id="96" w:name="_Toc165277607"/>
      <w:bookmarkStart w:id="97" w:name="_Toc164781390"/>
      <w:bookmarkStart w:id="98" w:name="_Toc165217086"/>
      <w:bookmarkStart w:id="99" w:name="_Toc165277608"/>
      <w:bookmarkStart w:id="100" w:name="_Toc164781392"/>
      <w:bookmarkStart w:id="101" w:name="_Toc165217088"/>
      <w:bookmarkStart w:id="102" w:name="_Toc165277610"/>
      <w:bookmarkStart w:id="103" w:name="_Toc164781393"/>
      <w:bookmarkStart w:id="104" w:name="_Toc165217089"/>
      <w:bookmarkStart w:id="105" w:name="_Toc165277611"/>
      <w:bookmarkStart w:id="106" w:name="_Toc164781394"/>
      <w:bookmarkStart w:id="107" w:name="_Toc165217090"/>
      <w:bookmarkStart w:id="108" w:name="_Toc165277612"/>
      <w:bookmarkStart w:id="109" w:name="_Toc164781395"/>
      <w:bookmarkStart w:id="110" w:name="_Toc165217091"/>
      <w:bookmarkStart w:id="111" w:name="_Toc165277613"/>
      <w:bookmarkStart w:id="112" w:name="_Toc164781396"/>
      <w:bookmarkStart w:id="113" w:name="_Toc165217092"/>
      <w:bookmarkStart w:id="114" w:name="_Toc165277614"/>
      <w:bookmarkStart w:id="115" w:name="_Toc164781397"/>
      <w:bookmarkStart w:id="116" w:name="_Toc165217093"/>
      <w:bookmarkStart w:id="117" w:name="_Toc165277615"/>
      <w:bookmarkStart w:id="118" w:name="_Toc164781398"/>
      <w:bookmarkStart w:id="119" w:name="_Toc165217094"/>
      <w:bookmarkStart w:id="120" w:name="_Toc165277616"/>
      <w:bookmarkStart w:id="121" w:name="_Toc164781399"/>
      <w:bookmarkStart w:id="122" w:name="_Toc165217095"/>
      <w:bookmarkStart w:id="123" w:name="_Toc165277617"/>
      <w:bookmarkStart w:id="124" w:name="_Toc164781400"/>
      <w:bookmarkStart w:id="125" w:name="_Toc165217096"/>
      <w:bookmarkStart w:id="126" w:name="_Toc165277618"/>
      <w:bookmarkStart w:id="127" w:name="_Toc149934867"/>
      <w:bookmarkStart w:id="128" w:name="_Toc149978807"/>
      <w:bookmarkStart w:id="129" w:name="_Toc515009505"/>
      <w:bookmarkStart w:id="130" w:name="_Toc865059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2E0472">
        <w:rPr>
          <w:rFonts w:eastAsia="MS Mincho"/>
          <w:b/>
          <w:szCs w:val="20"/>
          <w:lang w:val="en-US" w:eastAsia="en-US"/>
        </w:rPr>
        <w:t>Definitions</w:t>
      </w:r>
      <w:bookmarkEnd w:id="127"/>
      <w:bookmarkEnd w:id="128"/>
      <w:bookmarkEnd w:id="129"/>
      <w:bookmarkEnd w:id="130"/>
    </w:p>
    <w:p w14:paraId="20FBD19F" w14:textId="77777777"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31" w:name="_Toc178104608"/>
      <w:bookmarkStart w:id="132" w:name="_Toc178104610"/>
      <w:bookmarkStart w:id="133" w:name="_Toc150164193"/>
      <w:bookmarkStart w:id="134" w:name="_Toc150174739"/>
      <w:bookmarkStart w:id="135" w:name="_Toc147498826"/>
      <w:bookmarkStart w:id="136" w:name="_Toc147679929"/>
      <w:bookmarkStart w:id="137" w:name="_Toc149934868"/>
      <w:bookmarkStart w:id="138" w:name="_Toc149978808"/>
      <w:bookmarkStart w:id="139" w:name="_Toc515009506"/>
      <w:bookmarkStart w:id="140" w:name="_Toc8650595"/>
      <w:bookmarkEnd w:id="131"/>
      <w:bookmarkEnd w:id="132"/>
      <w:bookmarkEnd w:id="133"/>
      <w:bookmarkEnd w:id="134"/>
      <w:r w:rsidRPr="002E0472">
        <w:rPr>
          <w:rFonts w:eastAsia="Times New Roman"/>
          <w:b/>
          <w:szCs w:val="20"/>
          <w:lang w:val="en-US" w:eastAsia="en-US"/>
        </w:rPr>
        <w:t>Terms defined elsewhere</w:t>
      </w:r>
      <w:bookmarkEnd w:id="135"/>
      <w:bookmarkEnd w:id="136"/>
      <w:bookmarkEnd w:id="137"/>
      <w:bookmarkEnd w:id="138"/>
      <w:bookmarkEnd w:id="139"/>
      <w:bookmarkEnd w:id="140"/>
    </w:p>
    <w:p w14:paraId="77A57D3A" w14:textId="77777777" w:rsidR="002E0472" w:rsidRPr="002E0472" w:rsidRDefault="002E0472" w:rsidP="00532613">
      <w:pPr>
        <w:rPr>
          <w:lang w:val="en-US"/>
        </w:rPr>
      </w:pPr>
      <w:r w:rsidRPr="002E0472">
        <w:rPr>
          <w:lang w:val="en-US"/>
        </w:rPr>
        <w:t>This Recommendation uses the following terms defined elsewhere:</w:t>
      </w:r>
    </w:p>
    <w:p w14:paraId="22C20A51" w14:textId="77777777"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hint="eastAsia"/>
          <w:b/>
          <w:szCs w:val="20"/>
          <w:lang w:eastAsia="ko-KR"/>
        </w:rPr>
        <w:t xml:space="preserve">data </w:t>
      </w:r>
      <w:r w:rsidRPr="002E0472">
        <w:rPr>
          <w:rFonts w:eastAsia="바탕"/>
          <w:b/>
          <w:szCs w:val="20"/>
          <w:lang w:eastAsia="ko-KR"/>
        </w:rPr>
        <w:t>catalogue [ITU-T Y.3601]</w:t>
      </w:r>
      <w:r w:rsidRPr="002E0472">
        <w:rPr>
          <w:rFonts w:eastAsia="바탕"/>
          <w:szCs w:val="20"/>
          <w:lang w:eastAsia="ko-KR"/>
        </w:rPr>
        <w:t>: A listing of all metadata which a data broker makes available.</w:t>
      </w:r>
    </w:p>
    <w:p w14:paraId="09127CCD" w14:textId="77777777"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b/>
          <w:szCs w:val="20"/>
          <w:lang w:eastAsia="zh-CN"/>
        </w:rPr>
        <w:t>m</w:t>
      </w:r>
      <w:r w:rsidRPr="002E0472">
        <w:rPr>
          <w:rFonts w:eastAsia="바탕" w:hint="eastAsia"/>
          <w:b/>
          <w:szCs w:val="20"/>
          <w:lang w:eastAsia="zh-CN"/>
        </w:rPr>
        <w:t xml:space="preserve">etadata </w:t>
      </w:r>
      <w:r w:rsidRPr="002E0472">
        <w:rPr>
          <w:rFonts w:eastAsia="바탕"/>
          <w:b/>
          <w:szCs w:val="20"/>
          <w:lang w:eastAsia="zh-CN"/>
        </w:rPr>
        <w:t xml:space="preserve">[ITU-T H.752]: </w:t>
      </w:r>
      <w:r w:rsidRPr="002E0472">
        <w:rPr>
          <w:rFonts w:eastAsia="바탕"/>
          <w:szCs w:val="20"/>
          <w:lang w:eastAsia="zh-CN"/>
        </w:rPr>
        <w:t>structured, encoded data that describe characteristics of information-bearing entities to aid in the identification, discovery, assessment and management of the described entities</w:t>
      </w:r>
      <w:r w:rsidR="0052179C">
        <w:rPr>
          <w:rFonts w:eastAsia="바탕"/>
          <w:szCs w:val="20"/>
          <w:lang w:eastAsia="zh-CN"/>
        </w:rPr>
        <w:t>.</w:t>
      </w:r>
    </w:p>
    <w:p w14:paraId="254A80DE" w14:textId="77777777"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맑은 고딕"/>
          <w:szCs w:val="20"/>
          <w:lang w:val="en-US" w:eastAsia="ko-KR"/>
        </w:rPr>
      </w:pPr>
      <w:r w:rsidRPr="002E0472">
        <w:rPr>
          <w:rFonts w:eastAsia="바탕"/>
          <w:b/>
          <w:szCs w:val="20"/>
          <w:lang w:eastAsia="zh-CN"/>
        </w:rPr>
        <w:t>m</w:t>
      </w:r>
      <w:r w:rsidRPr="002E0472">
        <w:rPr>
          <w:rFonts w:eastAsia="바탕" w:hint="eastAsia"/>
          <w:b/>
          <w:szCs w:val="20"/>
          <w:lang w:eastAsia="zh-CN"/>
        </w:rPr>
        <w:t xml:space="preserve">etadata </w:t>
      </w:r>
      <w:r w:rsidRPr="002E0472">
        <w:rPr>
          <w:rFonts w:eastAsia="바탕"/>
          <w:b/>
          <w:szCs w:val="20"/>
          <w:lang w:eastAsia="zh-CN"/>
        </w:rPr>
        <w:t xml:space="preserve">schema [ITU-T H.752]: </w:t>
      </w:r>
      <w:r w:rsidRPr="002E0472">
        <w:rPr>
          <w:rFonts w:eastAsia="바탕"/>
          <w:szCs w:val="20"/>
          <w:lang w:eastAsia="zh-CN"/>
        </w:rPr>
        <w:t>t</w:t>
      </w:r>
      <w:r w:rsidRPr="002E0472">
        <w:rPr>
          <w:rFonts w:eastAsia="맑은 고딕"/>
          <w:szCs w:val="20"/>
          <w:lang w:val="en-US" w:eastAsia="ko-KR"/>
        </w:rPr>
        <w:t>he representation format for a specifying data model describing target instances</w:t>
      </w:r>
      <w:r w:rsidR="0052179C">
        <w:rPr>
          <w:rFonts w:eastAsia="맑은 고딕"/>
          <w:szCs w:val="20"/>
          <w:lang w:val="en-US" w:eastAsia="ko-KR"/>
        </w:rPr>
        <w:t>.</w:t>
      </w:r>
    </w:p>
    <w:p w14:paraId="363E878F" w14:textId="77777777" w:rsidR="002E0472" w:rsidRPr="002E0472" w:rsidRDefault="002E0472"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en-US"/>
        </w:rPr>
      </w:pPr>
      <w:bookmarkStart w:id="141" w:name="_Toc318794247"/>
      <w:bookmarkStart w:id="142" w:name="_Toc318796796"/>
      <w:bookmarkStart w:id="143" w:name="_Toc318796855"/>
      <w:bookmarkStart w:id="144" w:name="_Toc318794248"/>
      <w:bookmarkStart w:id="145" w:name="_Toc318796797"/>
      <w:bookmarkStart w:id="146" w:name="_Toc318796856"/>
      <w:bookmarkStart w:id="147" w:name="_Toc318794249"/>
      <w:bookmarkStart w:id="148" w:name="_Toc318796798"/>
      <w:bookmarkStart w:id="149" w:name="_Toc318796857"/>
      <w:bookmarkStart w:id="150" w:name="_Toc318794250"/>
      <w:bookmarkStart w:id="151" w:name="_Toc318796799"/>
      <w:bookmarkStart w:id="152" w:name="_Toc318796858"/>
      <w:bookmarkStart w:id="153" w:name="_Toc318794251"/>
      <w:bookmarkStart w:id="154" w:name="_Toc318796800"/>
      <w:bookmarkStart w:id="155" w:name="_Toc318796859"/>
      <w:bookmarkStart w:id="156" w:name="_Toc318794252"/>
      <w:bookmarkStart w:id="157" w:name="_Toc318796801"/>
      <w:bookmarkStart w:id="158" w:name="_Toc318796860"/>
      <w:bookmarkStart w:id="159" w:name="_Toc318794253"/>
      <w:bookmarkStart w:id="160" w:name="_Toc318796802"/>
      <w:bookmarkStart w:id="161" w:name="_Toc318796861"/>
      <w:bookmarkStart w:id="162" w:name="_Toc178104612"/>
      <w:bookmarkStart w:id="163" w:name="_Toc178104613"/>
      <w:bookmarkStart w:id="164" w:name="_Toc178104614"/>
      <w:bookmarkStart w:id="165" w:name="_Toc178104616"/>
      <w:bookmarkStart w:id="166" w:name="_Toc178104619"/>
      <w:bookmarkStart w:id="167" w:name="_Toc178104620"/>
      <w:bookmarkStart w:id="168" w:name="_Toc147498849"/>
      <w:bookmarkStart w:id="169" w:name="_Toc147679930"/>
      <w:bookmarkStart w:id="170" w:name="_Toc149934869"/>
      <w:bookmarkStart w:id="171" w:name="_Toc149978809"/>
      <w:bookmarkStart w:id="172" w:name="_Toc515009507"/>
      <w:bookmarkStart w:id="173" w:name="_Toc865059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2E0472">
        <w:rPr>
          <w:rFonts w:eastAsia="Times New Roman"/>
          <w:b/>
          <w:szCs w:val="20"/>
          <w:lang w:val="en-US" w:eastAsia="en-US"/>
        </w:rPr>
        <w:t>Terms defined in this Recommendation</w:t>
      </w:r>
      <w:bookmarkEnd w:id="168"/>
      <w:bookmarkEnd w:id="169"/>
      <w:bookmarkEnd w:id="170"/>
      <w:bookmarkEnd w:id="171"/>
      <w:bookmarkEnd w:id="172"/>
      <w:bookmarkEnd w:id="173"/>
    </w:p>
    <w:p w14:paraId="17E35AA9" w14:textId="77777777" w:rsidR="002E0472" w:rsidRPr="002E0472" w:rsidRDefault="0052179C" w:rsidP="006873E7">
      <w:pPr>
        <w:tabs>
          <w:tab w:val="left" w:pos="5470"/>
        </w:tabs>
      </w:pPr>
      <w:r>
        <w:t>None</w:t>
      </w:r>
      <w:r w:rsidR="00DD74A9">
        <w:t>.</w:t>
      </w:r>
    </w:p>
    <w:p w14:paraId="0819B37B" w14:textId="77777777" w:rsidR="002E0472" w:rsidRPr="006873E7" w:rsidRDefault="002E0472" w:rsidP="00532613"/>
    <w:p w14:paraId="5D071DFE" w14:textId="77777777"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74" w:name="_Toc515009508"/>
      <w:bookmarkStart w:id="175" w:name="_Toc519697062"/>
      <w:bookmarkStart w:id="176" w:name="_Toc178104628"/>
      <w:bookmarkStart w:id="177" w:name="_Toc149934870"/>
      <w:bookmarkStart w:id="178" w:name="_Toc149978810"/>
      <w:bookmarkStart w:id="179" w:name="_Toc515009509"/>
      <w:bookmarkStart w:id="180" w:name="_Toc8650597"/>
      <w:bookmarkEnd w:id="174"/>
      <w:bookmarkEnd w:id="175"/>
      <w:bookmarkEnd w:id="176"/>
      <w:r w:rsidRPr="002E0472">
        <w:rPr>
          <w:rFonts w:eastAsia="Times New Roman"/>
          <w:b/>
          <w:szCs w:val="20"/>
          <w:lang w:val="en-US" w:eastAsia="ko-KR"/>
        </w:rPr>
        <w:t>Abbreviations</w:t>
      </w:r>
      <w:bookmarkEnd w:id="177"/>
      <w:bookmarkEnd w:id="178"/>
      <w:r w:rsidRPr="002E0472">
        <w:rPr>
          <w:rFonts w:eastAsia="Times New Roman"/>
          <w:b/>
          <w:szCs w:val="20"/>
          <w:lang w:val="en-US" w:eastAsia="ko-KR"/>
        </w:rPr>
        <w:t xml:space="preserve"> and acronyms</w:t>
      </w:r>
      <w:bookmarkEnd w:id="179"/>
      <w:bookmarkEnd w:id="180"/>
    </w:p>
    <w:p w14:paraId="75168ED5" w14:textId="77777777" w:rsidR="002E0472" w:rsidRPr="002E0472" w:rsidRDefault="002E0472" w:rsidP="00532613">
      <w:pPr>
        <w:rPr>
          <w:lang w:val="en-US"/>
        </w:rPr>
      </w:pPr>
      <w:r w:rsidRPr="002E0472">
        <w:rPr>
          <w:lang w:val="en-US"/>
        </w:rPr>
        <w:t>This Recommendation uses the following abbreviations</w:t>
      </w:r>
      <w:r w:rsidRPr="002E0472">
        <w:rPr>
          <w:lang w:val="en-US" w:eastAsia="ko-KR"/>
        </w:rPr>
        <w:t xml:space="preserve"> </w:t>
      </w:r>
      <w:r w:rsidRPr="002E0472">
        <w:rPr>
          <w:lang w:val="en-US"/>
        </w:rPr>
        <w:t>and acronyms:</w:t>
      </w:r>
    </w:p>
    <w:p w14:paraId="7D72815A" w14:textId="77777777" w:rsidR="002E0472" w:rsidRDefault="002E0472" w:rsidP="00532613">
      <w:pPr>
        <w:rPr>
          <w:rFonts w:eastAsia="맑은 고딕"/>
          <w:lang w:val="en-US" w:eastAsia="ko-KR"/>
        </w:rPr>
      </w:pPr>
      <w:r w:rsidRPr="002E0472">
        <w:rPr>
          <w:rFonts w:eastAsia="맑은 고딕" w:hint="eastAsia"/>
          <w:lang w:val="en-US" w:eastAsia="ko-KR"/>
        </w:rPr>
        <w:t>API</w:t>
      </w:r>
      <w:r w:rsidRPr="002E0472">
        <w:rPr>
          <w:rFonts w:eastAsia="맑은 고딕"/>
          <w:lang w:val="en-US" w:eastAsia="ko-KR"/>
        </w:rPr>
        <w:tab/>
      </w:r>
      <w:r w:rsidRPr="002E0472">
        <w:rPr>
          <w:rFonts w:eastAsia="맑은 고딕"/>
          <w:lang w:val="en-US" w:eastAsia="ko-KR"/>
        </w:rPr>
        <w:tab/>
        <w:t>Application Programming Interface</w:t>
      </w:r>
    </w:p>
    <w:p w14:paraId="2CD96331" w14:textId="77777777" w:rsidR="00CD49A5" w:rsidRPr="002E0472" w:rsidRDefault="00CD49A5" w:rsidP="00532613">
      <w:pPr>
        <w:rPr>
          <w:rFonts w:eastAsia="맑은 고딕"/>
          <w:lang w:val="en-US" w:eastAsia="ko-KR"/>
        </w:rPr>
      </w:pPr>
      <w:r>
        <w:rPr>
          <w:rFonts w:eastAsia="맑은 고딕" w:hint="eastAsia"/>
          <w:lang w:val="en-US" w:eastAsia="ko-KR"/>
        </w:rPr>
        <w:lastRenderedPageBreak/>
        <w:t>B</w:t>
      </w:r>
      <w:r>
        <w:rPr>
          <w:rFonts w:eastAsia="맑은 고딕"/>
          <w:lang w:val="en-US" w:eastAsia="ko-KR"/>
        </w:rPr>
        <w:t>DSP</w:t>
      </w:r>
      <w:r>
        <w:rPr>
          <w:rFonts w:eastAsia="맑은 고딕"/>
          <w:lang w:val="en-US" w:eastAsia="ko-KR"/>
        </w:rPr>
        <w:tab/>
      </w:r>
      <w:r>
        <w:rPr>
          <w:rFonts w:eastAsia="맑은 고딕"/>
          <w:lang w:val="en-US" w:eastAsia="ko-KR"/>
        </w:rPr>
        <w:tab/>
        <w:t>Big Data Service Provider</w:t>
      </w:r>
    </w:p>
    <w:p w14:paraId="2ABF0E44" w14:textId="77777777" w:rsidR="002E0472" w:rsidRPr="002E0472" w:rsidRDefault="002E0472" w:rsidP="00532613">
      <w:pPr>
        <w:rPr>
          <w:rFonts w:eastAsia="맑은 고딕"/>
          <w:lang w:val="en-US" w:eastAsia="ko-KR"/>
        </w:rPr>
      </w:pPr>
      <w:r w:rsidRPr="002E0472">
        <w:rPr>
          <w:rFonts w:eastAsia="맑은 고딕"/>
          <w:lang w:val="en-US" w:eastAsia="ko-KR"/>
        </w:rPr>
        <w:t>DP</w:t>
      </w:r>
      <w:r w:rsidRPr="002E0472">
        <w:rPr>
          <w:rFonts w:eastAsia="맑은 고딕"/>
          <w:lang w:val="en-US" w:eastAsia="ko-KR"/>
        </w:rPr>
        <w:tab/>
      </w:r>
      <w:r w:rsidRPr="002E0472">
        <w:rPr>
          <w:rFonts w:eastAsia="맑은 고딕"/>
          <w:lang w:val="en-US" w:eastAsia="ko-KR"/>
        </w:rPr>
        <w:tab/>
        <w:t>Data Provider</w:t>
      </w:r>
    </w:p>
    <w:p w14:paraId="7E931AC5" w14:textId="77777777" w:rsidR="002E0472" w:rsidRPr="002E0472" w:rsidRDefault="002E0472" w:rsidP="00532613">
      <w:pPr>
        <w:rPr>
          <w:lang w:val="en-US"/>
        </w:rPr>
      </w:pPr>
      <w:r w:rsidRPr="002E0472">
        <w:rPr>
          <w:lang w:val="en-US"/>
        </w:rPr>
        <w:t>UML</w:t>
      </w:r>
      <w:r w:rsidRPr="002E0472">
        <w:rPr>
          <w:lang w:val="en-US"/>
        </w:rPr>
        <w:tab/>
      </w:r>
      <w:r w:rsidRPr="002E0472">
        <w:rPr>
          <w:lang w:val="en-US"/>
        </w:rPr>
        <w:tab/>
        <w:t>Unified Modeling Language</w:t>
      </w:r>
    </w:p>
    <w:p w14:paraId="6C76F020" w14:textId="77777777" w:rsidR="002E0472" w:rsidRPr="002E0472" w:rsidRDefault="002E0472" w:rsidP="00532613">
      <w:pPr>
        <w:rPr>
          <w:lang w:val="en-US"/>
        </w:rPr>
      </w:pPr>
      <w:r w:rsidRPr="002E0472">
        <w:rPr>
          <w:lang w:val="en-US"/>
        </w:rPr>
        <w:t>URI</w:t>
      </w:r>
      <w:r w:rsidRPr="002E0472">
        <w:rPr>
          <w:lang w:val="en-US"/>
        </w:rPr>
        <w:tab/>
      </w:r>
      <w:r w:rsidRPr="002E0472">
        <w:rPr>
          <w:lang w:val="en-US"/>
        </w:rPr>
        <w:tab/>
        <w:t>Uniform Resource Identifier</w:t>
      </w:r>
    </w:p>
    <w:p w14:paraId="29E6DF82" w14:textId="77777777" w:rsidR="002E0472" w:rsidRPr="002E0472" w:rsidRDefault="002E0472" w:rsidP="00532613">
      <w:pPr>
        <w:rPr>
          <w:lang w:val="en-US"/>
        </w:rPr>
      </w:pPr>
      <w:r w:rsidRPr="002E0472">
        <w:rPr>
          <w:lang w:val="en-US"/>
        </w:rPr>
        <w:t>URL</w:t>
      </w:r>
      <w:r w:rsidRPr="002E0472">
        <w:rPr>
          <w:lang w:val="en-US"/>
        </w:rPr>
        <w:tab/>
      </w:r>
      <w:r w:rsidRPr="002E0472">
        <w:rPr>
          <w:lang w:val="en-US"/>
        </w:rPr>
        <w:tab/>
        <w:t>Uniform Resource Locator</w:t>
      </w:r>
    </w:p>
    <w:p w14:paraId="191936A6" w14:textId="77777777" w:rsidR="002E0472" w:rsidRPr="002E0472" w:rsidRDefault="002E0472" w:rsidP="00532613">
      <w:pPr>
        <w:rPr>
          <w:rFonts w:eastAsia="맑은 고딕"/>
          <w:lang w:val="en-US" w:eastAsia="ko-KR"/>
        </w:rPr>
      </w:pPr>
      <w:r w:rsidRPr="002E0472">
        <w:rPr>
          <w:rFonts w:eastAsia="맑은 고딕" w:hint="eastAsia"/>
          <w:lang w:val="en-US" w:eastAsia="ko-KR"/>
        </w:rPr>
        <w:t>XML</w:t>
      </w:r>
      <w:r w:rsidRPr="002E0472">
        <w:rPr>
          <w:rFonts w:eastAsia="맑은 고딕" w:hint="eastAsia"/>
          <w:lang w:val="en-US" w:eastAsia="ko-KR"/>
        </w:rPr>
        <w:tab/>
      </w:r>
      <w:r w:rsidRPr="002E0472">
        <w:rPr>
          <w:rFonts w:eastAsia="맑은 고딕"/>
          <w:lang w:val="en-US" w:eastAsia="ko-KR"/>
        </w:rPr>
        <w:tab/>
        <w:t>eXtensible Markup Language</w:t>
      </w:r>
    </w:p>
    <w:p w14:paraId="77524F86" w14:textId="77777777" w:rsidR="002E0472" w:rsidRPr="002E0472" w:rsidRDefault="002E0472" w:rsidP="00532613">
      <w:pPr>
        <w:rPr>
          <w:rFonts w:eastAsia="맑은 고딕"/>
          <w:lang w:val="en-US" w:eastAsia="ko-KR"/>
        </w:rPr>
      </w:pPr>
    </w:p>
    <w:p w14:paraId="2BC1C3FD" w14:textId="77777777"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81" w:name="_Toc318796809"/>
      <w:bookmarkStart w:id="182" w:name="_Toc515009510"/>
      <w:bookmarkStart w:id="183" w:name="_Toc8650598"/>
      <w:bookmarkStart w:id="184" w:name="_Toc283475513"/>
      <w:bookmarkEnd w:id="181"/>
      <w:r w:rsidRPr="002E0472">
        <w:rPr>
          <w:rFonts w:eastAsia="Times New Roman"/>
          <w:b/>
          <w:szCs w:val="20"/>
          <w:lang w:val="en-US" w:eastAsia="ko-KR"/>
        </w:rPr>
        <w:t>C</w:t>
      </w:r>
      <w:r w:rsidRPr="002E0472">
        <w:rPr>
          <w:rFonts w:eastAsia="Times New Roman" w:hint="eastAsia"/>
          <w:b/>
          <w:szCs w:val="20"/>
          <w:lang w:val="en-US" w:eastAsia="ko-KR"/>
        </w:rPr>
        <w:t>onvention</w:t>
      </w:r>
      <w:r w:rsidRPr="002E0472">
        <w:rPr>
          <w:rFonts w:eastAsia="Times New Roman"/>
          <w:b/>
          <w:szCs w:val="20"/>
          <w:lang w:val="en-US" w:eastAsia="ko-KR"/>
        </w:rPr>
        <w:t>s</w:t>
      </w:r>
      <w:bookmarkEnd w:id="182"/>
      <w:bookmarkEnd w:id="183"/>
    </w:p>
    <w:p w14:paraId="43888193" w14:textId="77777777" w:rsidR="002E0472" w:rsidRPr="002E0472" w:rsidRDefault="002E0472" w:rsidP="0052179C">
      <w:pPr>
        <w:pStyle w:val="mainText"/>
        <w:rPr>
          <w:szCs w:val="20"/>
        </w:rPr>
      </w:pPr>
      <w:bookmarkStart w:id="185" w:name="_Toc497843011"/>
      <w:bookmarkStart w:id="186" w:name="_Toc497843628"/>
      <w:bookmarkStart w:id="187" w:name="_Toc497843012"/>
      <w:bookmarkStart w:id="188" w:name="_Toc497843629"/>
      <w:bookmarkStart w:id="189" w:name="_Toc497843013"/>
      <w:bookmarkStart w:id="190" w:name="_Toc497843630"/>
      <w:bookmarkStart w:id="191" w:name="_Toc497843014"/>
      <w:bookmarkStart w:id="192" w:name="_Toc497843631"/>
      <w:bookmarkStart w:id="193" w:name="_Toc497843015"/>
      <w:bookmarkStart w:id="194" w:name="_Toc497843632"/>
      <w:bookmarkStart w:id="195" w:name="_Toc497843016"/>
      <w:bookmarkStart w:id="196" w:name="_Toc497843633"/>
      <w:bookmarkStart w:id="197" w:name="_Toc497843017"/>
      <w:bookmarkStart w:id="198" w:name="_Toc497843634"/>
      <w:bookmarkStart w:id="199" w:name="_Toc497843018"/>
      <w:bookmarkStart w:id="200" w:name="_Toc497843635"/>
      <w:bookmarkStart w:id="201" w:name="_Toc497843019"/>
      <w:bookmarkStart w:id="202" w:name="_Toc497843636"/>
      <w:bookmarkStart w:id="203" w:name="_Toc497843020"/>
      <w:bookmarkStart w:id="204" w:name="_Toc497843637"/>
      <w:bookmarkStart w:id="205" w:name="_Toc497843021"/>
      <w:bookmarkStart w:id="206" w:name="_Toc497843638"/>
      <w:bookmarkStart w:id="207" w:name="_Toc497843022"/>
      <w:bookmarkStart w:id="208" w:name="_Toc497843639"/>
      <w:bookmarkStart w:id="209" w:name="_Toc497843023"/>
      <w:bookmarkStart w:id="210" w:name="_Toc497843640"/>
      <w:bookmarkStart w:id="211" w:name="_Toc497843024"/>
      <w:bookmarkStart w:id="212" w:name="_Toc497843641"/>
      <w:bookmarkStart w:id="213" w:name="_Toc497843025"/>
      <w:bookmarkStart w:id="214" w:name="_Toc497843642"/>
      <w:bookmarkStart w:id="215" w:name="_Toc497843026"/>
      <w:bookmarkStart w:id="216" w:name="_Toc497843643"/>
      <w:bookmarkStart w:id="217" w:name="_Toc497843027"/>
      <w:bookmarkStart w:id="218" w:name="_Toc497843644"/>
      <w:bookmarkStart w:id="219" w:name="_Toc497843028"/>
      <w:bookmarkStart w:id="220" w:name="_Toc497843645"/>
      <w:bookmarkStart w:id="221" w:name="_Toc497843029"/>
      <w:bookmarkStart w:id="222" w:name="_Toc497843646"/>
      <w:bookmarkStart w:id="223" w:name="_Toc497843030"/>
      <w:bookmarkStart w:id="224" w:name="_Toc497843647"/>
      <w:bookmarkStart w:id="225" w:name="_Toc497843031"/>
      <w:bookmarkStart w:id="226" w:name="_Toc497843648"/>
      <w:bookmarkStart w:id="227" w:name="_Toc497843032"/>
      <w:bookmarkStart w:id="228" w:name="_Toc497843649"/>
      <w:bookmarkStart w:id="229" w:name="_Toc497843033"/>
      <w:bookmarkStart w:id="230" w:name="_Toc497843650"/>
      <w:bookmarkStart w:id="231" w:name="_Toc497843034"/>
      <w:bookmarkStart w:id="232" w:name="_Toc497843651"/>
      <w:bookmarkStart w:id="233" w:name="_Toc497843035"/>
      <w:bookmarkStart w:id="234" w:name="_Toc497843652"/>
      <w:bookmarkStart w:id="235" w:name="_Toc497843036"/>
      <w:bookmarkStart w:id="236" w:name="_Toc497843653"/>
      <w:bookmarkStart w:id="237" w:name="_Toc258802046"/>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2E0472">
        <w:t>The keywords "</w:t>
      </w:r>
      <w:r w:rsidRPr="002E0472">
        <w:rPr>
          <w:b/>
        </w:rPr>
        <w:t>is required to</w:t>
      </w:r>
      <w:r w:rsidRPr="002E0472">
        <w:t xml:space="preserve">" indicate a requirement which must be strictly followed and from which no deviation is permitted if conformance to this document is to be claimed. </w:t>
      </w:r>
    </w:p>
    <w:p w14:paraId="66DFB4E0" w14:textId="77777777" w:rsidR="002E0472" w:rsidRPr="002E0472" w:rsidRDefault="002E0472" w:rsidP="0052179C">
      <w:pPr>
        <w:pStyle w:val="mainText"/>
      </w:pPr>
      <w:r w:rsidRPr="002E0472">
        <w:t>The keywords "</w:t>
      </w:r>
      <w:r w:rsidRPr="002E0472">
        <w:rPr>
          <w:b/>
        </w:rPr>
        <w:t>is recommended</w:t>
      </w:r>
      <w:r w:rsidRPr="002E0472">
        <w:t>" indicate a requirement which is recommended but which is not absolutely required. Thus this requirement need not be present to claim conformance.</w:t>
      </w:r>
    </w:p>
    <w:p w14:paraId="2F2AD25D" w14:textId="77777777" w:rsidR="002E0472" w:rsidRPr="002E0472" w:rsidRDefault="002E0472" w:rsidP="0052179C">
      <w:pPr>
        <w:pStyle w:val="mainText"/>
        <w:rPr>
          <w:lang w:eastAsia="en-US"/>
        </w:rPr>
      </w:pPr>
      <w:r w:rsidRPr="002E0472">
        <w:t>The keywords "</w:t>
      </w:r>
      <w:r w:rsidRPr="002E0472">
        <w:rPr>
          <w:b/>
        </w:rPr>
        <w:t>can optionally</w:t>
      </w:r>
      <w:r w:rsidRPr="002E0472">
        <w:t>" indicate an optional requirement which is permissible, without implying any sense of being recommended. This term is not intended to imply that the vendor's implementation must provide the option and the feature can be optionally enabled by the network operator/service provider. Rather, it means the vendor may optionally provide the feature and still claim conformance with the specification.</w:t>
      </w:r>
    </w:p>
    <w:p w14:paraId="18D4FD39" w14:textId="77777777" w:rsidR="002E0472" w:rsidRDefault="002E0472" w:rsidP="0052179C">
      <w:pPr>
        <w:pStyle w:val="mainText"/>
      </w:pPr>
      <w:r w:rsidRPr="002E0472">
        <w:t>In the body of this document and its annexes, the words shall, shall not, should, and may sometimes appear, in which case they are to be interpreted, respectively, as is required to, is prohibited from, is recommended, and can optionally. The appearance of such phrases or keywords in an appendix or in material explicitly marked as informative are to be interpreted as having no normative intent.</w:t>
      </w:r>
    </w:p>
    <w:p w14:paraId="3E033977" w14:textId="77777777" w:rsidR="00C83E83" w:rsidRPr="00F352D5" w:rsidRDefault="00C83E83" w:rsidP="0052179C">
      <w:pPr>
        <w:pStyle w:val="mainText"/>
        <w:rPr>
          <w:rFonts w:eastAsiaTheme="minorEastAsia"/>
        </w:rPr>
      </w:pPr>
    </w:p>
    <w:p w14:paraId="1CC06831" w14:textId="77777777" w:rsidR="002E0472" w:rsidRPr="002E0472" w:rsidRDefault="00342FE4" w:rsidP="002E0472">
      <w:pPr>
        <w:keepNext/>
        <w:keepLines/>
        <w:numPr>
          <w:ilvl w:val="0"/>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38" w:name="_Toc519697065"/>
      <w:bookmarkStart w:id="239" w:name="_Toc519697066"/>
      <w:bookmarkStart w:id="240" w:name="_Toc519697067"/>
      <w:bookmarkStart w:id="241" w:name="_Toc8650599"/>
      <w:bookmarkStart w:id="242" w:name="_Hlk8654943"/>
      <w:bookmarkEnd w:id="10"/>
      <w:bookmarkEnd w:id="237"/>
      <w:bookmarkEnd w:id="238"/>
      <w:bookmarkEnd w:id="239"/>
      <w:bookmarkEnd w:id="240"/>
      <w:r>
        <w:rPr>
          <w:rFonts w:eastAsia="Times New Roman"/>
          <w:b/>
          <w:szCs w:val="20"/>
          <w:lang w:val="en-US" w:eastAsia="ko-KR"/>
        </w:rPr>
        <w:t>Overview</w:t>
      </w:r>
      <w:bookmarkEnd w:id="241"/>
    </w:p>
    <w:p w14:paraId="1C69F11A" w14:textId="77777777"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SimSun"/>
          <w:b/>
          <w:szCs w:val="20"/>
          <w:lang w:eastAsia="zh-CN"/>
        </w:rPr>
      </w:pPr>
      <w:bookmarkStart w:id="243" w:name="_Toc515009512"/>
      <w:bookmarkStart w:id="244" w:name="_Toc8650600"/>
      <w:r w:rsidRPr="002E0472">
        <w:rPr>
          <w:rFonts w:eastAsia="SimSun"/>
          <w:b/>
          <w:szCs w:val="20"/>
          <w:lang w:eastAsia="zh-CN"/>
        </w:rPr>
        <w:t xml:space="preserve">Metadata in </w:t>
      </w:r>
      <w:r w:rsidR="00CB5511">
        <w:rPr>
          <w:rFonts w:eastAsia="SimSun"/>
          <w:b/>
          <w:szCs w:val="20"/>
          <w:lang w:eastAsia="zh-CN"/>
        </w:rPr>
        <w:t xml:space="preserve">the </w:t>
      </w:r>
      <w:r w:rsidRPr="002E0472">
        <w:rPr>
          <w:rFonts w:eastAsia="SimSun"/>
          <w:b/>
          <w:szCs w:val="20"/>
          <w:lang w:eastAsia="zh-CN"/>
        </w:rPr>
        <w:t>big data ecosystem</w:t>
      </w:r>
      <w:bookmarkEnd w:id="243"/>
      <w:bookmarkEnd w:id="244"/>
    </w:p>
    <w:p w14:paraId="275328FF" w14:textId="77777777" w:rsidR="00DF44EC" w:rsidRDefault="009109B8" w:rsidP="0052179C">
      <w:pPr>
        <w:pStyle w:val="mainText"/>
        <w:rPr>
          <w:color w:val="000000" w:themeColor="text1"/>
        </w:rPr>
      </w:pPr>
      <w:r w:rsidRPr="00301ED9">
        <w:rPr>
          <w:color w:val="000000" w:themeColor="text1"/>
        </w:rPr>
        <w:t xml:space="preserve">Metadata is </w:t>
      </w:r>
      <w:r w:rsidRPr="00301ED9">
        <w:rPr>
          <w:rFonts w:eastAsia="바탕"/>
          <w:color w:val="000000" w:themeColor="text1"/>
          <w:szCs w:val="20"/>
        </w:rPr>
        <w:t>structured, encoded data that describe characteristics of information-bearing entities to aid in the identification, discovery, assessment and management of the described entities</w:t>
      </w:r>
      <w:r w:rsidR="003E6AA2" w:rsidRPr="00301ED9">
        <w:rPr>
          <w:color w:val="000000" w:themeColor="text1"/>
        </w:rPr>
        <w:t xml:space="preserve">. Metadata summarizes overall information about data, making finding and working with particular data easier. </w:t>
      </w:r>
      <w:r w:rsidR="00017CE9">
        <w:rPr>
          <w:color w:val="000000" w:themeColor="text1"/>
        </w:rPr>
        <w:t xml:space="preserve"> </w:t>
      </w:r>
      <w:r w:rsidR="00E908DC">
        <w:rPr>
          <w:color w:val="000000" w:themeColor="text1"/>
        </w:rPr>
        <w:t>Typically</w:t>
      </w:r>
      <w:r w:rsidR="005D6243">
        <w:rPr>
          <w:color w:val="000000" w:themeColor="text1"/>
        </w:rPr>
        <w:t>,</w:t>
      </w:r>
      <w:r w:rsidR="00017CE9">
        <w:rPr>
          <w:color w:val="000000" w:themeColor="text1"/>
        </w:rPr>
        <w:t xml:space="preserve"> </w:t>
      </w:r>
      <w:r w:rsidR="00E908DC">
        <w:rPr>
          <w:color w:val="000000" w:themeColor="text1"/>
        </w:rPr>
        <w:t xml:space="preserve">the </w:t>
      </w:r>
      <w:r w:rsidR="00017CE9">
        <w:rPr>
          <w:color w:val="000000" w:themeColor="text1"/>
        </w:rPr>
        <w:t xml:space="preserve">metadata </w:t>
      </w:r>
      <w:r w:rsidR="00E908DC">
        <w:rPr>
          <w:color w:val="000000" w:themeColor="text1"/>
        </w:rPr>
        <w:t>structure</w:t>
      </w:r>
      <w:r w:rsidR="005D6243">
        <w:rPr>
          <w:color w:val="000000" w:themeColor="text1"/>
        </w:rPr>
        <w:t xml:space="preserve"> </w:t>
      </w:r>
      <w:r w:rsidR="00017CE9">
        <w:rPr>
          <w:color w:val="000000" w:themeColor="text1"/>
        </w:rPr>
        <w:t xml:space="preserve">is </w:t>
      </w:r>
      <w:r w:rsidR="005D6243">
        <w:rPr>
          <w:color w:val="000000" w:themeColor="text1"/>
        </w:rPr>
        <w:t>highly</w:t>
      </w:r>
      <w:r w:rsidR="002E0472" w:rsidRPr="00301ED9">
        <w:rPr>
          <w:color w:val="000000" w:themeColor="text1"/>
        </w:rPr>
        <w:t xml:space="preserve"> </w:t>
      </w:r>
      <w:r w:rsidR="00017CE9">
        <w:rPr>
          <w:rFonts w:eastAsia="맑은 고딕"/>
          <w:color w:val="000000" w:themeColor="text1"/>
          <w:lang w:eastAsia="ko-KR"/>
        </w:rPr>
        <w:t>depend</w:t>
      </w:r>
      <w:r w:rsidR="005D6243">
        <w:rPr>
          <w:rFonts w:eastAsia="맑은 고딕"/>
          <w:color w:val="000000" w:themeColor="text1"/>
          <w:lang w:eastAsia="ko-KR"/>
        </w:rPr>
        <w:t>e</w:t>
      </w:r>
      <w:r w:rsidR="00017CE9">
        <w:rPr>
          <w:rFonts w:eastAsia="맑은 고딕"/>
          <w:color w:val="000000" w:themeColor="text1"/>
          <w:lang w:eastAsia="ko-KR"/>
        </w:rPr>
        <w:t xml:space="preserve">nt </w:t>
      </w:r>
      <w:r w:rsidR="005D6243">
        <w:rPr>
          <w:rFonts w:eastAsia="맑은 고딕"/>
          <w:color w:val="000000" w:themeColor="text1"/>
          <w:lang w:eastAsia="ko-KR"/>
        </w:rPr>
        <w:t>on</w:t>
      </w:r>
      <w:r w:rsidR="00017CE9">
        <w:rPr>
          <w:rFonts w:eastAsia="맑은 고딕"/>
          <w:color w:val="000000" w:themeColor="text1"/>
          <w:lang w:eastAsia="ko-KR"/>
        </w:rPr>
        <w:t xml:space="preserve"> </w:t>
      </w:r>
      <w:r w:rsidR="005D6243">
        <w:rPr>
          <w:rFonts w:eastAsia="맑은 고딕"/>
          <w:color w:val="000000" w:themeColor="text1"/>
          <w:lang w:eastAsia="ko-KR"/>
        </w:rPr>
        <w:t xml:space="preserve">data format or </w:t>
      </w:r>
      <w:r w:rsidR="00017CE9">
        <w:rPr>
          <w:rFonts w:eastAsia="맑은 고딕"/>
          <w:color w:val="000000" w:themeColor="text1"/>
          <w:lang w:eastAsia="ko-KR"/>
        </w:rPr>
        <w:t>application.</w:t>
      </w:r>
      <w:r w:rsidR="005D6243">
        <w:rPr>
          <w:rFonts w:eastAsia="맑은 고딕"/>
          <w:color w:val="000000" w:themeColor="text1"/>
          <w:lang w:eastAsia="ko-KR"/>
        </w:rPr>
        <w:t xml:space="preserve"> </w:t>
      </w:r>
      <w:r w:rsidR="00073FFA">
        <w:rPr>
          <w:rFonts w:eastAsia="맑은 고딕"/>
          <w:color w:val="000000" w:themeColor="text1"/>
          <w:lang w:eastAsia="ko-KR"/>
        </w:rPr>
        <w:t>Therefore</w:t>
      </w:r>
      <w:r w:rsidR="008F449E">
        <w:rPr>
          <w:rFonts w:eastAsia="맑은 고딕"/>
          <w:color w:val="000000" w:themeColor="text1"/>
          <w:lang w:eastAsia="ko-KR"/>
        </w:rPr>
        <w:t>,</w:t>
      </w:r>
      <w:r w:rsidR="00073FFA">
        <w:rPr>
          <w:rFonts w:eastAsia="맑은 고딕"/>
          <w:color w:val="000000" w:themeColor="text1"/>
          <w:lang w:eastAsia="ko-KR"/>
        </w:rPr>
        <w:t xml:space="preserve"> a metadata for big data </w:t>
      </w:r>
      <w:r w:rsidR="008F449E">
        <w:rPr>
          <w:rFonts w:eastAsia="맑은 고딕"/>
          <w:color w:val="000000" w:themeColor="text1"/>
          <w:lang w:eastAsia="ko-KR"/>
        </w:rPr>
        <w:t>is needed</w:t>
      </w:r>
      <w:r w:rsidR="00073FFA">
        <w:rPr>
          <w:rFonts w:eastAsia="맑은 고딕"/>
          <w:color w:val="000000" w:themeColor="text1"/>
          <w:lang w:eastAsia="ko-KR"/>
        </w:rPr>
        <w:t xml:space="preserve"> to </w:t>
      </w:r>
      <w:r w:rsidR="008F449E">
        <w:rPr>
          <w:rFonts w:eastAsia="맑은 고딕"/>
          <w:color w:val="000000" w:themeColor="text1"/>
          <w:lang w:eastAsia="ko-KR"/>
        </w:rPr>
        <w:t>provide an overarching model to cover</w:t>
      </w:r>
      <w:r w:rsidR="00073FFA">
        <w:rPr>
          <w:rFonts w:eastAsia="맑은 고딕"/>
          <w:color w:val="000000" w:themeColor="text1"/>
          <w:lang w:eastAsia="ko-KR"/>
        </w:rPr>
        <w:t xml:space="preserve"> the characteristics of big data</w:t>
      </w:r>
      <w:r w:rsidR="008F449E">
        <w:rPr>
          <w:rFonts w:eastAsia="맑은 고딕"/>
          <w:color w:val="000000" w:themeColor="text1"/>
          <w:lang w:eastAsia="ko-KR"/>
        </w:rPr>
        <w:t xml:space="preserve">. </w:t>
      </w:r>
    </w:p>
    <w:p w14:paraId="3C587B1B" w14:textId="77777777" w:rsidR="00857BBC" w:rsidRPr="00301ED9" w:rsidRDefault="002E0472" w:rsidP="00DD3241">
      <w:pPr>
        <w:pStyle w:val="mainText"/>
        <w:rPr>
          <w:color w:val="000000" w:themeColor="text1"/>
        </w:rPr>
      </w:pPr>
      <w:r w:rsidRPr="00301ED9">
        <w:rPr>
          <w:color w:val="000000" w:themeColor="text1"/>
        </w:rPr>
        <w:t xml:space="preserve">Figure 6-1 illustrates </w:t>
      </w:r>
      <w:r w:rsidR="00DD3241" w:rsidRPr="00301ED9">
        <w:rPr>
          <w:color w:val="000000" w:themeColor="text1"/>
        </w:rPr>
        <w:t>metadata in</w:t>
      </w:r>
      <w:r w:rsidR="00CB5511">
        <w:rPr>
          <w:color w:val="000000" w:themeColor="text1"/>
        </w:rPr>
        <w:t xml:space="preserve"> the</w:t>
      </w:r>
      <w:r w:rsidR="00DD3241" w:rsidRPr="00301ED9">
        <w:rPr>
          <w:color w:val="000000" w:themeColor="text1"/>
        </w:rPr>
        <w:t xml:space="preserve"> big data ecosystem</w:t>
      </w:r>
      <w:r w:rsidRPr="00301ED9">
        <w:rPr>
          <w:color w:val="000000" w:themeColor="text1"/>
        </w:rPr>
        <w:t xml:space="preserve"> defined in [ITU-T Y.3600</w:t>
      </w:r>
      <w:r w:rsidR="00DD3241" w:rsidRPr="00301ED9">
        <w:rPr>
          <w:color w:val="000000" w:themeColor="text1"/>
        </w:rPr>
        <w:t xml:space="preserve">]. </w:t>
      </w:r>
      <w:r w:rsidR="00017CE9">
        <w:rPr>
          <w:color w:val="000000" w:themeColor="text1"/>
        </w:rPr>
        <w:t>Metadata is used for data publication and search among roles and sub-roles of the big data ecosystem.</w:t>
      </w:r>
    </w:p>
    <w:p w14:paraId="297784B1" w14:textId="77777777" w:rsidR="003E6AA2" w:rsidRPr="002E0472" w:rsidRDefault="003E6AA2" w:rsidP="003E6AA2">
      <w:pPr>
        <w:jc w:val="center"/>
        <w:rPr>
          <w:rFonts w:eastAsia="맑은 고딕"/>
          <w:color w:val="000000" w:themeColor="text1"/>
          <w:sz w:val="22"/>
          <w:lang w:eastAsia="ko-KR"/>
        </w:rPr>
      </w:pPr>
      <w:r>
        <w:rPr>
          <w:rFonts w:eastAsia="바탕"/>
          <w:b/>
          <w:noProof/>
          <w:szCs w:val="20"/>
          <w:lang w:eastAsia="zh-CN"/>
        </w:rPr>
        <w:lastRenderedPageBreak/>
        <w:drawing>
          <wp:inline distT="0" distB="0" distL="0" distR="0" wp14:anchorId="5C3EB1B8" wp14:editId="6C34CC7D">
            <wp:extent cx="4964723" cy="2329721"/>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238" cy="2366095"/>
                    </a:xfrm>
                    <a:prstGeom prst="rect">
                      <a:avLst/>
                    </a:prstGeom>
                    <a:noFill/>
                  </pic:spPr>
                </pic:pic>
              </a:graphicData>
            </a:graphic>
          </wp:inline>
        </w:drawing>
      </w:r>
    </w:p>
    <w:p w14:paraId="692A3185" w14:textId="77777777" w:rsidR="003E6AA2" w:rsidRPr="002E0472" w:rsidRDefault="003E6AA2" w:rsidP="003E6AA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szCs w:val="20"/>
          <w:lang w:eastAsia="zh-CN"/>
        </w:rPr>
      </w:pPr>
      <w:r w:rsidRPr="002E0472">
        <w:rPr>
          <w:rFonts w:eastAsia="바탕" w:hint="eastAsia"/>
          <w:b/>
          <w:szCs w:val="20"/>
          <w:lang w:eastAsia="zh-CN"/>
        </w:rPr>
        <w:t>Figure</w:t>
      </w:r>
      <w:r w:rsidRPr="002E0472">
        <w:rPr>
          <w:rFonts w:eastAsia="바탕"/>
          <w:b/>
          <w:szCs w:val="20"/>
          <w:lang w:eastAsia="zh-CN"/>
        </w:rPr>
        <w:t xml:space="preserve"> 6-1</w:t>
      </w:r>
      <w:r w:rsidRPr="002E0472">
        <w:rPr>
          <w:rFonts w:eastAsia="바탕"/>
          <w:b/>
          <w:szCs w:val="20"/>
          <w:lang w:eastAsia="zh-CN"/>
        </w:rPr>
        <w:tab/>
        <w:t>Metadata in</w:t>
      </w:r>
      <w:r w:rsidR="00CB5511">
        <w:rPr>
          <w:rFonts w:eastAsia="바탕"/>
          <w:b/>
          <w:szCs w:val="20"/>
          <w:lang w:eastAsia="zh-CN"/>
        </w:rPr>
        <w:t xml:space="preserve"> the</w:t>
      </w:r>
      <w:r w:rsidRPr="002E0472">
        <w:rPr>
          <w:rFonts w:eastAsia="바탕"/>
          <w:b/>
          <w:szCs w:val="20"/>
          <w:lang w:eastAsia="zh-CN"/>
        </w:rPr>
        <w:t xml:space="preserve"> big data ecosystem [ITU-T Y.3600]</w:t>
      </w:r>
    </w:p>
    <w:p w14:paraId="12BAB680" w14:textId="77777777" w:rsidR="00DE0A90" w:rsidRPr="003F72F3" w:rsidRDefault="00AF47BE" w:rsidP="00DE0A90">
      <w:pPr>
        <w:jc w:val="both"/>
        <w:rPr>
          <w:rFonts w:eastAsia="맑은 고딕"/>
          <w:color w:val="000000" w:themeColor="text1"/>
          <w:lang w:eastAsia="ko-KR"/>
        </w:rPr>
      </w:pPr>
      <w:r w:rsidRPr="003F72F3">
        <w:rPr>
          <w:color w:val="000000" w:themeColor="text1"/>
        </w:rPr>
        <w:t xml:space="preserve">DP:data broker provides a meta-information registry (e.g. data catalogue registry) to DP:data suppliers for publishing their data sources, and DP:data suppliers are creating and publishing metadata information to DP:data broker. </w:t>
      </w:r>
      <w:r w:rsidR="00DE0A90" w:rsidRPr="00755501">
        <w:rPr>
          <w:rFonts w:eastAsia="맑은 고딕"/>
          <w:color w:val="000000" w:themeColor="text1"/>
          <w:lang w:eastAsia="ko-KR"/>
        </w:rPr>
        <w:t>B</w:t>
      </w:r>
      <w:r w:rsidR="00DE0A90">
        <w:rPr>
          <w:rFonts w:eastAsia="맑은 고딕"/>
          <w:color w:val="000000" w:themeColor="text1"/>
          <w:lang w:eastAsia="ko-KR"/>
        </w:rPr>
        <w:t>ig data service provider (B</w:t>
      </w:r>
      <w:r w:rsidR="00DE0A90" w:rsidRPr="00755501">
        <w:rPr>
          <w:rFonts w:eastAsia="맑은 고딕"/>
          <w:color w:val="000000" w:themeColor="text1"/>
          <w:lang w:eastAsia="ko-KR"/>
        </w:rPr>
        <w:t>DSP</w:t>
      </w:r>
      <w:r w:rsidR="00DE0A90">
        <w:rPr>
          <w:rFonts w:eastAsia="맑은 고딕"/>
          <w:color w:val="000000" w:themeColor="text1"/>
          <w:lang w:eastAsia="ko-KR"/>
        </w:rPr>
        <w:t>)</w:t>
      </w:r>
      <w:r w:rsidR="00DE0A90" w:rsidRPr="00755501">
        <w:rPr>
          <w:rFonts w:eastAsia="맑은 고딕"/>
          <w:color w:val="000000" w:themeColor="text1"/>
          <w:lang w:eastAsia="ko-KR"/>
        </w:rPr>
        <w:t xml:space="preserve"> search</w:t>
      </w:r>
      <w:r w:rsidR="00DE0A90">
        <w:rPr>
          <w:rFonts w:eastAsia="맑은 고딕"/>
          <w:color w:val="000000" w:themeColor="text1"/>
          <w:lang w:eastAsia="ko-KR"/>
        </w:rPr>
        <w:t xml:space="preserve">es the necessary data through metadata stored in DP:data broker’s data catalogue registry. </w:t>
      </w:r>
    </w:p>
    <w:p w14:paraId="1FF817A8" w14:textId="77777777" w:rsidR="002E0472" w:rsidRPr="002E0472" w:rsidRDefault="00AF47BE" w:rsidP="00AF47BE">
      <w:pPr>
        <w:pStyle w:val="mainText"/>
      </w:pPr>
      <w:r>
        <w:t>According to [ITU-T Y.3600], m</w:t>
      </w:r>
      <w:r w:rsidRPr="002E0472">
        <w:t xml:space="preserve">etadata </w:t>
      </w:r>
      <w:r w:rsidR="002E0472" w:rsidRPr="002E0472">
        <w:t>provides:</w:t>
      </w:r>
    </w:p>
    <w:p w14:paraId="0BB042A1" w14:textId="77777777" w:rsidR="002E0472" w:rsidRPr="002E0472" w:rsidRDefault="002E0472" w:rsidP="00532613">
      <w:pPr>
        <w:numPr>
          <w:ilvl w:val="0"/>
          <w:numId w:val="26"/>
        </w:numPr>
        <w:ind w:left="426" w:hanging="426"/>
        <w:rPr>
          <w:color w:val="000000" w:themeColor="text1"/>
          <w:lang w:eastAsia="ko-KR"/>
        </w:rPr>
      </w:pPr>
      <w:r w:rsidRPr="002E0472">
        <w:rPr>
          <w:color w:val="000000" w:themeColor="text1"/>
          <w:lang w:eastAsia="ko-KR"/>
        </w:rPr>
        <w:t xml:space="preserve">critical </w:t>
      </w:r>
      <w:r w:rsidRPr="002E0472">
        <w:rPr>
          <w:lang w:val="en-US" w:eastAsia="zh-CN"/>
        </w:rPr>
        <w:t>information</w:t>
      </w:r>
      <w:r w:rsidRPr="002E0472">
        <w:rPr>
          <w:color w:val="000000" w:themeColor="text1"/>
          <w:lang w:eastAsia="ko-KR"/>
        </w:rPr>
        <w:t xml:space="preserve"> for identification, access right of data; </w:t>
      </w:r>
    </w:p>
    <w:p w14:paraId="03F8CF9E" w14:textId="77777777" w:rsidR="002E0472" w:rsidRPr="002E0472" w:rsidRDefault="002E0472" w:rsidP="00532613">
      <w:pPr>
        <w:numPr>
          <w:ilvl w:val="0"/>
          <w:numId w:val="26"/>
        </w:numPr>
        <w:ind w:left="426" w:hanging="426"/>
        <w:rPr>
          <w:color w:val="000000" w:themeColor="text1"/>
          <w:lang w:eastAsia="ko-KR"/>
        </w:rPr>
      </w:pPr>
      <w:r w:rsidRPr="002E0472">
        <w:rPr>
          <w:color w:val="000000" w:themeColor="text1"/>
          <w:lang w:eastAsia="ko-KR"/>
        </w:rPr>
        <w:t>information about creation, control and update on data for the management purpose;</w:t>
      </w:r>
    </w:p>
    <w:p w14:paraId="7B418B8E" w14:textId="77777777" w:rsidR="002E0472" w:rsidRDefault="0052179C" w:rsidP="00532613">
      <w:pPr>
        <w:numPr>
          <w:ilvl w:val="0"/>
          <w:numId w:val="26"/>
        </w:numPr>
        <w:ind w:left="426" w:hanging="426"/>
        <w:rPr>
          <w:color w:val="000000" w:themeColor="text1"/>
          <w:lang w:eastAsia="ko-KR"/>
        </w:rPr>
      </w:pPr>
      <w:r>
        <w:rPr>
          <w:color w:val="000000" w:themeColor="text1"/>
          <w:lang w:eastAsia="ko-KR"/>
        </w:rPr>
        <w:t xml:space="preserve">additional information about </w:t>
      </w:r>
      <w:r w:rsidR="002E0472" w:rsidRPr="002E0472">
        <w:rPr>
          <w:color w:val="000000" w:themeColor="text1"/>
          <w:lang w:eastAsia="ko-KR"/>
        </w:rPr>
        <w:t>data integration</w:t>
      </w:r>
      <w:r w:rsidR="00B77A10">
        <w:rPr>
          <w:color w:val="000000" w:themeColor="text1"/>
          <w:lang w:eastAsia="ko-KR"/>
        </w:rPr>
        <w:t xml:space="preserve"> </w:t>
      </w:r>
      <w:r w:rsidR="00B77A10" w:rsidRPr="002E0472">
        <w:rPr>
          <w:color w:val="000000" w:themeColor="text1"/>
          <w:lang w:eastAsia="ko-KR"/>
        </w:rPr>
        <w:t>capabilities</w:t>
      </w:r>
      <w:r w:rsidR="002E0472" w:rsidRPr="002E0472">
        <w:rPr>
          <w:color w:val="000000" w:themeColor="text1"/>
          <w:lang w:eastAsia="ko-KR"/>
        </w:rPr>
        <w:t xml:space="preserve">. </w:t>
      </w:r>
    </w:p>
    <w:p w14:paraId="1C93B868" w14:textId="77777777" w:rsidR="002E0472" w:rsidRPr="00301ED9" w:rsidRDefault="00611E6F"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SimSun"/>
          <w:b/>
          <w:color w:val="000000" w:themeColor="text1"/>
          <w:szCs w:val="20"/>
          <w:lang w:eastAsia="zh-CN"/>
        </w:rPr>
      </w:pPr>
      <w:bookmarkStart w:id="245" w:name="_Toc8650601"/>
      <w:bookmarkStart w:id="246" w:name="_Toc515009513"/>
      <w:bookmarkStart w:id="247" w:name="_Toc8650602"/>
      <w:bookmarkEnd w:id="245"/>
      <w:r>
        <w:rPr>
          <w:rFonts w:eastAsia="SimSun"/>
          <w:b/>
          <w:color w:val="000000" w:themeColor="text1"/>
          <w:szCs w:val="20"/>
          <w:lang w:eastAsia="zh-CN"/>
        </w:rPr>
        <w:t>Big data lifecycle and m</w:t>
      </w:r>
      <w:r w:rsidR="002E0472" w:rsidRPr="00301ED9">
        <w:rPr>
          <w:rFonts w:eastAsia="SimSun"/>
          <w:b/>
          <w:color w:val="000000" w:themeColor="text1"/>
          <w:szCs w:val="20"/>
          <w:lang w:eastAsia="zh-CN"/>
        </w:rPr>
        <w:t>etadata</w:t>
      </w:r>
      <w:bookmarkEnd w:id="246"/>
      <w:r w:rsidR="006669D3" w:rsidRPr="00301ED9">
        <w:rPr>
          <w:rFonts w:eastAsia="SimSun"/>
          <w:b/>
          <w:color w:val="000000" w:themeColor="text1"/>
          <w:szCs w:val="20"/>
          <w:lang w:eastAsia="zh-CN"/>
        </w:rPr>
        <w:t xml:space="preserve"> utilization</w:t>
      </w:r>
      <w:r>
        <w:rPr>
          <w:rFonts w:eastAsia="SimSun"/>
          <w:b/>
          <w:color w:val="000000" w:themeColor="text1"/>
          <w:szCs w:val="20"/>
          <w:lang w:eastAsia="zh-CN"/>
        </w:rPr>
        <w:t>s</w:t>
      </w:r>
      <w:bookmarkEnd w:id="247"/>
    </w:p>
    <w:p w14:paraId="6A161DF5" w14:textId="77777777" w:rsidR="000874CC" w:rsidRDefault="002E0472" w:rsidP="0052179C">
      <w:pPr>
        <w:pStyle w:val="mainText"/>
        <w:rPr>
          <w:color w:val="000000" w:themeColor="text1"/>
        </w:rPr>
      </w:pPr>
      <w:r w:rsidRPr="00301ED9">
        <w:rPr>
          <w:color w:val="000000" w:themeColor="text1"/>
        </w:rPr>
        <w:t xml:space="preserve">Metadata </w:t>
      </w:r>
      <w:r w:rsidR="00513ADE" w:rsidRPr="00301ED9">
        <w:rPr>
          <w:color w:val="000000" w:themeColor="text1"/>
        </w:rPr>
        <w:t>is used for various purpose</w:t>
      </w:r>
      <w:r w:rsidR="006669D3">
        <w:rPr>
          <w:color w:val="000000" w:themeColor="text1"/>
        </w:rPr>
        <w:t>s</w:t>
      </w:r>
      <w:r w:rsidR="006669D3" w:rsidRPr="00301ED9">
        <w:rPr>
          <w:color w:val="000000" w:themeColor="text1"/>
        </w:rPr>
        <w:t xml:space="preserve">, such as preserving data, data distribution, data integration and data history management by continuously recoding and updating. </w:t>
      </w:r>
      <w:r w:rsidR="006669D3">
        <w:rPr>
          <w:color w:val="000000" w:themeColor="text1"/>
        </w:rPr>
        <w:t>Figure 6-2 shows the usages of metadata</w:t>
      </w:r>
      <w:r w:rsidR="00A00A99">
        <w:rPr>
          <w:color w:val="000000" w:themeColor="text1"/>
        </w:rPr>
        <w:t xml:space="preserve"> according to big data lifecycle</w:t>
      </w:r>
      <w:r w:rsidR="000874CC">
        <w:rPr>
          <w:color w:val="000000" w:themeColor="text1"/>
        </w:rPr>
        <w:t>.</w:t>
      </w:r>
    </w:p>
    <w:p w14:paraId="6D883856" w14:textId="77777777" w:rsidR="002E0472" w:rsidRPr="00301ED9" w:rsidRDefault="000874CC" w:rsidP="00301ED9">
      <w:pPr>
        <w:jc w:val="both"/>
        <w:rPr>
          <w:color w:val="00B0F0"/>
        </w:rPr>
      </w:pPr>
      <w:r w:rsidRPr="00301ED9">
        <w:rPr>
          <w:color w:val="000000" w:themeColor="text1"/>
          <w:sz w:val="22"/>
          <w:szCs w:val="22"/>
        </w:rPr>
        <w:t xml:space="preserve">NOTE </w:t>
      </w:r>
      <w:r w:rsidRPr="00D10941">
        <w:rPr>
          <w:rFonts w:eastAsia="맑은 고딕"/>
          <w:sz w:val="22"/>
          <w:szCs w:val="22"/>
          <w:lang w:eastAsia="ko-KR"/>
        </w:rPr>
        <w:t xml:space="preserve">– An example of big data lifecycle has a main cycle with </w:t>
      </w:r>
      <w:r w:rsidRPr="00301ED9">
        <w:rPr>
          <w:color w:val="000000" w:themeColor="text1"/>
          <w:sz w:val="22"/>
          <w:szCs w:val="22"/>
        </w:rPr>
        <w:t xml:space="preserve">creation/capture, storage, preparation, analysis, visualization, and </w:t>
      </w:r>
      <w:r>
        <w:rPr>
          <w:color w:val="000000" w:themeColor="text1"/>
          <w:sz w:val="22"/>
          <w:szCs w:val="22"/>
        </w:rPr>
        <w:t xml:space="preserve">also could have branch cycles with </w:t>
      </w:r>
      <w:r w:rsidRPr="00301ED9">
        <w:rPr>
          <w:color w:val="000000" w:themeColor="text1"/>
          <w:sz w:val="22"/>
          <w:szCs w:val="22"/>
        </w:rPr>
        <w:t>retirement/deletion, share/exchange</w:t>
      </w:r>
      <w:r w:rsidR="00A00A99" w:rsidRPr="00301ED9">
        <w:rPr>
          <w:color w:val="000000" w:themeColor="text1"/>
          <w:sz w:val="22"/>
          <w:szCs w:val="22"/>
        </w:rPr>
        <w:t>.</w:t>
      </w:r>
    </w:p>
    <w:p w14:paraId="1DE63082" w14:textId="77777777" w:rsidR="002E0472" w:rsidRPr="00301ED9" w:rsidRDefault="00513ADE" w:rsidP="002E0472">
      <w:pPr>
        <w:jc w:val="center"/>
        <w:rPr>
          <w:i/>
          <w:color w:val="00B0F0"/>
          <w:lang w:val="en-US" w:eastAsia="zh-CN"/>
        </w:rPr>
      </w:pPr>
      <w:r>
        <w:rPr>
          <w:i/>
          <w:noProof/>
          <w:color w:val="00B0F0"/>
          <w:lang w:val="en-US" w:eastAsia="zh-CN"/>
        </w:rPr>
        <w:drawing>
          <wp:inline distT="0" distB="0" distL="0" distR="0" wp14:anchorId="4095BFC9" wp14:editId="4BEB5CE8">
            <wp:extent cx="4343053" cy="2203583"/>
            <wp:effectExtent l="0" t="0" r="635"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718" cy="2228275"/>
                    </a:xfrm>
                    <a:prstGeom prst="rect">
                      <a:avLst/>
                    </a:prstGeom>
                    <a:noFill/>
                  </pic:spPr>
                </pic:pic>
              </a:graphicData>
            </a:graphic>
          </wp:inline>
        </w:drawing>
      </w:r>
    </w:p>
    <w:p w14:paraId="22DFA90B" w14:textId="77777777" w:rsidR="002E0472" w:rsidRPr="00301ED9" w:rsidRDefault="002E0472" w:rsidP="002E047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color w:val="000000" w:themeColor="text1"/>
          <w:szCs w:val="20"/>
          <w:lang w:eastAsia="zh-CN"/>
        </w:rPr>
      </w:pPr>
      <w:r w:rsidRPr="00301ED9">
        <w:rPr>
          <w:rFonts w:eastAsia="바탕"/>
          <w:b/>
          <w:color w:val="000000" w:themeColor="text1"/>
          <w:szCs w:val="20"/>
          <w:lang w:eastAsia="zh-CN"/>
        </w:rPr>
        <w:t>Figure 6-2</w:t>
      </w:r>
      <w:r w:rsidRPr="00301ED9">
        <w:rPr>
          <w:rFonts w:eastAsia="바탕"/>
          <w:b/>
          <w:color w:val="000000" w:themeColor="text1"/>
          <w:szCs w:val="20"/>
          <w:lang w:eastAsia="zh-CN"/>
        </w:rPr>
        <w:tab/>
      </w:r>
      <w:r w:rsidR="006669D3" w:rsidRPr="00301ED9">
        <w:rPr>
          <w:rFonts w:eastAsia="바탕"/>
          <w:b/>
          <w:color w:val="000000" w:themeColor="text1"/>
          <w:szCs w:val="20"/>
          <w:lang w:eastAsia="ko-KR"/>
        </w:rPr>
        <w:t>Big data lifecycle and metadata utilization</w:t>
      </w:r>
    </w:p>
    <w:p w14:paraId="7964DF36" w14:textId="77777777" w:rsidR="002E0472" w:rsidRPr="002E0472" w:rsidRDefault="00AB766D" w:rsidP="0052179C">
      <w:pPr>
        <w:pStyle w:val="mainText"/>
      </w:pPr>
      <w:r>
        <w:t xml:space="preserve">[ITU-T Y.3601] defines the functional requirements for big data exchange. </w:t>
      </w:r>
      <w:r w:rsidR="002E0472" w:rsidRPr="002E0472">
        <w:t xml:space="preserve">In </w:t>
      </w:r>
      <w:r>
        <w:t xml:space="preserve">the recommendation, </w:t>
      </w:r>
      <w:r w:rsidR="002E0472" w:rsidRPr="002E0472">
        <w:t xml:space="preserve">DP:data broker provides a common data catalogue schema to exchange big data which covers various type of data sources. DP:data broker provides meta-information (data catalogue for dataset) registry </w:t>
      </w:r>
      <w:r w:rsidR="002E0472" w:rsidRPr="002E0472">
        <w:lastRenderedPageBreak/>
        <w:t xml:space="preserve">to data source. A data source publishes metadata to an online registry for data sharing. </w:t>
      </w:r>
      <w:r w:rsidR="002E0472" w:rsidRPr="002E0472">
        <w:rPr>
          <w:rFonts w:hint="eastAsia"/>
        </w:rPr>
        <w:t xml:space="preserve">This </w:t>
      </w:r>
      <w:r w:rsidR="002E0472" w:rsidRPr="002E0472">
        <w:t>common data catalogue includes:</w:t>
      </w:r>
    </w:p>
    <w:p w14:paraId="2DD4211D"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data type, format, size and its update frequency; </w:t>
      </w:r>
    </w:p>
    <w:p w14:paraId="3E07312C"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category (area of data source); </w:t>
      </w:r>
    </w:p>
    <w:p w14:paraId="34F64472"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metadata and its access information (e.g. URI); </w:t>
      </w:r>
    </w:p>
    <w:p w14:paraId="66AC8C9F" w14:textId="77777777" w:rsidR="002E0472" w:rsidRPr="002E0472" w:rsidRDefault="002E0472" w:rsidP="00532613">
      <w:pPr>
        <w:numPr>
          <w:ilvl w:val="0"/>
          <w:numId w:val="26"/>
        </w:numPr>
        <w:ind w:left="426" w:hanging="426"/>
        <w:rPr>
          <w:lang w:val="en-US" w:eastAsia="zh-CN"/>
        </w:rPr>
      </w:pPr>
      <w:r w:rsidRPr="002E0472">
        <w:rPr>
          <w:lang w:val="en-US" w:eastAsia="zh-CN"/>
        </w:rPr>
        <w:t>delivery mechanism, and electronic access methods to data (e.g. API).</w:t>
      </w:r>
    </w:p>
    <w:p w14:paraId="049BAD58" w14:textId="77777777" w:rsidR="002E0472" w:rsidRPr="002E0472" w:rsidRDefault="002E0472" w:rsidP="00532613">
      <w:pPr>
        <w:keepLines/>
        <w:tabs>
          <w:tab w:val="left" w:pos="794"/>
          <w:tab w:val="left" w:pos="1191"/>
          <w:tab w:val="left" w:pos="1588"/>
          <w:tab w:val="left" w:pos="1985"/>
        </w:tabs>
        <w:overflowPunct w:val="0"/>
        <w:autoSpaceDE w:val="0"/>
        <w:autoSpaceDN w:val="0"/>
        <w:adjustRightInd w:val="0"/>
        <w:spacing w:before="240" w:after="120"/>
        <w:ind w:leftChars="59" w:left="567" w:hangingChars="177" w:hanging="425"/>
        <w:textAlignment w:val="baseline"/>
        <w:rPr>
          <w:rFonts w:eastAsia="바탕"/>
          <w:szCs w:val="20"/>
          <w:lang w:val="en-US" w:eastAsia="ko-KR"/>
        </w:rPr>
      </w:pPr>
      <w:r w:rsidRPr="002E0472">
        <w:rPr>
          <w:rFonts w:eastAsia="바탕"/>
          <w:szCs w:val="20"/>
          <w:lang w:val="en-US" w:eastAsia="ko-KR"/>
        </w:rPr>
        <w:t xml:space="preserve">And, this catalogue may include: </w:t>
      </w:r>
    </w:p>
    <w:p w14:paraId="6355CCED" w14:textId="77777777" w:rsidR="002E0472" w:rsidRPr="002E0472" w:rsidRDefault="002E0472" w:rsidP="0052179C">
      <w:pPr>
        <w:numPr>
          <w:ilvl w:val="0"/>
          <w:numId w:val="26"/>
        </w:numPr>
        <w:ind w:left="426" w:hanging="426"/>
        <w:jc w:val="both"/>
        <w:rPr>
          <w:lang w:val="en-US" w:eastAsia="zh-CN"/>
        </w:rPr>
      </w:pPr>
      <w:r w:rsidRPr="002E0472">
        <w:rPr>
          <w:lang w:val="en-US" w:eastAsia="zh-CN"/>
        </w:rPr>
        <w:t xml:space="preserve">data rights (e.g. </w:t>
      </w:r>
      <w:r w:rsidRPr="002E0472">
        <w:rPr>
          <w:rFonts w:eastAsia="바탕"/>
          <w:szCs w:val="20"/>
          <w:lang w:eastAsia="ko-KR"/>
        </w:rPr>
        <w:t>general agreement, copyrights, patents, licenses policies and pricing policies)</w:t>
      </w:r>
      <w:r w:rsidRPr="002E0472">
        <w:rPr>
          <w:lang w:val="en-US" w:eastAsia="zh-CN"/>
        </w:rPr>
        <w:t xml:space="preserve"> (e.g. the applied functions with parameter); </w:t>
      </w:r>
    </w:p>
    <w:p w14:paraId="6DA396A2"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usage of data; </w:t>
      </w:r>
    </w:p>
    <w:p w14:paraId="37D6AC54"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quality of data (e.g. sales ranking, and data supplier’s credit); </w:t>
      </w:r>
    </w:p>
    <w:p w14:paraId="419DE683"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related keywords; and </w:t>
      </w:r>
    </w:p>
    <w:p w14:paraId="61A0FAD1" w14:textId="77777777" w:rsidR="002E0472" w:rsidRPr="002E0472" w:rsidRDefault="002E0472" w:rsidP="00532613">
      <w:pPr>
        <w:numPr>
          <w:ilvl w:val="0"/>
          <w:numId w:val="26"/>
        </w:numPr>
        <w:ind w:left="426" w:hanging="426"/>
        <w:rPr>
          <w:lang w:val="en-US" w:eastAsia="zh-CN"/>
        </w:rPr>
      </w:pPr>
      <w:r w:rsidRPr="002E0472">
        <w:rPr>
          <w:lang w:val="en-US" w:eastAsia="zh-CN"/>
        </w:rPr>
        <w:t>sample data.</w:t>
      </w:r>
    </w:p>
    <w:p w14:paraId="77C30BD9" w14:textId="77777777" w:rsidR="002E0472" w:rsidRPr="002E0472" w:rsidRDefault="002E0472" w:rsidP="00301ED9">
      <w:pPr>
        <w:jc w:val="both"/>
        <w:rPr>
          <w:lang w:val="en-US" w:eastAsia="zh-CN"/>
        </w:rPr>
      </w:pPr>
      <w:r w:rsidRPr="002E0472">
        <w:rPr>
          <w:lang w:val="en-US" w:eastAsia="zh-CN"/>
        </w:rPr>
        <w:t>Also, DP:data broker has to support data classification with commonly used data vocabulary and taxonomy, and recommended to support multiple data classifications by its areas of use.</w:t>
      </w:r>
    </w:p>
    <w:p w14:paraId="10AA8191" w14:textId="77777777" w:rsidR="002E0472" w:rsidRPr="002E0472" w:rsidRDefault="00AB766D" w:rsidP="0052179C">
      <w:pPr>
        <w:pStyle w:val="mainText"/>
      </w:pPr>
      <w:r>
        <w:t>[ITU-T Y.3602] defines the functional requirements for big data provenance.</w:t>
      </w:r>
      <w:r w:rsidR="004741C4">
        <w:t xml:space="preserve"> </w:t>
      </w:r>
      <w:r w:rsidR="002E0472" w:rsidRPr="002E0472">
        <w:t xml:space="preserve">According to </w:t>
      </w:r>
      <w:r w:rsidR="004741C4">
        <w:t>the recommendation</w:t>
      </w:r>
      <w:r w:rsidR="002E0472" w:rsidRPr="002E0472">
        <w:t>, provenance is information about the origin and creation process of data with</w:t>
      </w:r>
      <w:r w:rsidR="002E0472" w:rsidRPr="002E0472">
        <w:rPr>
          <w:rFonts w:eastAsia="맑은 고딕"/>
        </w:rPr>
        <w:t xml:space="preserve"> metadata recording process of workflow, annotations, notes about processes</w:t>
      </w:r>
      <w:r w:rsidR="002E0472" w:rsidRPr="002E0472">
        <w:rPr>
          <w:rFonts w:eastAsia="바탕"/>
          <w:szCs w:val="20"/>
        </w:rPr>
        <w:t xml:space="preserve">. </w:t>
      </w:r>
      <w:r w:rsidR="002E0472" w:rsidRPr="002E0472">
        <w:t xml:space="preserve">When data is imported from </w:t>
      </w:r>
      <w:r w:rsidR="003E747F">
        <w:t>an</w:t>
      </w:r>
      <w:r w:rsidR="003E747F" w:rsidRPr="002E0472">
        <w:t xml:space="preserve"> </w:t>
      </w:r>
      <w:r w:rsidR="002E0472" w:rsidRPr="002E0472">
        <w:t xml:space="preserve">outside data source and stored, </w:t>
      </w:r>
      <w:r w:rsidR="00CD49A5">
        <w:t>BDSP</w:t>
      </w:r>
      <w:r w:rsidR="002E0472" w:rsidRPr="002E0472">
        <w:t xml:space="preserve"> generates the metadata based on importing context including:</w:t>
      </w:r>
    </w:p>
    <w:p w14:paraId="7839435B" w14:textId="77777777" w:rsidR="002E0472" w:rsidRPr="002E0472" w:rsidRDefault="002E0472" w:rsidP="00532613">
      <w:pPr>
        <w:numPr>
          <w:ilvl w:val="0"/>
          <w:numId w:val="26"/>
        </w:numPr>
        <w:ind w:left="426" w:hanging="426"/>
        <w:rPr>
          <w:lang w:val="en-US" w:eastAsia="zh-CN"/>
        </w:rPr>
      </w:pPr>
      <w:r w:rsidRPr="002E0472">
        <w:rPr>
          <w:lang w:val="en-US" w:eastAsia="zh-CN"/>
        </w:rPr>
        <w:t>responsible party information;</w:t>
      </w:r>
    </w:p>
    <w:p w14:paraId="47D9F64A" w14:textId="77777777" w:rsidR="002E0472" w:rsidRPr="002E0472" w:rsidRDefault="002E0472" w:rsidP="00532613">
      <w:pPr>
        <w:numPr>
          <w:ilvl w:val="0"/>
          <w:numId w:val="26"/>
        </w:numPr>
        <w:ind w:left="426" w:hanging="426"/>
        <w:rPr>
          <w:lang w:val="en-US" w:eastAsia="zh-CN"/>
        </w:rPr>
      </w:pPr>
      <w:r w:rsidRPr="002E0472">
        <w:rPr>
          <w:lang w:val="en-US" w:eastAsia="zh-CN"/>
        </w:rPr>
        <w:t xml:space="preserve">time stamp; and </w:t>
      </w:r>
    </w:p>
    <w:p w14:paraId="0FCA5505" w14:textId="77777777" w:rsidR="002E0472" w:rsidRDefault="002E0472" w:rsidP="00532613">
      <w:pPr>
        <w:numPr>
          <w:ilvl w:val="0"/>
          <w:numId w:val="26"/>
        </w:numPr>
        <w:ind w:left="426" w:hanging="426"/>
        <w:rPr>
          <w:lang w:val="en-US" w:eastAsia="zh-CN"/>
        </w:rPr>
      </w:pPr>
      <w:r w:rsidRPr="002E0472">
        <w:rPr>
          <w:lang w:val="en-US" w:eastAsia="zh-CN"/>
        </w:rPr>
        <w:t>size, etc.</w:t>
      </w:r>
    </w:p>
    <w:p w14:paraId="602C5604" w14:textId="77777777" w:rsidR="00D624D2" w:rsidRDefault="003E747F" w:rsidP="009F3012">
      <w:pPr>
        <w:jc w:val="both"/>
        <w:rPr>
          <w:lang w:val="en-US" w:eastAsia="zh-CN"/>
        </w:rPr>
      </w:pPr>
      <w:r>
        <w:rPr>
          <w:rFonts w:eastAsia="맑은 고딕"/>
          <w:lang w:val="en-US" w:eastAsia="ko-KR"/>
        </w:rPr>
        <w:t xml:space="preserve">This metadata can be used for recoding big data provenance unit which records a history of the most recent changes to the data. </w:t>
      </w:r>
    </w:p>
    <w:p w14:paraId="1FECAFF2" w14:textId="77777777" w:rsidR="008571F9" w:rsidRPr="003F72F3" w:rsidRDefault="008571F9" w:rsidP="008571F9">
      <w:pPr>
        <w:pStyle w:val="mainText"/>
        <w:rPr>
          <w:rFonts w:eastAsia="맑은 고딕"/>
          <w:lang w:eastAsia="ko-KR"/>
        </w:rPr>
      </w:pPr>
      <w:r>
        <w:rPr>
          <w:rFonts w:eastAsia="맑은 고딕"/>
          <w:lang w:eastAsia="ko-KR"/>
        </w:rPr>
        <w:t xml:space="preserve">For the storage efficiency and performance, BDSP provides data preservation capabilities </w:t>
      </w:r>
      <w:r w:rsidR="00E10538">
        <w:rPr>
          <w:rFonts w:eastAsia="맑은 고딕"/>
          <w:lang w:eastAsia="ko-KR"/>
        </w:rPr>
        <w:t xml:space="preserve">by </w:t>
      </w:r>
      <w:r>
        <w:rPr>
          <w:rFonts w:eastAsia="맑은 고딕"/>
          <w:lang w:eastAsia="ko-KR"/>
        </w:rPr>
        <w:t xml:space="preserve">monitoring information (e.g. </w:t>
      </w:r>
      <w:r w:rsidR="00E10538">
        <w:rPr>
          <w:rFonts w:eastAsia="맑은 고딕"/>
          <w:lang w:eastAsia="ko-KR"/>
        </w:rPr>
        <w:t>time stamp</w:t>
      </w:r>
      <w:r>
        <w:rPr>
          <w:rFonts w:eastAsia="맑은 고딕"/>
          <w:lang w:eastAsia="ko-KR"/>
        </w:rPr>
        <w:t>.) included in metadata.</w:t>
      </w:r>
      <w:r w:rsidR="008E5043">
        <w:rPr>
          <w:rFonts w:eastAsia="맑은 고딕"/>
          <w:lang w:eastAsia="ko-KR"/>
        </w:rPr>
        <w:t xml:space="preserve"> In addition</w:t>
      </w:r>
      <w:r w:rsidR="00831F14">
        <w:rPr>
          <w:rFonts w:eastAsia="맑은 고딕"/>
          <w:lang w:eastAsia="ko-KR"/>
        </w:rPr>
        <w:t>,</w:t>
      </w:r>
      <w:r w:rsidR="008E5043">
        <w:rPr>
          <w:rFonts w:eastAsia="맑은 고딕"/>
          <w:lang w:eastAsia="ko-KR"/>
        </w:rPr>
        <w:t xml:space="preserve"> BDSP uses metadata to retrieve the target data for data preparation</w:t>
      </w:r>
      <w:r w:rsidR="00831F14">
        <w:rPr>
          <w:rFonts w:eastAsia="맑은 고딕"/>
          <w:lang w:eastAsia="ko-KR"/>
        </w:rPr>
        <w:t xml:space="preserve"> (e.g. data integration)</w:t>
      </w:r>
      <w:r w:rsidR="008E5043">
        <w:rPr>
          <w:rFonts w:eastAsia="맑은 고딕"/>
          <w:lang w:eastAsia="ko-KR"/>
        </w:rPr>
        <w:t>.</w:t>
      </w:r>
    </w:p>
    <w:p w14:paraId="56269E3F" w14:textId="77777777" w:rsidR="002E0472" w:rsidRPr="002E0472" w:rsidRDefault="008571F9" w:rsidP="002E0472">
      <w:pPr>
        <w:jc w:val="both"/>
        <w:rPr>
          <w:i/>
          <w:lang w:val="en-US" w:eastAsia="zh-CN"/>
        </w:rPr>
      </w:pPr>
      <w:r w:rsidRPr="002E0472" w:rsidDel="003E747F">
        <w:rPr>
          <w:i/>
          <w:lang w:val="en-US" w:eastAsia="zh-CN"/>
        </w:rPr>
        <w:t xml:space="preserve"> </w:t>
      </w:r>
      <w:bookmarkEnd w:id="242"/>
    </w:p>
    <w:p w14:paraId="2291ADBB" w14:textId="77777777" w:rsidR="002E0472" w:rsidRPr="002E0472" w:rsidRDefault="002E0472" w:rsidP="002E0472">
      <w:pPr>
        <w:keepNext/>
        <w:keepLines/>
        <w:numPr>
          <w:ilvl w:val="0"/>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48" w:name="_Toc497843657"/>
      <w:bookmarkStart w:id="249" w:name="_Toc497843041"/>
      <w:bookmarkStart w:id="250" w:name="_Toc497843658"/>
      <w:bookmarkStart w:id="251" w:name="_Toc497843042"/>
      <w:bookmarkStart w:id="252" w:name="_Toc497843659"/>
      <w:bookmarkStart w:id="253" w:name="_Toc497843043"/>
      <w:bookmarkStart w:id="254" w:name="_Toc497843660"/>
      <w:bookmarkStart w:id="255" w:name="_Toc497843044"/>
      <w:bookmarkStart w:id="256" w:name="_Toc497843661"/>
      <w:bookmarkStart w:id="257" w:name="_Toc497843045"/>
      <w:bookmarkStart w:id="258" w:name="_Toc497843662"/>
      <w:bookmarkStart w:id="259" w:name="_Toc497843046"/>
      <w:bookmarkStart w:id="260" w:name="_Toc497843663"/>
      <w:bookmarkStart w:id="261" w:name="_Toc497843047"/>
      <w:bookmarkStart w:id="262" w:name="_Toc497843664"/>
      <w:bookmarkStart w:id="263" w:name="_Toc497843048"/>
      <w:bookmarkStart w:id="264" w:name="_Toc497843665"/>
      <w:bookmarkStart w:id="265" w:name="_Toc497843049"/>
      <w:bookmarkStart w:id="266" w:name="_Toc497843666"/>
      <w:bookmarkStart w:id="267" w:name="_Toc497843050"/>
      <w:bookmarkStart w:id="268" w:name="_Toc497843667"/>
      <w:bookmarkStart w:id="269" w:name="_Toc515009514"/>
      <w:bookmarkStart w:id="270" w:name="_Toc8650603"/>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2E0472">
        <w:rPr>
          <w:rFonts w:eastAsia="Times New Roman"/>
          <w:b/>
          <w:szCs w:val="20"/>
          <w:lang w:val="en-US" w:eastAsia="ko-KR"/>
        </w:rPr>
        <w:t>Metadata schemas</w:t>
      </w:r>
      <w:bookmarkEnd w:id="269"/>
      <w:bookmarkEnd w:id="270"/>
    </w:p>
    <w:p w14:paraId="49C2A66A" w14:textId="77777777"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1" w:name="_Toc515009515"/>
      <w:bookmarkStart w:id="272" w:name="_Toc8650604"/>
      <w:r w:rsidRPr="002E0472">
        <w:rPr>
          <w:rFonts w:eastAsia="Times New Roman"/>
          <w:b/>
          <w:szCs w:val="20"/>
          <w:lang w:val="en-US" w:eastAsia="ko-KR"/>
        </w:rPr>
        <w:t>Structure and content of a data catalogue</w:t>
      </w:r>
      <w:bookmarkEnd w:id="271"/>
      <w:bookmarkEnd w:id="272"/>
    </w:p>
    <w:p w14:paraId="4B771549" w14:textId="77777777" w:rsidR="000331E2" w:rsidRPr="000331E2" w:rsidRDefault="000331E2" w:rsidP="0052179C">
      <w:pPr>
        <w:keepLines/>
        <w:tabs>
          <w:tab w:val="left" w:pos="794"/>
          <w:tab w:val="left" w:pos="1191"/>
          <w:tab w:val="left" w:pos="1588"/>
          <w:tab w:val="left" w:pos="1985"/>
        </w:tabs>
        <w:overflowPunct w:val="0"/>
        <w:autoSpaceDE w:val="0"/>
        <w:autoSpaceDN w:val="0"/>
        <w:adjustRightInd w:val="0"/>
        <w:spacing w:before="240" w:after="120"/>
        <w:jc w:val="both"/>
        <w:textAlignment w:val="baseline"/>
        <w:rPr>
          <w:color w:val="000000"/>
          <w:lang w:eastAsia="ko-KR"/>
        </w:rPr>
      </w:pPr>
      <w:r w:rsidRPr="000331E2">
        <w:rPr>
          <w:color w:val="000000"/>
          <w:lang w:eastAsia="ko-KR"/>
        </w:rPr>
        <w:t>A d</w:t>
      </w:r>
      <w:r w:rsidRPr="000331E2">
        <w:rPr>
          <w:rFonts w:hint="eastAsia"/>
          <w:color w:val="000000"/>
          <w:lang w:eastAsia="ko-KR"/>
        </w:rPr>
        <w:t>ata catalogue</w:t>
      </w:r>
      <w:r w:rsidRPr="000331E2">
        <w:rPr>
          <w:color w:val="000000"/>
          <w:lang w:eastAsia="ko-KR"/>
        </w:rPr>
        <w:t xml:space="preserve"> describes the requirements for searching dataset. It helps potential users to evaluate dataset to determine its suitability for use by them. </w:t>
      </w:r>
      <w:r w:rsidRPr="000331E2">
        <w:rPr>
          <w:rFonts w:hint="eastAsia"/>
          <w:color w:val="000000"/>
          <w:lang w:eastAsia="ko-KR"/>
        </w:rPr>
        <w:t xml:space="preserve">This clause provides </w:t>
      </w:r>
      <w:r w:rsidRPr="000331E2">
        <w:rPr>
          <w:color w:val="000000"/>
          <w:lang w:eastAsia="ko-KR"/>
        </w:rPr>
        <w:t xml:space="preserve">a structure and content of </w:t>
      </w:r>
      <w:r w:rsidRPr="000331E2">
        <w:rPr>
          <w:rFonts w:hint="eastAsia"/>
          <w:color w:val="000000"/>
          <w:lang w:eastAsia="ko-KR"/>
        </w:rPr>
        <w:t>data catalogue</w:t>
      </w:r>
      <w:r w:rsidRPr="000331E2">
        <w:rPr>
          <w:color w:val="000000"/>
          <w:lang w:eastAsia="ko-KR"/>
        </w:rPr>
        <w:t xml:space="preserve"> for big data</w:t>
      </w:r>
      <w:r w:rsidRPr="000331E2">
        <w:rPr>
          <w:rFonts w:hint="eastAsia"/>
          <w:color w:val="000000"/>
          <w:lang w:eastAsia="ko-KR"/>
        </w:rPr>
        <w:t xml:space="preserve">. </w:t>
      </w:r>
      <w:r w:rsidRPr="000331E2">
        <w:rPr>
          <w:color w:val="000000"/>
          <w:lang w:eastAsia="ko-KR"/>
        </w:rPr>
        <w:t>Figure 7-1 shows the overall structure.</w:t>
      </w:r>
    </w:p>
    <w:p w14:paraId="32787720" w14:textId="77777777" w:rsidR="000331E2" w:rsidRPr="003107A8" w:rsidRDefault="000331E2" w:rsidP="000331E2">
      <w:pPr>
        <w:pStyle w:val="af3"/>
        <w:spacing w:before="120"/>
        <w:jc w:val="center"/>
        <w:rPr>
          <w:i/>
          <w:lang w:eastAsia="ko-KR"/>
        </w:rPr>
      </w:pPr>
      <w:r>
        <w:rPr>
          <w:rFonts w:eastAsia="맑은 고딕"/>
          <w:noProof/>
          <w:lang w:val="en-GB" w:eastAsia="zh-CN"/>
        </w:rPr>
        <w:lastRenderedPageBreak/>
        <w:drawing>
          <wp:inline distT="0" distB="0" distL="0" distR="0" wp14:anchorId="1F5816C9" wp14:editId="116EE315">
            <wp:extent cx="4794501" cy="1760650"/>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167" cy="1761996"/>
                    </a:xfrm>
                    <a:prstGeom prst="rect">
                      <a:avLst/>
                    </a:prstGeom>
                    <a:noFill/>
                  </pic:spPr>
                </pic:pic>
              </a:graphicData>
            </a:graphic>
          </wp:inline>
        </w:drawing>
      </w:r>
    </w:p>
    <w:p w14:paraId="527EC5CA" w14:textId="77777777" w:rsidR="000331E2" w:rsidRPr="000331E2" w:rsidRDefault="000331E2" w:rsidP="000331E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zh-CN"/>
        </w:rPr>
      </w:pPr>
      <w:r w:rsidRPr="000331E2">
        <w:rPr>
          <w:rFonts w:eastAsia="바탕" w:hint="eastAsia"/>
          <w:b/>
          <w:szCs w:val="20"/>
          <w:lang w:eastAsia="zh-CN"/>
        </w:rPr>
        <w:t>Figure</w:t>
      </w:r>
      <w:r w:rsidRPr="000331E2">
        <w:rPr>
          <w:rFonts w:eastAsia="바탕"/>
          <w:b/>
          <w:szCs w:val="20"/>
          <w:lang w:eastAsia="zh-CN"/>
        </w:rPr>
        <w:t xml:space="preserve"> 7-1</w:t>
      </w:r>
      <w:r w:rsidRPr="000331E2">
        <w:rPr>
          <w:rFonts w:eastAsia="바탕"/>
          <w:b/>
          <w:szCs w:val="20"/>
          <w:lang w:eastAsia="zh-CN"/>
        </w:rPr>
        <w:tab/>
        <w:t xml:space="preserve">Overall structure of metadata </w:t>
      </w:r>
    </w:p>
    <w:p w14:paraId="6476B4F1" w14:textId="77777777" w:rsidR="002E0472" w:rsidRPr="002E0472" w:rsidRDefault="002E0472" w:rsidP="002E0472">
      <w:pPr>
        <w:jc w:val="both"/>
        <w:rPr>
          <w:rFonts w:eastAsia="맑은 고딕"/>
          <w:lang w:val="en-US" w:eastAsia="ko-KR"/>
        </w:rPr>
      </w:pPr>
      <w:r w:rsidRPr="002E0472">
        <w:rPr>
          <w:rFonts w:eastAsia="맑은 고딕"/>
          <w:lang w:val="en-US" w:eastAsia="ko-KR"/>
        </w:rPr>
        <w:t>Data catalogue is required to contain major parts covering the following aspects of data:</w:t>
      </w:r>
    </w:p>
    <w:p w14:paraId="3908643B" w14:textId="77777777" w:rsidR="002E0472" w:rsidRPr="002E0472" w:rsidRDefault="002E0472" w:rsidP="002E0472">
      <w:pPr>
        <w:numPr>
          <w:ilvl w:val="0"/>
          <w:numId w:val="26"/>
        </w:numPr>
        <w:ind w:left="426" w:hanging="426"/>
        <w:jc w:val="both"/>
        <w:rPr>
          <w:lang w:val="en-US" w:eastAsia="zh-CN"/>
        </w:rPr>
      </w:pPr>
      <w:r w:rsidRPr="002E0472">
        <w:rPr>
          <w:rFonts w:hint="eastAsia"/>
          <w:lang w:val="en-US" w:eastAsia="zh-CN"/>
        </w:rPr>
        <w:t>Overview</w:t>
      </w:r>
      <w:r w:rsidRPr="002E0472">
        <w:rPr>
          <w:lang w:val="en-US" w:eastAsia="zh-CN"/>
        </w:rPr>
        <w:t xml:space="preserve"> (see clause 7.2);</w:t>
      </w:r>
    </w:p>
    <w:p w14:paraId="11FA0DBE" w14:textId="77777777" w:rsidR="002E0472" w:rsidRPr="002E0472" w:rsidRDefault="002E0472" w:rsidP="002E0472">
      <w:pPr>
        <w:numPr>
          <w:ilvl w:val="0"/>
          <w:numId w:val="26"/>
        </w:numPr>
        <w:ind w:left="426" w:hanging="426"/>
        <w:jc w:val="both"/>
        <w:rPr>
          <w:lang w:val="en-US" w:eastAsia="zh-CN"/>
        </w:rPr>
      </w:pPr>
      <w:r w:rsidRPr="002E0472">
        <w:rPr>
          <w:lang w:val="en-US" w:eastAsia="zh-CN"/>
        </w:rPr>
        <w:t>Responsible party (see clause 7.3);</w:t>
      </w:r>
    </w:p>
    <w:p w14:paraId="40EDF17D" w14:textId="77777777" w:rsidR="002E0472" w:rsidRPr="002E0472" w:rsidRDefault="002E0472" w:rsidP="002E0472">
      <w:pPr>
        <w:numPr>
          <w:ilvl w:val="0"/>
          <w:numId w:val="26"/>
        </w:numPr>
        <w:ind w:left="426" w:hanging="426"/>
        <w:jc w:val="both"/>
        <w:rPr>
          <w:lang w:val="en-US" w:eastAsia="zh-CN"/>
        </w:rPr>
      </w:pPr>
      <w:r w:rsidRPr="002E0472">
        <w:rPr>
          <w:lang w:val="en-US" w:eastAsia="zh-CN"/>
        </w:rPr>
        <w:t>Dataset information (see clause 7.4)</w:t>
      </w:r>
    </w:p>
    <w:p w14:paraId="03561C7C" w14:textId="77777777" w:rsidR="002E0472" w:rsidRPr="002E0472" w:rsidRDefault="002E0472" w:rsidP="002E0472">
      <w:pPr>
        <w:numPr>
          <w:ilvl w:val="0"/>
          <w:numId w:val="26"/>
        </w:numPr>
        <w:ind w:left="426" w:hanging="426"/>
        <w:jc w:val="both"/>
        <w:rPr>
          <w:lang w:val="en-US" w:eastAsia="zh-CN"/>
        </w:rPr>
      </w:pPr>
      <w:r w:rsidRPr="002E0472">
        <w:rPr>
          <w:lang w:val="en-US" w:eastAsia="zh-CN"/>
        </w:rPr>
        <w:t>Domain information (see clause 7.5)</w:t>
      </w:r>
    </w:p>
    <w:p w14:paraId="198F6CE2" w14:textId="77777777" w:rsidR="002E0472" w:rsidRPr="002E0472" w:rsidRDefault="002E0472" w:rsidP="002E0472">
      <w:pPr>
        <w:jc w:val="both"/>
        <w:rPr>
          <w:rFonts w:eastAsia="맑은 고딕"/>
          <w:lang w:val="en-US" w:eastAsia="ko-KR"/>
        </w:rPr>
      </w:pPr>
      <w:r w:rsidRPr="002E0472">
        <w:rPr>
          <w:rFonts w:eastAsia="맑은 고딕"/>
          <w:lang w:val="en-US" w:eastAsia="ko-KR"/>
        </w:rPr>
        <w:t>Data catalogue is recommended to contain part(s) covering the following aspects of data:</w:t>
      </w:r>
    </w:p>
    <w:p w14:paraId="2E50D78B" w14:textId="77777777" w:rsidR="002E0472" w:rsidRPr="002E0472" w:rsidRDefault="002E0472" w:rsidP="002E0472">
      <w:pPr>
        <w:numPr>
          <w:ilvl w:val="0"/>
          <w:numId w:val="26"/>
        </w:numPr>
        <w:ind w:left="426" w:hanging="426"/>
        <w:jc w:val="both"/>
        <w:rPr>
          <w:lang w:val="en-US" w:eastAsia="zh-CN"/>
        </w:rPr>
      </w:pPr>
      <w:r w:rsidRPr="002E0472">
        <w:rPr>
          <w:lang w:val="en-US" w:eastAsia="zh-CN"/>
        </w:rPr>
        <w:t>Data quality (see clause 7.6)</w:t>
      </w:r>
    </w:p>
    <w:p w14:paraId="6E69C73C" w14:textId="77777777" w:rsidR="002E0472" w:rsidRPr="002E0472" w:rsidRDefault="002E0472" w:rsidP="002E0472">
      <w:pPr>
        <w:numPr>
          <w:ilvl w:val="0"/>
          <w:numId w:val="26"/>
        </w:numPr>
        <w:ind w:left="426" w:hanging="426"/>
        <w:jc w:val="both"/>
        <w:rPr>
          <w:lang w:val="en-US" w:eastAsia="zh-CN"/>
        </w:rPr>
      </w:pPr>
      <w:r w:rsidRPr="002E0472">
        <w:rPr>
          <w:lang w:val="en-US" w:eastAsia="zh-CN"/>
        </w:rPr>
        <w:t>Catalogue record (see clause 7.7)</w:t>
      </w:r>
    </w:p>
    <w:p w14:paraId="6B0D3D88" w14:textId="77777777" w:rsidR="002E0472" w:rsidRPr="002E0472" w:rsidRDefault="002E0472" w:rsidP="002E0472">
      <w:pPr>
        <w:jc w:val="both"/>
        <w:rPr>
          <w:rFonts w:eastAsia="맑은 고딕"/>
          <w:lang w:val="en-US" w:eastAsia="ko-KR"/>
        </w:rPr>
      </w:pPr>
      <w:r w:rsidRPr="002E0472">
        <w:rPr>
          <w:rFonts w:eastAsia="맑은 고딕" w:hint="eastAsia"/>
          <w:lang w:val="en-US" w:eastAsia="ko-KR"/>
        </w:rPr>
        <w:t>Each of these clause</w:t>
      </w:r>
      <w:r w:rsidR="00B77A10">
        <w:rPr>
          <w:rFonts w:eastAsia="맑은 고딕"/>
          <w:lang w:val="en-US" w:eastAsia="ko-KR"/>
        </w:rPr>
        <w:t>s</w:t>
      </w:r>
      <w:r w:rsidRPr="002E0472">
        <w:rPr>
          <w:rFonts w:eastAsia="맑은 고딕" w:hint="eastAsia"/>
          <w:lang w:val="en-US" w:eastAsia="ko-KR"/>
        </w:rPr>
        <w:t xml:space="preserve"> of data catalogue is described in the following </w:t>
      </w:r>
      <w:r w:rsidRPr="002E0472">
        <w:rPr>
          <w:rFonts w:eastAsia="맑은 고딕"/>
          <w:lang w:val="en-US" w:eastAsia="ko-KR"/>
        </w:rPr>
        <w:t>sub-</w:t>
      </w:r>
      <w:r w:rsidRPr="002E0472">
        <w:rPr>
          <w:rFonts w:eastAsia="맑은 고딕" w:hint="eastAsia"/>
          <w:lang w:val="en-US" w:eastAsia="ko-KR"/>
        </w:rPr>
        <w:t xml:space="preserve">clauses. </w:t>
      </w:r>
    </w:p>
    <w:p w14:paraId="75FE8A9B" w14:textId="77777777"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3" w:name="_Toc515009516"/>
      <w:bookmarkStart w:id="274" w:name="_Toc8650605"/>
      <w:r w:rsidRPr="002E0472">
        <w:rPr>
          <w:rFonts w:eastAsia="Times New Roman"/>
          <w:b/>
          <w:szCs w:val="20"/>
          <w:lang w:val="en-US" w:eastAsia="ko-KR"/>
        </w:rPr>
        <w:t>Overview</w:t>
      </w:r>
      <w:bookmarkEnd w:id="273"/>
      <w:bookmarkEnd w:id="274"/>
    </w:p>
    <w:p w14:paraId="4118546B" w14:textId="77777777" w:rsidR="002E0472" w:rsidRPr="002E0472" w:rsidRDefault="002E0472" w:rsidP="002E0472">
      <w:pPr>
        <w:jc w:val="both"/>
        <w:rPr>
          <w:rFonts w:eastAsia="맑은 고딕"/>
          <w:lang w:val="en-US" w:eastAsia="ko-KR"/>
        </w:rPr>
      </w:pPr>
      <w:r w:rsidRPr="002E0472">
        <w:rPr>
          <w:rFonts w:eastAsia="맑은 고딕"/>
          <w:lang w:val="en-US" w:eastAsia="ko-KR"/>
        </w:rPr>
        <w:t>This part of data catalogue is required to include following:</w:t>
      </w:r>
    </w:p>
    <w:p w14:paraId="5D6B6D4D" w14:textId="77777777" w:rsidR="002E0472" w:rsidRPr="002E0472" w:rsidRDefault="002E0472" w:rsidP="002E0472">
      <w:pPr>
        <w:numPr>
          <w:ilvl w:val="0"/>
          <w:numId w:val="26"/>
        </w:numPr>
        <w:ind w:left="426" w:hanging="426"/>
        <w:jc w:val="both"/>
        <w:rPr>
          <w:rFonts w:eastAsia="맑은 고딕"/>
          <w:lang w:val="en-US" w:eastAsia="ko-KR"/>
        </w:rPr>
      </w:pPr>
      <w:r w:rsidRPr="002E0472">
        <w:rPr>
          <w:lang w:val="en-US" w:eastAsia="zh-CN"/>
        </w:rPr>
        <w:t>information</w:t>
      </w:r>
      <w:r w:rsidRPr="002E0472">
        <w:rPr>
          <w:rFonts w:eastAsia="맑은 고딕"/>
          <w:lang w:val="en-US" w:eastAsia="ko-KR"/>
        </w:rPr>
        <w:t xml:space="preserve"> about the creation of the data catalogue;</w:t>
      </w:r>
    </w:p>
    <w:p w14:paraId="7D4D1A68" w14:textId="77777777" w:rsidR="002E0472" w:rsidRPr="002E0472" w:rsidRDefault="002E0472" w:rsidP="00301ED9">
      <w:pPr>
        <w:ind w:leftChars="177" w:left="425"/>
        <w:jc w:val="both"/>
        <w:rPr>
          <w:rFonts w:eastAsia="맑은 고딕"/>
          <w:sz w:val="22"/>
          <w:szCs w:val="22"/>
          <w:lang w:eastAsia="ko-KR"/>
        </w:rPr>
      </w:pPr>
      <w:r w:rsidRPr="002E0472">
        <w:rPr>
          <w:rFonts w:eastAsia="맑은 고딕"/>
          <w:sz w:val="22"/>
          <w:szCs w:val="22"/>
          <w:lang w:eastAsia="ko-KR"/>
        </w:rPr>
        <w:t>NOTE 1 – This may include the title, the language used in the text, and the version of data catalogue specification.</w:t>
      </w:r>
    </w:p>
    <w:p w14:paraId="11FAF627" w14:textId="77777777" w:rsidR="002E0472" w:rsidRPr="002E0472" w:rsidRDefault="002E0472" w:rsidP="002E0472">
      <w:pPr>
        <w:numPr>
          <w:ilvl w:val="0"/>
          <w:numId w:val="26"/>
        </w:numPr>
        <w:ind w:left="426" w:hanging="426"/>
        <w:jc w:val="both"/>
        <w:rPr>
          <w:rFonts w:eastAsia="맑은 고딕"/>
          <w:lang w:eastAsia="ko-KR"/>
        </w:rPr>
      </w:pPr>
      <w:r w:rsidRPr="002E0472">
        <w:rPr>
          <w:rFonts w:eastAsia="맑은 고딕"/>
          <w:lang w:eastAsia="ko-KR"/>
        </w:rPr>
        <w:t xml:space="preserve">an </w:t>
      </w:r>
      <w:r w:rsidRPr="002E0472">
        <w:rPr>
          <w:lang w:val="en-US" w:eastAsia="zh-CN"/>
        </w:rPr>
        <w:t>informal</w:t>
      </w:r>
      <w:r w:rsidRPr="002E0472">
        <w:rPr>
          <w:rFonts w:eastAsia="맑은 고딕"/>
          <w:lang w:eastAsia="ko-KR"/>
        </w:rPr>
        <w:t xml:space="preserve"> description of the data catalogue.</w:t>
      </w:r>
    </w:p>
    <w:p w14:paraId="63C1FF12" w14:textId="77777777" w:rsidR="002E0472" w:rsidRPr="002E0472" w:rsidRDefault="002E0472" w:rsidP="00301ED9">
      <w:pPr>
        <w:ind w:leftChars="177" w:left="425"/>
        <w:jc w:val="both"/>
        <w:rPr>
          <w:rFonts w:eastAsia="맑은 고딕"/>
          <w:sz w:val="22"/>
          <w:szCs w:val="22"/>
          <w:lang w:eastAsia="ko-KR"/>
        </w:rPr>
      </w:pPr>
      <w:r w:rsidRPr="002E0472">
        <w:rPr>
          <w:rFonts w:eastAsia="맑은 고딕"/>
          <w:sz w:val="22"/>
          <w:szCs w:val="22"/>
          <w:lang w:eastAsia="ko-KR"/>
        </w:rPr>
        <w:t>NOTE 2 – An informal description is intended to give a short introduction to data catalogue and allow a human reader a better understanding.</w:t>
      </w:r>
    </w:p>
    <w:p w14:paraId="24634BA1" w14:textId="77777777" w:rsidR="000331E2" w:rsidRPr="000331E2" w:rsidRDefault="000331E2" w:rsidP="000331E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5" w:name="_Toc515009517"/>
      <w:bookmarkStart w:id="276" w:name="_Toc519697074"/>
      <w:bookmarkStart w:id="277" w:name="_Toc515009566"/>
      <w:bookmarkStart w:id="278" w:name="_Toc519697123"/>
      <w:bookmarkStart w:id="279" w:name="_Toc515009567"/>
      <w:bookmarkStart w:id="280" w:name="_Toc8650606"/>
      <w:bookmarkEnd w:id="275"/>
      <w:bookmarkEnd w:id="276"/>
      <w:bookmarkEnd w:id="277"/>
      <w:bookmarkEnd w:id="278"/>
      <w:r w:rsidRPr="000331E2">
        <w:rPr>
          <w:rFonts w:eastAsia="Times New Roman"/>
          <w:b/>
          <w:szCs w:val="20"/>
          <w:lang w:val="en-US" w:eastAsia="ko-KR"/>
        </w:rPr>
        <w:t>Responsible party</w:t>
      </w:r>
      <w:bookmarkEnd w:id="279"/>
      <w:bookmarkEnd w:id="280"/>
    </w:p>
    <w:p w14:paraId="10591D28" w14:textId="77777777" w:rsidR="000331E2" w:rsidRPr="002800A1" w:rsidRDefault="000331E2" w:rsidP="00B77A10">
      <w:pPr>
        <w:jc w:val="both"/>
        <w:rPr>
          <w:rFonts w:eastAsia="맑은 고딕"/>
          <w:lang w:val="en-US" w:eastAsia="ko-KR"/>
        </w:rPr>
      </w:pPr>
      <w:r w:rsidRPr="002800A1">
        <w:rPr>
          <w:rFonts w:eastAsia="맑은 고딕"/>
          <w:lang w:val="en-US" w:eastAsia="ko-KR"/>
        </w:rPr>
        <w:t>This part of data catalogue</w:t>
      </w:r>
      <w:r>
        <w:rPr>
          <w:rFonts w:eastAsia="맑은 고딕"/>
          <w:lang w:val="en-US" w:eastAsia="ko-KR"/>
        </w:rPr>
        <w:t xml:space="preserve"> describes authoritative reference information, and </w:t>
      </w:r>
      <w:r w:rsidRPr="002800A1">
        <w:rPr>
          <w:rFonts w:eastAsia="맑은 고딕"/>
          <w:lang w:val="en-US" w:eastAsia="ko-KR"/>
        </w:rPr>
        <w:t>is required to include following:</w:t>
      </w:r>
    </w:p>
    <w:p w14:paraId="45C04DD0" w14:textId="77777777" w:rsidR="000331E2" w:rsidRPr="002800A1" w:rsidRDefault="000331E2" w:rsidP="00B77A10">
      <w:pPr>
        <w:numPr>
          <w:ilvl w:val="0"/>
          <w:numId w:val="26"/>
        </w:numPr>
        <w:ind w:left="426" w:hanging="426"/>
        <w:jc w:val="both"/>
        <w:rPr>
          <w:rFonts w:eastAsia="맑은 고딕"/>
          <w:lang w:val="en-US" w:eastAsia="ko-KR"/>
        </w:rPr>
      </w:pPr>
      <w:r>
        <w:rPr>
          <w:rFonts w:eastAsia="맑은 고딕"/>
          <w:lang w:val="en-US" w:eastAsia="ko-KR"/>
        </w:rPr>
        <w:t>i</w:t>
      </w:r>
      <w:r w:rsidRPr="002800A1">
        <w:rPr>
          <w:lang w:val="en-US" w:eastAsia="zh-CN"/>
        </w:rPr>
        <w:t>nformation</w:t>
      </w:r>
      <w:r w:rsidRPr="002800A1">
        <w:rPr>
          <w:rFonts w:eastAsia="맑은 고딕"/>
          <w:lang w:val="en-US" w:eastAsia="ko-KR"/>
        </w:rPr>
        <w:t xml:space="preserve"> to identify and communicate with person(s) and organizations associated with </w:t>
      </w:r>
      <w:r>
        <w:rPr>
          <w:rFonts w:eastAsia="맑은 고딕"/>
          <w:lang w:val="en-US" w:eastAsia="ko-KR"/>
        </w:rPr>
        <w:t>the data catalogue.</w:t>
      </w:r>
    </w:p>
    <w:p w14:paraId="7D760CEF" w14:textId="77777777" w:rsidR="000331E2" w:rsidRPr="006F7E21" w:rsidRDefault="000331E2" w:rsidP="00301ED9">
      <w:pPr>
        <w:ind w:leftChars="177" w:left="425"/>
        <w:jc w:val="both"/>
      </w:pPr>
      <w:r w:rsidRPr="00301ED9">
        <w:rPr>
          <w:sz w:val="22"/>
        </w:rPr>
        <w:t xml:space="preserve">NOTE 1 – This may include the role or function performed by the organization, the organization name, individual name, and position name. </w:t>
      </w:r>
    </w:p>
    <w:p w14:paraId="34DB2E00" w14:textId="77777777"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14:paraId="57809588" w14:textId="77777777" w:rsidR="000331E2" w:rsidRPr="002800A1" w:rsidRDefault="000331E2" w:rsidP="00532613">
      <w:pPr>
        <w:numPr>
          <w:ilvl w:val="0"/>
          <w:numId w:val="26"/>
        </w:numPr>
        <w:ind w:left="426" w:hanging="426"/>
        <w:rPr>
          <w:rFonts w:eastAsia="맑은 고딕"/>
          <w:szCs w:val="22"/>
          <w:lang w:eastAsia="ko-KR"/>
        </w:rPr>
      </w:pPr>
      <w:r w:rsidRPr="002800A1">
        <w:rPr>
          <w:rFonts w:eastAsia="맑은 고딕"/>
          <w:szCs w:val="22"/>
          <w:lang w:eastAsia="ko-KR"/>
        </w:rPr>
        <w:t xml:space="preserve">contact </w:t>
      </w:r>
      <w:r w:rsidRPr="002800A1">
        <w:rPr>
          <w:rFonts w:eastAsia="맑은 고딕"/>
          <w:lang w:val="en-US" w:eastAsia="ko-KR"/>
        </w:rPr>
        <w:t>information</w:t>
      </w:r>
      <w:r w:rsidRPr="002800A1">
        <w:rPr>
          <w:rFonts w:eastAsia="맑은 고딕"/>
          <w:szCs w:val="22"/>
          <w:lang w:eastAsia="ko-KR"/>
        </w:rPr>
        <w:t>.</w:t>
      </w:r>
    </w:p>
    <w:p w14:paraId="7AF572F2" w14:textId="77777777" w:rsidR="000331E2" w:rsidRPr="002800A1" w:rsidRDefault="000331E2" w:rsidP="00301ED9">
      <w:pPr>
        <w:ind w:leftChars="177" w:left="425"/>
        <w:jc w:val="both"/>
        <w:rPr>
          <w:rFonts w:eastAsia="맑은 고딕"/>
          <w:lang w:val="en-US" w:eastAsia="ko-KR"/>
        </w:rPr>
      </w:pPr>
      <w:r w:rsidRPr="002800A1">
        <w:rPr>
          <w:rFonts w:eastAsia="맑은 고딕"/>
          <w:sz w:val="22"/>
          <w:szCs w:val="22"/>
          <w:lang w:eastAsia="ko-KR"/>
        </w:rPr>
        <w:t xml:space="preserve">NOTE 2 – This </w:t>
      </w:r>
      <w:r w:rsidRPr="00301ED9">
        <w:rPr>
          <w:sz w:val="22"/>
        </w:rPr>
        <w:t>may</w:t>
      </w:r>
      <w:r w:rsidRPr="002800A1">
        <w:rPr>
          <w:rFonts w:eastAsia="맑은 고딕"/>
          <w:sz w:val="22"/>
          <w:szCs w:val="22"/>
          <w:lang w:eastAsia="ko-KR"/>
        </w:rPr>
        <w:t xml:space="preserve"> include phone number, address, online resource such as URI, and time period when individuals can contact the </w:t>
      </w:r>
      <w:r>
        <w:rPr>
          <w:rFonts w:eastAsia="맑은 고딕"/>
          <w:sz w:val="22"/>
          <w:szCs w:val="22"/>
          <w:lang w:eastAsia="ko-KR"/>
        </w:rPr>
        <w:t>publisher of data catalogue</w:t>
      </w:r>
      <w:r w:rsidRPr="002800A1">
        <w:rPr>
          <w:rFonts w:eastAsia="맑은 고딕"/>
          <w:sz w:val="22"/>
          <w:szCs w:val="22"/>
          <w:lang w:eastAsia="ko-KR"/>
        </w:rPr>
        <w:t>.</w:t>
      </w:r>
      <w:r w:rsidRPr="002800A1">
        <w:rPr>
          <w:rFonts w:eastAsia="맑은 고딕"/>
          <w:lang w:val="en-US" w:eastAsia="ko-KR"/>
        </w:rPr>
        <w:t xml:space="preserve"> </w:t>
      </w:r>
    </w:p>
    <w:p w14:paraId="3547A760" w14:textId="77777777" w:rsidR="002E0472" w:rsidRPr="002E0472" w:rsidRDefault="002E0472" w:rsidP="00532613">
      <w:pPr>
        <w:keepNext/>
        <w:keepLines/>
        <w:numPr>
          <w:ilvl w:val="1"/>
          <w:numId w:val="27"/>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281" w:name="_Toc515009568"/>
      <w:bookmarkStart w:id="282" w:name="_Toc8650607"/>
      <w:r w:rsidRPr="002E0472">
        <w:rPr>
          <w:rFonts w:eastAsia="Times New Roman"/>
          <w:b/>
          <w:szCs w:val="20"/>
          <w:lang w:val="en-US" w:eastAsia="ko-KR"/>
        </w:rPr>
        <w:lastRenderedPageBreak/>
        <w:t>Dataset information</w:t>
      </w:r>
      <w:bookmarkEnd w:id="281"/>
      <w:bookmarkEnd w:id="282"/>
    </w:p>
    <w:p w14:paraId="18ECD24A" w14:textId="77777777" w:rsidR="002E0472" w:rsidRPr="002E0472" w:rsidRDefault="002E0472" w:rsidP="00B77A10">
      <w:pPr>
        <w:jc w:val="both"/>
        <w:rPr>
          <w:rFonts w:eastAsia="맑은 고딕"/>
          <w:lang w:val="en-US" w:eastAsia="ko-KR"/>
        </w:rPr>
      </w:pPr>
      <w:r w:rsidRPr="002E0472">
        <w:rPr>
          <w:rFonts w:eastAsia="맑은 고딕"/>
          <w:lang w:val="en-US" w:eastAsia="ko-KR"/>
        </w:rPr>
        <w:t>A data catalogue contains one or more datasets. This part of data catalogue represents the actual dataset as published by the DP:data provider, and is required to include following:</w:t>
      </w:r>
    </w:p>
    <w:p w14:paraId="504C0E24"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 xml:space="preserve">the title of </w:t>
      </w:r>
      <w:r w:rsidRPr="002E0472">
        <w:rPr>
          <w:rFonts w:eastAsia="맑은 고딕"/>
          <w:szCs w:val="22"/>
          <w:lang w:eastAsia="ko-KR"/>
        </w:rPr>
        <w:t>the</w:t>
      </w:r>
      <w:r w:rsidRPr="002E0472">
        <w:rPr>
          <w:rFonts w:eastAsia="맑은 고딕"/>
          <w:lang w:val="en-US" w:eastAsia="ko-KR"/>
        </w:rPr>
        <w:t xml:space="preserve"> dataset;</w:t>
      </w:r>
    </w:p>
    <w:p w14:paraId="10C749D5"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hint="eastAsia"/>
          <w:lang w:val="en-US" w:eastAsia="ko-KR"/>
        </w:rPr>
        <w:t>an informal description of the dataset</w:t>
      </w:r>
      <w:r w:rsidRPr="002E0472">
        <w:rPr>
          <w:rFonts w:eastAsia="맑은 고딕"/>
          <w:lang w:val="en-US" w:eastAsia="ko-KR"/>
        </w:rPr>
        <w:t>.</w:t>
      </w:r>
    </w:p>
    <w:p w14:paraId="4868202F" w14:textId="77777777" w:rsidR="002E0472" w:rsidRPr="006F7E21" w:rsidRDefault="002E0472" w:rsidP="00301ED9">
      <w:pPr>
        <w:ind w:leftChars="177" w:left="425"/>
        <w:jc w:val="both"/>
      </w:pPr>
      <w:r w:rsidRPr="00301ED9">
        <w:rPr>
          <w:sz w:val="22"/>
          <w:szCs w:val="22"/>
        </w:rPr>
        <w:t>NOTE 1 – An informal description is intended to give a short introduction to dataset and allow a human reader a better understanding.</w:t>
      </w:r>
    </w:p>
    <w:p w14:paraId="5DA78091" w14:textId="77777777" w:rsidR="002E0472" w:rsidRPr="002E0472" w:rsidRDefault="002E0472" w:rsidP="00532613">
      <w:pPr>
        <w:rPr>
          <w:rFonts w:eastAsia="맑은 고딕"/>
          <w:lang w:val="en-US" w:eastAsia="ko-KR"/>
        </w:rPr>
      </w:pPr>
      <w:r w:rsidRPr="002E0472">
        <w:rPr>
          <w:rFonts w:eastAsia="맑은 고딕"/>
          <w:lang w:val="en-US" w:eastAsia="ko-KR"/>
        </w:rPr>
        <w:t>This part of data catalogue is recommended to include following:</w:t>
      </w:r>
    </w:p>
    <w:p w14:paraId="7DFC1E2D"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dataset distribution information;</w:t>
      </w:r>
    </w:p>
    <w:p w14:paraId="4C1EACF1" w14:textId="77777777" w:rsidR="002E0472" w:rsidRPr="002E0472" w:rsidRDefault="002E0472" w:rsidP="00301ED9">
      <w:pPr>
        <w:ind w:leftChars="177" w:left="425"/>
        <w:jc w:val="both"/>
        <w:rPr>
          <w:rFonts w:eastAsia="맑은 고딕"/>
          <w:sz w:val="22"/>
          <w:szCs w:val="22"/>
          <w:lang w:eastAsia="ko-KR"/>
        </w:rPr>
      </w:pPr>
      <w:r w:rsidRPr="00301ED9">
        <w:rPr>
          <w:sz w:val="22"/>
        </w:rPr>
        <w:t>NOTE</w:t>
      </w:r>
      <w:r w:rsidRPr="002E0472">
        <w:rPr>
          <w:rFonts w:eastAsia="맑은 고딕"/>
          <w:sz w:val="22"/>
          <w:szCs w:val="22"/>
          <w:lang w:eastAsia="ko-KR"/>
        </w:rPr>
        <w:t xml:space="preserve"> 2 – A dataset may have multiple distribution information.</w:t>
      </w:r>
    </w:p>
    <w:p w14:paraId="4FDD787C" w14:textId="27096DF0" w:rsidR="002E0472" w:rsidRPr="006F7E21" w:rsidRDefault="002E0472" w:rsidP="00301ED9">
      <w:pPr>
        <w:ind w:leftChars="177" w:left="425"/>
        <w:jc w:val="both"/>
      </w:pPr>
      <w:r w:rsidRPr="00DD3241">
        <w:rPr>
          <w:rFonts w:eastAsia="맑은 고딕"/>
          <w:sz w:val="22"/>
          <w:szCs w:val="22"/>
          <w:lang w:eastAsia="ko-KR"/>
        </w:rPr>
        <w:t>NOTE</w:t>
      </w:r>
      <w:r w:rsidRPr="00301ED9">
        <w:rPr>
          <w:sz w:val="22"/>
          <w:szCs w:val="22"/>
        </w:rPr>
        <w:t xml:space="preserve"> 3 – This information may include the distribute format of dataset, type of dataset (structured, semi-structured, unstructured), access information including</w:t>
      </w:r>
      <w:ins w:id="283" w:author="Ha Suwook" w:date="2019-08-28T15:31:00Z">
        <w:r w:rsidR="00293E5A">
          <w:rPr>
            <w:sz w:val="22"/>
            <w:szCs w:val="22"/>
          </w:rPr>
          <w:t xml:space="preserve"> </w:t>
        </w:r>
        <w:r w:rsidR="00293E5A" w:rsidRPr="00293E5A">
          <w:rPr>
            <w:rFonts w:hint="eastAsia"/>
            <w:sz w:val="22"/>
            <w:szCs w:val="22"/>
          </w:rPr>
          <w:t xml:space="preserve">data </w:t>
        </w:r>
        <w:r w:rsidR="00293E5A" w:rsidRPr="00293E5A">
          <w:rPr>
            <w:sz w:val="22"/>
            <w:szCs w:val="22"/>
          </w:rPr>
          <w:t>API</w:t>
        </w:r>
        <w:r w:rsidR="00293E5A">
          <w:rPr>
            <w:sz w:val="22"/>
            <w:szCs w:val="22"/>
          </w:rPr>
          <w:t>,</w:t>
        </w:r>
      </w:ins>
      <w:r w:rsidRPr="00301ED9">
        <w:rPr>
          <w:sz w:val="22"/>
          <w:szCs w:val="22"/>
        </w:rPr>
        <w:t xml:space="preserve"> </w:t>
      </w:r>
      <w:del w:id="284" w:author="Ha Suwook" w:date="2019-08-28T17:24:00Z">
        <w:r w:rsidRPr="00301ED9" w:rsidDel="006E3F10">
          <w:rPr>
            <w:sz w:val="22"/>
            <w:szCs w:val="22"/>
          </w:rPr>
          <w:delText xml:space="preserve">URL or </w:delText>
        </w:r>
      </w:del>
      <w:r w:rsidRPr="00301ED9">
        <w:rPr>
          <w:sz w:val="22"/>
          <w:szCs w:val="22"/>
        </w:rPr>
        <w:t>user’s guide</w:t>
      </w:r>
      <w:ins w:id="285" w:author="Ha Suwook" w:date="2019-08-28T17:24:00Z">
        <w:r w:rsidR="006E3F10">
          <w:rPr>
            <w:sz w:val="22"/>
            <w:szCs w:val="22"/>
          </w:rPr>
          <w:t xml:space="preserve"> </w:t>
        </w:r>
        <w:r w:rsidR="006E3F10" w:rsidRPr="006E3F10">
          <w:rPr>
            <w:rFonts w:hint="eastAsia"/>
            <w:sz w:val="22"/>
            <w:szCs w:val="22"/>
          </w:rPr>
          <w:t>or</w:t>
        </w:r>
        <w:r w:rsidR="006E3F10" w:rsidRPr="006E3F10">
          <w:rPr>
            <w:rFonts w:hint="eastAsia"/>
            <w:sz w:val="22"/>
            <w:szCs w:val="22"/>
          </w:rPr>
          <w:t xml:space="preserve"> </w:t>
        </w:r>
        <w:r w:rsidR="006E3F10" w:rsidRPr="006E3F10">
          <w:rPr>
            <w:rFonts w:hint="eastAsia"/>
            <w:sz w:val="22"/>
            <w:szCs w:val="22"/>
          </w:rPr>
          <w:t>its</w:t>
        </w:r>
        <w:r w:rsidR="006E3F10" w:rsidRPr="006E3F10">
          <w:rPr>
            <w:sz w:val="22"/>
            <w:szCs w:val="22"/>
          </w:rPr>
          <w:t xml:space="preserve"> URL</w:t>
        </w:r>
      </w:ins>
      <w:r w:rsidRPr="00301ED9">
        <w:rPr>
          <w:sz w:val="22"/>
          <w:szCs w:val="22"/>
        </w:rPr>
        <w:t xml:space="preserve">, size of dataset, sample data for user’s preview, and data rights. </w:t>
      </w:r>
    </w:p>
    <w:p w14:paraId="7E640C34"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keywords representing dataset;</w:t>
      </w:r>
    </w:p>
    <w:p w14:paraId="5F351AF4"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contact point information.</w:t>
      </w:r>
    </w:p>
    <w:p w14:paraId="1357EA6B" w14:textId="77777777" w:rsidR="002E0472" w:rsidRPr="002E0472" w:rsidRDefault="002E0472" w:rsidP="00301ED9">
      <w:pPr>
        <w:ind w:leftChars="177" w:left="425"/>
        <w:jc w:val="both"/>
        <w:rPr>
          <w:rFonts w:eastAsia="맑은 고딕"/>
          <w:lang w:val="en-US" w:eastAsia="ko-KR"/>
        </w:rPr>
      </w:pPr>
      <w:r w:rsidRPr="002E0472">
        <w:rPr>
          <w:rFonts w:eastAsia="맑은 고딕"/>
          <w:sz w:val="22"/>
          <w:szCs w:val="22"/>
          <w:lang w:eastAsia="ko-KR"/>
        </w:rPr>
        <w:t>NOTE 4 – Contact point information is represented with the same contents of responsible party in clause 7.3, but its target is DP:data provider.</w:t>
      </w:r>
    </w:p>
    <w:p w14:paraId="2EC8D44D" w14:textId="77777777" w:rsidR="002E0472" w:rsidRPr="002E0472" w:rsidRDefault="002E0472" w:rsidP="00532613">
      <w:pPr>
        <w:rPr>
          <w:rFonts w:eastAsia="맑은 고딕"/>
          <w:lang w:val="en-US" w:eastAsia="ko-KR"/>
        </w:rPr>
      </w:pPr>
      <w:r w:rsidRPr="002E0472">
        <w:rPr>
          <w:rFonts w:eastAsia="맑은 고딕" w:hint="eastAsia"/>
          <w:lang w:val="en-US" w:eastAsia="ko-KR"/>
        </w:rPr>
        <w:t xml:space="preserve">Also, this part can contain </w:t>
      </w:r>
      <w:r w:rsidRPr="002E0472">
        <w:rPr>
          <w:rFonts w:eastAsia="맑은 고딕"/>
          <w:lang w:val="en-US" w:eastAsia="ko-KR"/>
        </w:rPr>
        <w:t>this information</w:t>
      </w:r>
      <w:r w:rsidRPr="002E0472">
        <w:rPr>
          <w:rFonts w:eastAsia="맑은 고딕" w:hint="eastAsia"/>
          <w:lang w:val="en-US" w:eastAsia="ko-KR"/>
        </w:rPr>
        <w:t xml:space="preserve"> optionally:</w:t>
      </w:r>
    </w:p>
    <w:p w14:paraId="6985681C"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the</w:t>
      </w:r>
      <w:r w:rsidRPr="002E0472">
        <w:rPr>
          <w:rFonts w:eastAsia="맑은 고딕" w:hint="eastAsia"/>
          <w:lang w:val="en-US" w:eastAsia="ko-KR"/>
        </w:rPr>
        <w:t xml:space="preserve"> </w:t>
      </w:r>
      <w:r w:rsidRPr="002E0472">
        <w:rPr>
          <w:rFonts w:eastAsia="맑은 고딕"/>
          <w:lang w:val="en-US" w:eastAsia="ko-KR"/>
        </w:rPr>
        <w:t>frequency at which the dataset is updated;</w:t>
      </w:r>
    </w:p>
    <w:p w14:paraId="3DF7E7B8" w14:textId="77777777"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temporal coverage of dataset which is described by period of time.</w:t>
      </w:r>
    </w:p>
    <w:p w14:paraId="6A8146BF" w14:textId="77777777" w:rsidR="000331E2" w:rsidRDefault="000331E2" w:rsidP="00532613">
      <w:pPr>
        <w:pStyle w:val="2"/>
        <w:numPr>
          <w:ilvl w:val="1"/>
          <w:numId w:val="27"/>
        </w:numPr>
        <w:rPr>
          <w:lang w:val="en-US" w:eastAsia="ko-KR"/>
        </w:rPr>
      </w:pPr>
      <w:bookmarkStart w:id="286" w:name="_Toc515009569"/>
      <w:bookmarkStart w:id="287" w:name="_Toc519697126"/>
      <w:bookmarkStart w:id="288" w:name="_Toc515009570"/>
      <w:bookmarkStart w:id="289" w:name="_Toc519697127"/>
      <w:bookmarkStart w:id="290" w:name="_Toc515009571"/>
      <w:bookmarkStart w:id="291" w:name="_Toc519697128"/>
      <w:bookmarkStart w:id="292" w:name="_Toc515009572"/>
      <w:bookmarkStart w:id="293" w:name="_Toc519697129"/>
      <w:bookmarkStart w:id="294" w:name="_Toc515009573"/>
      <w:bookmarkStart w:id="295" w:name="_Toc519697130"/>
      <w:bookmarkStart w:id="296" w:name="_Toc515009574"/>
      <w:bookmarkStart w:id="297" w:name="_Toc519697131"/>
      <w:bookmarkStart w:id="298" w:name="_Toc515009575"/>
      <w:bookmarkStart w:id="299" w:name="_Toc519697132"/>
      <w:bookmarkStart w:id="300" w:name="_Toc515009576"/>
      <w:bookmarkStart w:id="301" w:name="_Toc519697133"/>
      <w:bookmarkStart w:id="302" w:name="_Toc515009577"/>
      <w:bookmarkStart w:id="303" w:name="_Toc519697134"/>
      <w:bookmarkStart w:id="304" w:name="_Toc515009578"/>
      <w:bookmarkStart w:id="305" w:name="_Toc519697135"/>
      <w:bookmarkStart w:id="306" w:name="_Toc515009579"/>
      <w:bookmarkStart w:id="307" w:name="_Toc519697136"/>
      <w:bookmarkStart w:id="308" w:name="_Toc515009580"/>
      <w:bookmarkStart w:id="309" w:name="_Toc519697137"/>
      <w:bookmarkStart w:id="310" w:name="_Toc515009581"/>
      <w:bookmarkStart w:id="311" w:name="_Toc519697138"/>
      <w:bookmarkStart w:id="312" w:name="_Toc515009582"/>
      <w:bookmarkStart w:id="313" w:name="_Toc519697139"/>
      <w:bookmarkStart w:id="314" w:name="_Toc515009583"/>
      <w:bookmarkStart w:id="315" w:name="_Toc519697140"/>
      <w:bookmarkStart w:id="316" w:name="_Toc515009584"/>
      <w:bookmarkStart w:id="317" w:name="_Toc519697141"/>
      <w:bookmarkStart w:id="318" w:name="_Toc515009585"/>
      <w:bookmarkStart w:id="319" w:name="_Toc519697142"/>
      <w:bookmarkStart w:id="320" w:name="_Toc515009586"/>
      <w:bookmarkStart w:id="321" w:name="_Toc8650608"/>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lang w:val="en-US" w:eastAsia="ko-KR"/>
        </w:rPr>
        <w:t>Domain information</w:t>
      </w:r>
      <w:bookmarkEnd w:id="320"/>
      <w:bookmarkEnd w:id="321"/>
    </w:p>
    <w:p w14:paraId="7C840378" w14:textId="77777777" w:rsidR="000331E2" w:rsidRDefault="000331E2" w:rsidP="00B77A10">
      <w:pPr>
        <w:pStyle w:val="mainText"/>
        <w:rPr>
          <w:lang w:val="en-US"/>
        </w:rPr>
      </w:pPr>
      <w:r w:rsidRPr="008F6F70">
        <w:rPr>
          <w:lang w:val="en-US"/>
        </w:rPr>
        <w:t xml:space="preserve">This </w:t>
      </w:r>
      <w:r>
        <w:rPr>
          <w:lang w:val="en-US"/>
        </w:rPr>
        <w:t>part of data catalogue</w:t>
      </w:r>
      <w:r w:rsidRPr="008F6F70">
        <w:rPr>
          <w:lang w:val="en-US"/>
        </w:rPr>
        <w:t xml:space="preserve"> </w:t>
      </w:r>
      <w:r>
        <w:rPr>
          <w:lang w:val="en-US"/>
        </w:rPr>
        <w:t>provides</w:t>
      </w:r>
      <w:r w:rsidRPr="008F6F70">
        <w:rPr>
          <w:lang w:val="en-US"/>
        </w:rPr>
        <w:t xml:space="preserve"> </w:t>
      </w:r>
      <w:r>
        <w:rPr>
          <w:lang w:val="en-US"/>
        </w:rPr>
        <w:t>a domain information of dataset, and is required to include following:</w:t>
      </w:r>
    </w:p>
    <w:p w14:paraId="6F861CFC" w14:textId="77777777" w:rsidR="000331E2" w:rsidRDefault="000331E2" w:rsidP="00532613">
      <w:pPr>
        <w:numPr>
          <w:ilvl w:val="0"/>
          <w:numId w:val="26"/>
        </w:numPr>
        <w:ind w:left="426" w:hanging="426"/>
        <w:rPr>
          <w:rFonts w:eastAsia="맑은 고딕"/>
          <w:lang w:val="en-US" w:eastAsia="ko-KR"/>
        </w:rPr>
      </w:pPr>
      <w:r>
        <w:rPr>
          <w:rFonts w:eastAsia="맑은 고딕"/>
          <w:lang w:val="en-US" w:eastAsia="ko-KR"/>
        </w:rPr>
        <w:t>source domain of dataset for classification.</w:t>
      </w:r>
    </w:p>
    <w:p w14:paraId="0712DC46" w14:textId="77777777"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14:paraId="79990C1E" w14:textId="77777777" w:rsidR="000331E2" w:rsidRDefault="000331E2" w:rsidP="00532613">
      <w:pPr>
        <w:numPr>
          <w:ilvl w:val="0"/>
          <w:numId w:val="26"/>
        </w:numPr>
        <w:ind w:left="426" w:hanging="426"/>
        <w:rPr>
          <w:rFonts w:eastAsia="맑은 고딕"/>
          <w:lang w:val="en-US" w:eastAsia="ko-KR"/>
        </w:rPr>
      </w:pPr>
      <w:r>
        <w:rPr>
          <w:rFonts w:eastAsia="맑은 고딕"/>
          <w:lang w:val="en-US" w:eastAsia="ko-KR"/>
        </w:rPr>
        <w:t>available usage domain of dataset.</w:t>
      </w:r>
    </w:p>
    <w:p w14:paraId="7F72DEEB" w14:textId="77777777" w:rsidR="000331E2" w:rsidRDefault="000331E2" w:rsidP="00532613">
      <w:pPr>
        <w:pStyle w:val="2"/>
        <w:numPr>
          <w:ilvl w:val="1"/>
          <w:numId w:val="27"/>
        </w:numPr>
        <w:rPr>
          <w:lang w:val="en-US" w:eastAsia="ko-KR"/>
        </w:rPr>
      </w:pPr>
      <w:bookmarkStart w:id="322" w:name="_Toc515009587"/>
      <w:bookmarkStart w:id="323" w:name="_Toc519697144"/>
      <w:bookmarkStart w:id="324" w:name="_Toc515009588"/>
      <w:bookmarkStart w:id="325" w:name="_Toc8650609"/>
      <w:bookmarkEnd w:id="322"/>
      <w:bookmarkEnd w:id="323"/>
      <w:r>
        <w:rPr>
          <w:lang w:val="en-US" w:eastAsia="ko-KR"/>
        </w:rPr>
        <w:t>Data quality</w:t>
      </w:r>
      <w:bookmarkEnd w:id="324"/>
      <w:bookmarkEnd w:id="325"/>
    </w:p>
    <w:p w14:paraId="74DEDFAB" w14:textId="77777777" w:rsidR="000331E2" w:rsidRDefault="000331E2" w:rsidP="00B77A10">
      <w:pPr>
        <w:jc w:val="both"/>
        <w:rPr>
          <w:rFonts w:eastAsia="맑은 고딕"/>
          <w:lang w:val="en-US" w:eastAsia="ko-KR"/>
        </w:rPr>
      </w:pPr>
      <w:r>
        <w:rPr>
          <w:rFonts w:eastAsia="맑은 고딕"/>
          <w:lang w:val="en-US" w:eastAsia="ko-KR"/>
        </w:rPr>
        <w:t xml:space="preserve">In big data ecosystem, there are types and formats of data, and each data has different quality requirements. Therefore, different quality evaluation methods may be applied to different parts of the dataset. </w:t>
      </w:r>
      <w:r w:rsidRPr="00E66233">
        <w:rPr>
          <w:rFonts w:eastAsia="맑은 고딕"/>
          <w:lang w:val="en-US" w:eastAsia="ko-KR"/>
        </w:rPr>
        <w:t xml:space="preserve">This part of data catalogue </w:t>
      </w:r>
      <w:r>
        <w:rPr>
          <w:rFonts w:eastAsia="맑은 고딕"/>
          <w:lang w:val="en-US" w:eastAsia="ko-KR"/>
        </w:rPr>
        <w:t>is required to include following:</w:t>
      </w:r>
    </w:p>
    <w:p w14:paraId="25379E88" w14:textId="77777777" w:rsidR="000331E2" w:rsidRDefault="000331E2" w:rsidP="00532613">
      <w:pPr>
        <w:numPr>
          <w:ilvl w:val="0"/>
          <w:numId w:val="26"/>
        </w:numPr>
        <w:ind w:left="426" w:hanging="426"/>
        <w:rPr>
          <w:rFonts w:eastAsia="맑은 고딕"/>
          <w:lang w:val="en-US" w:eastAsia="ko-KR"/>
        </w:rPr>
      </w:pPr>
      <w:r>
        <w:rPr>
          <w:rFonts w:eastAsia="맑은 고딕"/>
          <w:lang w:val="en-US" w:eastAsia="ko-KR"/>
        </w:rPr>
        <w:t>quality requirements on dataset;</w:t>
      </w:r>
    </w:p>
    <w:p w14:paraId="61C9812D" w14:textId="77777777" w:rsidR="000331E2" w:rsidRDefault="000331E2" w:rsidP="00532613">
      <w:pPr>
        <w:numPr>
          <w:ilvl w:val="0"/>
          <w:numId w:val="26"/>
        </w:numPr>
        <w:ind w:left="426" w:hanging="426"/>
        <w:rPr>
          <w:rFonts w:eastAsia="맑은 고딕"/>
          <w:lang w:val="en-US" w:eastAsia="ko-KR"/>
        </w:rPr>
      </w:pPr>
      <w:r>
        <w:rPr>
          <w:rFonts w:eastAsia="맑은 고딕"/>
          <w:lang w:val="en-US" w:eastAsia="ko-KR"/>
        </w:rPr>
        <w:t>unit of measure for data quality;</w:t>
      </w:r>
    </w:p>
    <w:p w14:paraId="0A6D76EA" w14:textId="77777777" w:rsidR="000331E2" w:rsidRDefault="000331E2" w:rsidP="000331E2">
      <w:pPr>
        <w:numPr>
          <w:ilvl w:val="0"/>
          <w:numId w:val="26"/>
        </w:numPr>
        <w:ind w:left="426" w:hanging="426"/>
        <w:jc w:val="both"/>
        <w:rPr>
          <w:rFonts w:eastAsia="맑은 고딕"/>
          <w:lang w:val="en-US" w:eastAsia="ko-KR"/>
        </w:rPr>
      </w:pPr>
      <w:r>
        <w:rPr>
          <w:rFonts w:eastAsia="맑은 고딕"/>
          <w:lang w:val="en-US" w:eastAsia="ko-KR"/>
        </w:rPr>
        <w:t>quality evaluation result.</w:t>
      </w:r>
    </w:p>
    <w:p w14:paraId="2477A123" w14:textId="77777777" w:rsidR="000331E2" w:rsidRDefault="000331E2" w:rsidP="00532613">
      <w:pPr>
        <w:pStyle w:val="2"/>
        <w:numPr>
          <w:ilvl w:val="1"/>
          <w:numId w:val="27"/>
        </w:numPr>
        <w:rPr>
          <w:lang w:val="en-US" w:eastAsia="ko-KR"/>
        </w:rPr>
      </w:pPr>
      <w:bookmarkStart w:id="326" w:name="_Toc519697146"/>
      <w:bookmarkStart w:id="327" w:name="_Toc515009589"/>
      <w:bookmarkStart w:id="328" w:name="_Toc8650610"/>
      <w:bookmarkEnd w:id="326"/>
      <w:r>
        <w:rPr>
          <w:lang w:val="en-US" w:eastAsia="ko-KR"/>
        </w:rPr>
        <w:t>Catalogue record</w:t>
      </w:r>
      <w:bookmarkEnd w:id="327"/>
      <w:bookmarkEnd w:id="328"/>
    </w:p>
    <w:p w14:paraId="1C6D830D" w14:textId="77777777" w:rsidR="000331E2" w:rsidRDefault="000331E2" w:rsidP="00B77A10">
      <w:pPr>
        <w:jc w:val="both"/>
        <w:rPr>
          <w:rFonts w:eastAsia="맑은 고딕"/>
          <w:lang w:val="en-US" w:eastAsia="ko-KR"/>
        </w:rPr>
      </w:pPr>
      <w:r w:rsidRPr="008F6F70">
        <w:rPr>
          <w:rFonts w:eastAsia="맑은 고딕"/>
          <w:lang w:val="en-US" w:eastAsia="ko-KR"/>
        </w:rPr>
        <w:t xml:space="preserve">This </w:t>
      </w:r>
      <w:r>
        <w:rPr>
          <w:rFonts w:eastAsia="맑은 고딕"/>
          <w:lang w:val="en-US" w:eastAsia="ko-KR"/>
        </w:rPr>
        <w:t>part of data catalogue</w:t>
      </w:r>
      <w:r w:rsidRPr="008F6F70">
        <w:rPr>
          <w:rFonts w:eastAsia="맑은 고딕"/>
          <w:lang w:val="en-US" w:eastAsia="ko-KR"/>
        </w:rPr>
        <w:t xml:space="preserve"> </w:t>
      </w:r>
      <w:r>
        <w:rPr>
          <w:rFonts w:eastAsia="맑은 고딕"/>
          <w:lang w:val="en-US" w:eastAsia="ko-KR"/>
        </w:rPr>
        <w:t>provides</w:t>
      </w:r>
      <w:r w:rsidRPr="008F6F70">
        <w:rPr>
          <w:rFonts w:eastAsia="맑은 고딕"/>
          <w:lang w:val="en-US" w:eastAsia="ko-KR"/>
        </w:rPr>
        <w:t xml:space="preserve"> </w:t>
      </w:r>
      <w:r>
        <w:rPr>
          <w:rFonts w:eastAsia="맑은 고딕"/>
          <w:lang w:val="en-US" w:eastAsia="ko-KR"/>
        </w:rPr>
        <w:t>a description of dataset’s entry in the catalogue, and is required to include following:</w:t>
      </w:r>
    </w:p>
    <w:p w14:paraId="30493A34" w14:textId="77777777" w:rsidR="000331E2" w:rsidRDefault="000331E2" w:rsidP="00532613">
      <w:pPr>
        <w:numPr>
          <w:ilvl w:val="0"/>
          <w:numId w:val="26"/>
        </w:numPr>
        <w:ind w:left="426" w:hanging="426"/>
        <w:rPr>
          <w:rFonts w:eastAsia="맑은 고딕"/>
          <w:lang w:val="en-US" w:eastAsia="ko-KR"/>
        </w:rPr>
      </w:pPr>
      <w:r w:rsidRPr="001211A3">
        <w:rPr>
          <w:rFonts w:eastAsia="맑은 고딕"/>
          <w:lang w:val="en-US" w:eastAsia="ko-KR"/>
        </w:rPr>
        <w:t>the most resent modified date of data catalogue.</w:t>
      </w:r>
      <w:r w:rsidRPr="00116F6B">
        <w:rPr>
          <w:rFonts w:eastAsia="맑은 고딕"/>
          <w:lang w:val="en-US" w:eastAsia="ko-KR"/>
        </w:rPr>
        <w:t xml:space="preserve"> </w:t>
      </w:r>
    </w:p>
    <w:p w14:paraId="044AA460" w14:textId="77777777"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14:paraId="3E90B54A" w14:textId="77777777" w:rsidR="000331E2" w:rsidRDefault="000331E2" w:rsidP="00532613">
      <w:pPr>
        <w:numPr>
          <w:ilvl w:val="0"/>
          <w:numId w:val="26"/>
        </w:numPr>
        <w:ind w:left="426" w:hanging="426"/>
        <w:rPr>
          <w:rFonts w:eastAsia="맑은 고딕"/>
          <w:lang w:val="en-US" w:eastAsia="ko-KR"/>
        </w:rPr>
      </w:pPr>
      <w:r>
        <w:rPr>
          <w:rFonts w:eastAsia="맑은 고딕"/>
          <w:lang w:val="en-US" w:eastAsia="ko-KR"/>
        </w:rPr>
        <w:lastRenderedPageBreak/>
        <w:t>the issued date of listing the dataset in the catalogue</w:t>
      </w:r>
      <w:r w:rsidR="00891CA2">
        <w:rPr>
          <w:rFonts w:eastAsia="맑은 고딕"/>
          <w:lang w:val="en-US" w:eastAsia="ko-KR"/>
        </w:rPr>
        <w:t>.</w:t>
      </w:r>
    </w:p>
    <w:p w14:paraId="5087BD7C" w14:textId="77777777" w:rsidR="00BF566F" w:rsidRPr="00BF566F" w:rsidRDefault="000331E2" w:rsidP="00301ED9">
      <w:pPr>
        <w:ind w:leftChars="177" w:left="425"/>
        <w:jc w:val="both"/>
        <w:rPr>
          <w:rFonts w:eastAsia="Times New Roman"/>
          <w:b/>
          <w:sz w:val="28"/>
          <w:szCs w:val="28"/>
          <w:lang w:val="en" w:eastAsia="ko-KR"/>
        </w:rPr>
      </w:pPr>
      <w:r w:rsidRPr="001211A3">
        <w:rPr>
          <w:rFonts w:eastAsia="맑은 고딕"/>
          <w:sz w:val="22"/>
          <w:szCs w:val="22"/>
          <w:lang w:eastAsia="ko-KR"/>
        </w:rPr>
        <w:t xml:space="preserve">NOTE – </w:t>
      </w:r>
      <w:r>
        <w:rPr>
          <w:rFonts w:eastAsia="맑은 고딕"/>
          <w:sz w:val="22"/>
          <w:szCs w:val="22"/>
          <w:lang w:eastAsia="ko-KR"/>
        </w:rPr>
        <w:t>It is differing from the publication date of the dataset itself.</w:t>
      </w:r>
      <w:r w:rsidR="002E0472" w:rsidRPr="002E0472" w:rsidDel="000E4D07">
        <w:rPr>
          <w:rFonts w:eastAsia="SimSun"/>
          <w:lang w:eastAsia="zh-CN"/>
        </w:rPr>
        <w:t xml:space="preserve"> </w:t>
      </w:r>
      <w:r w:rsidR="00BF566F" w:rsidRPr="00BF566F" w:rsidDel="000E4D07">
        <w:rPr>
          <w:rFonts w:eastAsia="SimSun"/>
          <w:lang w:eastAsia="zh-CN"/>
        </w:rPr>
        <w:t xml:space="preserve"> </w:t>
      </w:r>
      <w:r w:rsidR="00BF566F" w:rsidRPr="00BF566F">
        <w:rPr>
          <w:sz w:val="28"/>
          <w:szCs w:val="28"/>
          <w:lang w:val="en" w:eastAsia="ko-KR"/>
        </w:rPr>
        <w:br w:type="page"/>
      </w:r>
    </w:p>
    <w:p w14:paraId="027D2394" w14:textId="77777777" w:rsidR="007F40B5" w:rsidRPr="00E91DE8" w:rsidRDefault="007F40B5" w:rsidP="007F40B5">
      <w:pPr>
        <w:pStyle w:val="2"/>
        <w:ind w:left="0" w:firstLine="0"/>
        <w:jc w:val="center"/>
        <w:rPr>
          <w:sz w:val="28"/>
          <w:szCs w:val="28"/>
          <w:lang w:val="en" w:eastAsia="ko-KR"/>
        </w:rPr>
      </w:pPr>
      <w:bookmarkStart w:id="329" w:name="_Toc8650611"/>
      <w:r w:rsidRPr="00E91DE8">
        <w:rPr>
          <w:sz w:val="28"/>
          <w:szCs w:val="28"/>
          <w:lang w:val="en" w:eastAsia="ko-KR"/>
        </w:rPr>
        <w:lastRenderedPageBreak/>
        <w:t xml:space="preserve">Appendix I. </w:t>
      </w:r>
      <w:r w:rsidR="00F675F7">
        <w:rPr>
          <w:sz w:val="28"/>
          <w:szCs w:val="28"/>
          <w:lang w:val="en" w:eastAsia="ko-KR"/>
        </w:rPr>
        <w:br/>
      </w:r>
      <w:r>
        <w:rPr>
          <w:sz w:val="28"/>
          <w:szCs w:val="28"/>
          <w:lang w:val="en" w:eastAsia="ko-KR"/>
        </w:rPr>
        <w:t>UML model</w:t>
      </w:r>
      <w:bookmarkEnd w:id="329"/>
    </w:p>
    <w:p w14:paraId="15CA9CF7" w14:textId="77777777" w:rsidR="007F40B5" w:rsidRDefault="007F40B5" w:rsidP="007F40B5">
      <w:pPr>
        <w:jc w:val="center"/>
        <w:rPr>
          <w:lang w:val="en-US"/>
        </w:rPr>
      </w:pPr>
      <w:r w:rsidRPr="00335E2C">
        <w:rPr>
          <w:lang w:val="en-US"/>
        </w:rPr>
        <w:t>(This appendix does not form an integral part of this Recommendation)</w:t>
      </w:r>
    </w:p>
    <w:p w14:paraId="18F46C0E" w14:textId="77777777" w:rsidR="00837B16" w:rsidRPr="006F46AA" w:rsidRDefault="00837B16" w:rsidP="00837B16">
      <w:pPr>
        <w:jc w:val="both"/>
        <w:rPr>
          <w:rFonts w:eastAsia="맑은 고딕"/>
          <w:lang w:val="en-US" w:eastAsia="ko-KR"/>
        </w:rPr>
      </w:pPr>
      <w:r>
        <w:rPr>
          <w:rFonts w:eastAsia="맑은 고딕" w:hint="eastAsia"/>
          <w:lang w:val="en-US" w:eastAsia="ko-KR"/>
        </w:rPr>
        <w:t>T</w:t>
      </w:r>
      <w:r>
        <w:rPr>
          <w:rFonts w:eastAsia="맑은 고딕"/>
          <w:lang w:val="en-US" w:eastAsia="ko-KR"/>
        </w:rPr>
        <w:t xml:space="preserve">his appendix provides an example of a UML model based on clause 7 ‘Metadata schema’ which describes the requirements for data catalogue. </w:t>
      </w:r>
      <w:r>
        <w:rPr>
          <w:rFonts w:eastAsia="맑은 고딕" w:hint="eastAsia"/>
          <w:lang w:val="en-US" w:eastAsia="ko-KR"/>
        </w:rPr>
        <w:t xml:space="preserve">Figure I-1 shows the </w:t>
      </w:r>
      <w:r>
        <w:rPr>
          <w:rFonts w:eastAsia="맑은 고딕"/>
          <w:lang w:val="en-US" w:eastAsia="ko-KR"/>
        </w:rPr>
        <w:t>overall class diagram</w:t>
      </w:r>
      <w:r>
        <w:rPr>
          <w:rFonts w:eastAsia="맑은 고딕" w:hint="eastAsia"/>
          <w:lang w:val="en-US" w:eastAsia="ko-KR"/>
        </w:rPr>
        <w:t xml:space="preserve"> of metadata for big data, and </w:t>
      </w:r>
      <w:r>
        <w:rPr>
          <w:rFonts w:eastAsia="맑은 고딕"/>
          <w:lang w:val="en-US" w:eastAsia="ko-KR"/>
        </w:rPr>
        <w:t>Table I.1 to I.</w:t>
      </w:r>
      <w:r w:rsidRPr="006F46AA">
        <w:rPr>
          <w:rFonts w:eastAsia="맑은 고딕"/>
          <w:lang w:val="en-US" w:eastAsia="ko-KR"/>
        </w:rPr>
        <w:t>7</w:t>
      </w:r>
      <w:r>
        <w:rPr>
          <w:rFonts w:eastAsia="맑은 고딕"/>
          <w:lang w:val="en-US" w:eastAsia="ko-KR"/>
        </w:rPr>
        <w:t xml:space="preserve"> show the corresponding data definitions.</w:t>
      </w:r>
    </w:p>
    <w:p w14:paraId="73E201AA" w14:textId="30A4150F" w:rsidR="001A6051" w:rsidRDefault="00B50AF2" w:rsidP="007F40B5">
      <w:pPr>
        <w:jc w:val="center"/>
        <w:rPr>
          <w:rFonts w:eastAsia="MS Mincho"/>
          <w:lang w:val="en-US"/>
        </w:rPr>
      </w:pPr>
      <w:bookmarkStart w:id="330" w:name="_Hlk8656454"/>
      <w:del w:id="331" w:author="Ha Suwook" w:date="2019-08-28T16:09:00Z">
        <w:r w:rsidDel="00CF3620">
          <w:rPr>
            <w:noProof/>
          </w:rPr>
          <w:lastRenderedPageBreak/>
          <w:drawing>
            <wp:inline distT="0" distB="0" distL="0" distR="0" wp14:anchorId="660A49BC" wp14:editId="1D6B2863">
              <wp:extent cx="6120765" cy="55473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5547360"/>
                      </a:xfrm>
                      <a:prstGeom prst="rect">
                        <a:avLst/>
                      </a:prstGeom>
                    </pic:spPr>
                  </pic:pic>
                </a:graphicData>
              </a:graphic>
            </wp:inline>
          </w:drawing>
        </w:r>
      </w:del>
      <w:ins w:id="332" w:author="Ha Suwook" w:date="2019-08-28T16:10:00Z">
        <w:r w:rsidR="00CF3620">
          <w:rPr>
            <w:rFonts w:eastAsia="MS Mincho"/>
            <w:noProof/>
            <w:lang w:val="en-US"/>
          </w:rPr>
          <w:lastRenderedPageBreak/>
          <w:drawing>
            <wp:inline distT="0" distB="0" distL="0" distR="0" wp14:anchorId="1DB08FE8" wp14:editId="7E8432F6">
              <wp:extent cx="6114415" cy="5513705"/>
              <wp:effectExtent l="0" t="0" r="63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5513705"/>
                      </a:xfrm>
                      <a:prstGeom prst="rect">
                        <a:avLst/>
                      </a:prstGeom>
                      <a:noFill/>
                      <a:ln>
                        <a:noFill/>
                      </a:ln>
                    </pic:spPr>
                  </pic:pic>
                </a:graphicData>
              </a:graphic>
            </wp:inline>
          </w:drawing>
        </w:r>
      </w:ins>
    </w:p>
    <w:p w14:paraId="4066D9E2" w14:textId="77777777" w:rsidR="007F40B5" w:rsidRPr="003107A8"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3107A8">
        <w:rPr>
          <w:rFonts w:eastAsia="바탕" w:hint="eastAsia"/>
          <w:b/>
          <w:szCs w:val="20"/>
          <w:lang w:eastAsia="zh-CN"/>
        </w:rPr>
        <w:t>Figure</w:t>
      </w:r>
      <w:r w:rsidRPr="003107A8">
        <w:rPr>
          <w:rFonts w:eastAsia="바탕"/>
          <w:b/>
          <w:szCs w:val="20"/>
          <w:lang w:eastAsia="zh-CN"/>
        </w:rPr>
        <w:t xml:space="preserve"> </w:t>
      </w:r>
      <w:r>
        <w:rPr>
          <w:rFonts w:eastAsia="바탕" w:hint="eastAsia"/>
          <w:b/>
          <w:szCs w:val="20"/>
          <w:lang w:eastAsia="ko-KR"/>
        </w:rPr>
        <w:t>I</w:t>
      </w:r>
      <w:r w:rsidRPr="003107A8">
        <w:rPr>
          <w:rFonts w:eastAsia="바탕"/>
          <w:b/>
          <w:szCs w:val="20"/>
          <w:lang w:eastAsia="zh-CN"/>
        </w:rPr>
        <w:t>-1</w:t>
      </w:r>
      <w:r w:rsidRPr="003D3661">
        <w:rPr>
          <w:rFonts w:eastAsia="바탕"/>
          <w:b/>
          <w:szCs w:val="20"/>
          <w:lang w:eastAsia="zh-CN"/>
        </w:rPr>
        <w:tab/>
      </w:r>
      <w:r>
        <w:rPr>
          <w:rFonts w:eastAsia="바탕"/>
          <w:b/>
          <w:szCs w:val="20"/>
          <w:lang w:eastAsia="ko-KR"/>
        </w:rPr>
        <w:t>UML model of metadata for big data</w:t>
      </w:r>
      <w:r w:rsidRPr="003D3661">
        <w:rPr>
          <w:rFonts w:eastAsia="바탕"/>
          <w:b/>
          <w:szCs w:val="20"/>
          <w:lang w:eastAsia="ko-KR"/>
        </w:rPr>
        <w:t xml:space="preserve"> </w:t>
      </w:r>
    </w:p>
    <w:bookmarkEnd w:id="330"/>
    <w:p w14:paraId="44C18825" w14:textId="77777777" w:rsidR="007F40B5" w:rsidRDefault="007F40B5" w:rsidP="007F40B5">
      <w:pPr>
        <w:jc w:val="both"/>
        <w:rPr>
          <w:color w:val="000000" w:themeColor="text1"/>
          <w:lang w:eastAsia="ko-KR"/>
        </w:rPr>
      </w:pPr>
      <w:r w:rsidRPr="003715AD">
        <w:rPr>
          <w:color w:val="000000" w:themeColor="text1"/>
          <w:lang w:eastAsia="ko-KR"/>
        </w:rPr>
        <w:t xml:space="preserve">This </w:t>
      </w:r>
      <w:r>
        <w:rPr>
          <w:color w:val="000000" w:themeColor="text1"/>
          <w:lang w:eastAsia="ko-KR"/>
        </w:rPr>
        <w:t>is a</w:t>
      </w:r>
      <w:r w:rsidRPr="003715AD">
        <w:rPr>
          <w:color w:val="000000" w:themeColor="text1"/>
          <w:lang w:eastAsia="ko-KR"/>
        </w:rPr>
        <w:t xml:space="preserve"> </w:t>
      </w:r>
      <w:r>
        <w:rPr>
          <w:color w:val="000000" w:themeColor="text1"/>
          <w:lang w:eastAsia="ko-KR"/>
        </w:rPr>
        <w:t>descriptor whether a metadata entity shall always be documented in the metadata:</w:t>
      </w:r>
      <w:r w:rsidRPr="003715AD">
        <w:rPr>
          <w:color w:val="000000" w:themeColor="text1"/>
          <w:lang w:eastAsia="ko-KR"/>
        </w:rPr>
        <w:t xml:space="preserve"> </w:t>
      </w:r>
    </w:p>
    <w:p w14:paraId="4F90D380" w14:textId="77777777"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M (Mandatory): Used for items that shall be supported;</w:t>
      </w:r>
    </w:p>
    <w:p w14:paraId="020EAA19" w14:textId="77777777"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 xml:space="preserve">R (Recommended): Used for items should be </w:t>
      </w:r>
      <w:r>
        <w:rPr>
          <w:rFonts w:eastAsia="맑은 고딕"/>
          <w:lang w:val="en-US" w:eastAsia="ko-KR"/>
        </w:rPr>
        <w:t>supported</w:t>
      </w:r>
      <w:r w:rsidRPr="00A376D4">
        <w:rPr>
          <w:rFonts w:eastAsia="맑은 고딕"/>
          <w:lang w:val="en-US" w:eastAsia="ko-KR"/>
        </w:rPr>
        <w:t>;</w:t>
      </w:r>
    </w:p>
    <w:p w14:paraId="07A03755" w14:textId="77777777" w:rsidR="007F40B5"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O (Optional): Used for items wh</w:t>
      </w:r>
      <w:r w:rsidRPr="00A376D4">
        <w:rPr>
          <w:rFonts w:eastAsia="맑은 고딕"/>
          <w:lang w:val="en-US" w:eastAsia="ko-KR"/>
        </w:rPr>
        <w:t>ich may or may not be supported.</w:t>
      </w:r>
    </w:p>
    <w:p w14:paraId="28777ED7" w14:textId="77777777" w:rsidR="007F40B5" w:rsidRDefault="007F40B5" w:rsidP="00B77A10">
      <w:pPr>
        <w:jc w:val="both"/>
        <w:rPr>
          <w:rFonts w:eastAsia="맑은 고딕"/>
          <w:lang w:val="en-US" w:eastAsia="ko-KR"/>
        </w:rPr>
      </w:pPr>
      <w:r>
        <w:rPr>
          <w:rFonts w:eastAsia="맑은 고딕"/>
          <w:lang w:val="en-US" w:eastAsia="ko-KR"/>
        </w:rPr>
        <w:t>Cardinality specifies the maximum number of instances the metadata entity or the metadata element may have. Single occurrences are shown by “1”; repeating occurrences are represented by “N”.</w:t>
      </w:r>
    </w:p>
    <w:p w14:paraId="0B49C91A" w14:textId="77777777" w:rsidR="007F40B5" w:rsidRDefault="007F40B5" w:rsidP="00B77A10">
      <w:pPr>
        <w:jc w:val="both"/>
        <w:rPr>
          <w:rFonts w:eastAsia="맑은 고딕"/>
          <w:lang w:val="en-US" w:eastAsia="ko-KR"/>
        </w:rPr>
      </w:pPr>
      <w:r>
        <w:rPr>
          <w:rFonts w:eastAsia="맑은 고딕" w:hint="eastAsia"/>
          <w:lang w:val="en-US" w:eastAsia="ko-KR"/>
        </w:rPr>
        <w:t xml:space="preserve">For a metadata element, the domain specifies the values allowed or the use of free text. </w:t>
      </w:r>
      <w:r>
        <w:rPr>
          <w:rFonts w:eastAsia="맑은 고딕"/>
          <w:lang w:val="en-US" w:eastAsia="ko-KR"/>
        </w:rPr>
        <w:t>“Free text” indicates that no restrictions are placed on the contents of the field. Integer-based codes shall be used to represent values for domains containing codelists.</w:t>
      </w:r>
    </w:p>
    <w:p w14:paraId="28B4AE38" w14:textId="77777777" w:rsidR="00FA2F2F" w:rsidRDefault="00FA2F2F">
      <w:pPr>
        <w:spacing w:before="0" w:after="160" w:line="259" w:lineRule="auto"/>
        <w:rPr>
          <w:rFonts w:eastAsia="맑은 고딕"/>
          <w:lang w:val="en-US" w:eastAsia="ko-KR"/>
        </w:rPr>
      </w:pPr>
    </w:p>
    <w:p w14:paraId="368C6C47" w14:textId="77777777" w:rsidR="009F1686" w:rsidRPr="000D7BCF" w:rsidRDefault="000D7BCF" w:rsidP="00B77A10">
      <w:pPr>
        <w:keepLines/>
        <w:tabs>
          <w:tab w:val="left" w:pos="794"/>
          <w:tab w:val="left" w:pos="1191"/>
          <w:tab w:val="left" w:pos="1588"/>
          <w:tab w:val="left" w:pos="1985"/>
        </w:tabs>
        <w:overflowPunct w:val="0"/>
        <w:autoSpaceDE w:val="0"/>
        <w:autoSpaceDN w:val="0"/>
        <w:adjustRightInd w:val="0"/>
        <w:spacing w:before="240" w:after="120"/>
        <w:jc w:val="both"/>
        <w:textAlignment w:val="baseline"/>
        <w:rPr>
          <w:rFonts w:eastAsia="MS Mincho"/>
          <w:lang w:val="en-US"/>
        </w:rPr>
      </w:pPr>
      <w:bookmarkStart w:id="333" w:name="_Hlk8656483"/>
      <w:r>
        <w:rPr>
          <w:rFonts w:eastAsia="맑은 고딕" w:hint="eastAsia"/>
          <w:lang w:val="en-US" w:eastAsia="ko-KR"/>
        </w:rPr>
        <w:t>T</w:t>
      </w:r>
      <w:r>
        <w:rPr>
          <w:rFonts w:eastAsia="맑은 고딕"/>
          <w:lang w:val="en-US" w:eastAsia="ko-KR"/>
        </w:rPr>
        <w:t xml:space="preserve">able I-1 shows the data dictionary of </w:t>
      </w:r>
      <w:r w:rsidRPr="009820AF">
        <w:rPr>
          <w:rFonts w:eastAsia="맑은 고딕"/>
          <w:i/>
          <w:lang w:val="en-US" w:eastAsia="ko-KR"/>
        </w:rPr>
        <w:t>BDC_Catalogue</w:t>
      </w:r>
      <w:r>
        <w:rPr>
          <w:rFonts w:eastAsia="맑은 고딕"/>
          <w:lang w:val="en-US" w:eastAsia="ko-KR"/>
        </w:rPr>
        <w:t xml:space="preserve"> which describes overview information in clause 7.2.</w:t>
      </w:r>
    </w:p>
    <w:p w14:paraId="4422BE64" w14:textId="77777777" w:rsidR="007F40B5" w:rsidRPr="00172AD1" w:rsidRDefault="007F40B5" w:rsidP="004F1973">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bookmarkStart w:id="334" w:name="_Hlk17901143"/>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-1</w:t>
      </w:r>
      <w:r w:rsidRPr="00172AD1">
        <w:rPr>
          <w:rFonts w:eastAsia="바탕"/>
          <w:b/>
          <w:szCs w:val="20"/>
          <w:lang w:eastAsia="zh-CN"/>
        </w:rPr>
        <w:tab/>
      </w:r>
      <w:r w:rsidRPr="00172AD1">
        <w:rPr>
          <w:rFonts w:eastAsia="바탕"/>
          <w:b/>
          <w:szCs w:val="20"/>
          <w:lang w:eastAsia="ko-KR"/>
        </w:rPr>
        <w:t>Catalogue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
        <w:gridCol w:w="1676"/>
        <w:gridCol w:w="3572"/>
        <w:gridCol w:w="756"/>
        <w:gridCol w:w="1107"/>
        <w:gridCol w:w="2110"/>
      </w:tblGrid>
      <w:tr w:rsidR="007F40B5" w:rsidRPr="00172AD1" w14:paraId="0D98CACC" w14:textId="77777777" w:rsidTr="006F4D42">
        <w:tc>
          <w:tcPr>
            <w:tcW w:w="408" w:type="dxa"/>
          </w:tcPr>
          <w:p w14:paraId="03EED55A" w14:textId="77777777" w:rsidR="007F40B5" w:rsidRPr="00172AD1" w:rsidRDefault="007F40B5" w:rsidP="007F40B5">
            <w:pPr>
              <w:jc w:val="both"/>
              <w:rPr>
                <w:rFonts w:eastAsia="맑은 고딕"/>
                <w:sz w:val="18"/>
                <w:lang w:val="en-US" w:eastAsia="ko-KR"/>
              </w:rPr>
            </w:pPr>
          </w:p>
        </w:tc>
        <w:tc>
          <w:tcPr>
            <w:tcW w:w="1676" w:type="dxa"/>
          </w:tcPr>
          <w:p w14:paraId="7C7B9B0F" w14:textId="77777777"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Name/Role name</w:t>
            </w:r>
          </w:p>
        </w:tc>
        <w:tc>
          <w:tcPr>
            <w:tcW w:w="3572" w:type="dxa"/>
          </w:tcPr>
          <w:p w14:paraId="2CF88596" w14:textId="77777777"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Description</w:t>
            </w:r>
          </w:p>
        </w:tc>
        <w:tc>
          <w:tcPr>
            <w:tcW w:w="756" w:type="dxa"/>
          </w:tcPr>
          <w:p w14:paraId="55299E23" w14:textId="77777777"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M/R/O</w:t>
            </w:r>
          </w:p>
        </w:tc>
        <w:tc>
          <w:tcPr>
            <w:tcW w:w="1107" w:type="dxa"/>
          </w:tcPr>
          <w:p w14:paraId="38A48BF8" w14:textId="77777777"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Cardinality</w:t>
            </w:r>
          </w:p>
        </w:tc>
        <w:tc>
          <w:tcPr>
            <w:tcW w:w="2110" w:type="dxa"/>
          </w:tcPr>
          <w:p w14:paraId="1B9A681C" w14:textId="77777777"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w:t>
            </w:r>
          </w:p>
        </w:tc>
      </w:tr>
      <w:tr w:rsidR="007F40B5" w:rsidRPr="00172AD1" w14:paraId="0CDE691D" w14:textId="77777777" w:rsidTr="006F4D42">
        <w:tc>
          <w:tcPr>
            <w:tcW w:w="408" w:type="dxa"/>
            <w:shd w:val="clear" w:color="auto" w:fill="D9D9D9" w:themeFill="background1" w:themeFillShade="D9"/>
          </w:tcPr>
          <w:p w14:paraId="39A8B8AB"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1</w:t>
            </w:r>
          </w:p>
        </w:tc>
        <w:tc>
          <w:tcPr>
            <w:tcW w:w="1676" w:type="dxa"/>
            <w:shd w:val="clear" w:color="auto" w:fill="D9D9D9" w:themeFill="background1" w:themeFillShade="D9"/>
          </w:tcPr>
          <w:p w14:paraId="18C159AE"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BDC_Catalogue</w:t>
            </w:r>
          </w:p>
        </w:tc>
        <w:tc>
          <w:tcPr>
            <w:tcW w:w="3572" w:type="dxa"/>
            <w:shd w:val="clear" w:color="auto" w:fill="D9D9D9" w:themeFill="background1" w:themeFillShade="D9"/>
          </w:tcPr>
          <w:p w14:paraId="4C9A2EB8" w14:textId="77777777" w:rsidR="007F40B5" w:rsidRPr="00172AD1" w:rsidRDefault="007F40B5" w:rsidP="007F40B5">
            <w:pPr>
              <w:rPr>
                <w:rFonts w:eastAsia="맑은 고딕"/>
                <w:sz w:val="18"/>
                <w:lang w:val="en-US" w:eastAsia="ko-KR"/>
              </w:rPr>
            </w:pPr>
            <w:r w:rsidRPr="00172AD1">
              <w:rPr>
                <w:rFonts w:eastAsia="맑은 고딕"/>
                <w:sz w:val="18"/>
                <w:lang w:val="en-US" w:eastAsia="ko-KR"/>
              </w:rPr>
              <w:t>root entity which defines metadata about dataset resource</w:t>
            </w:r>
          </w:p>
        </w:tc>
        <w:tc>
          <w:tcPr>
            <w:tcW w:w="756" w:type="dxa"/>
            <w:shd w:val="clear" w:color="auto" w:fill="D9D9D9" w:themeFill="background1" w:themeFillShade="D9"/>
          </w:tcPr>
          <w:p w14:paraId="51FF1FC3" w14:textId="77777777"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shd w:val="clear" w:color="auto" w:fill="D9D9D9" w:themeFill="background1" w:themeFillShade="D9"/>
          </w:tcPr>
          <w:p w14:paraId="43724A4A" w14:textId="77777777" w:rsidR="007F40B5" w:rsidRPr="00172AD1" w:rsidRDefault="007F40B5" w:rsidP="007F40B5">
            <w:pPr>
              <w:tabs>
                <w:tab w:val="left" w:pos="468"/>
              </w:tabs>
              <w:jc w:val="center"/>
              <w:rPr>
                <w:rFonts w:eastAsia="맑은 고딕"/>
                <w:sz w:val="18"/>
                <w:lang w:val="en-US" w:eastAsia="ko-KR"/>
              </w:rPr>
            </w:pPr>
            <w:r w:rsidRPr="00172AD1">
              <w:rPr>
                <w:rFonts w:eastAsia="맑은 고딕"/>
                <w:sz w:val="18"/>
                <w:lang w:val="en-US" w:eastAsia="ko-KR"/>
              </w:rPr>
              <w:t>1</w:t>
            </w:r>
          </w:p>
        </w:tc>
        <w:tc>
          <w:tcPr>
            <w:tcW w:w="2110" w:type="dxa"/>
            <w:shd w:val="clear" w:color="auto" w:fill="D9D9D9" w:themeFill="background1" w:themeFillShade="D9"/>
          </w:tcPr>
          <w:p w14:paraId="1298D98B" w14:textId="77777777" w:rsidR="007F40B5" w:rsidRPr="00172AD1" w:rsidRDefault="007F40B5" w:rsidP="007F40B5">
            <w:pPr>
              <w:jc w:val="both"/>
              <w:rPr>
                <w:rFonts w:eastAsia="맑은 고딕"/>
                <w:sz w:val="18"/>
                <w:lang w:val="en-US" w:eastAsia="ko-KR"/>
              </w:rPr>
            </w:pPr>
            <w:r w:rsidRPr="00172AD1">
              <w:rPr>
                <w:rFonts w:eastAsia="맑은 고딕"/>
                <w:sz w:val="18"/>
                <w:lang w:val="en-US" w:eastAsia="ko-KR"/>
              </w:rPr>
              <w:t>Line 2 to 1</w:t>
            </w:r>
            <w:r w:rsidR="003352FF">
              <w:rPr>
                <w:rFonts w:eastAsia="맑은 고딕"/>
                <w:sz w:val="18"/>
                <w:lang w:val="en-US" w:eastAsia="ko-KR"/>
              </w:rPr>
              <w:t>2</w:t>
            </w:r>
          </w:p>
        </w:tc>
      </w:tr>
      <w:tr w:rsidR="007F40B5" w:rsidRPr="00172AD1" w14:paraId="644A125F" w14:textId="77777777" w:rsidTr="006F4D42">
        <w:tc>
          <w:tcPr>
            <w:tcW w:w="408" w:type="dxa"/>
          </w:tcPr>
          <w:p w14:paraId="4B73392D"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2</w:t>
            </w:r>
          </w:p>
        </w:tc>
        <w:tc>
          <w:tcPr>
            <w:tcW w:w="1676" w:type="dxa"/>
          </w:tcPr>
          <w:p w14:paraId="1E6563AB"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responsibleParty</w:t>
            </w:r>
          </w:p>
        </w:tc>
        <w:tc>
          <w:tcPr>
            <w:tcW w:w="3572" w:type="dxa"/>
          </w:tcPr>
          <w:p w14:paraId="32AD5550"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responsible </w:t>
            </w:r>
            <w:r w:rsidRPr="00172AD1">
              <w:rPr>
                <w:rFonts w:eastAsia="맑은 고딕"/>
                <w:sz w:val="18"/>
                <w:lang w:val="en-US" w:eastAsia="ko-KR"/>
              </w:rPr>
              <w:t>party information for the data catalogue</w:t>
            </w:r>
          </w:p>
        </w:tc>
        <w:tc>
          <w:tcPr>
            <w:tcW w:w="756" w:type="dxa"/>
          </w:tcPr>
          <w:p w14:paraId="3EAEAEC3" w14:textId="77777777"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tcPr>
          <w:p w14:paraId="4E733A5E"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14:paraId="35930596"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BDC_ResponsibleParty</w:t>
            </w:r>
          </w:p>
        </w:tc>
      </w:tr>
      <w:tr w:rsidR="007F40B5" w:rsidRPr="00172AD1" w14:paraId="0E8C92D6" w14:textId="77777777" w:rsidTr="006F4D42">
        <w:tc>
          <w:tcPr>
            <w:tcW w:w="408" w:type="dxa"/>
          </w:tcPr>
          <w:p w14:paraId="08AFC046"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3</w:t>
            </w:r>
          </w:p>
        </w:tc>
        <w:tc>
          <w:tcPr>
            <w:tcW w:w="1676" w:type="dxa"/>
          </w:tcPr>
          <w:p w14:paraId="596FF746"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dataset</w:t>
            </w:r>
          </w:p>
        </w:tc>
        <w:tc>
          <w:tcPr>
            <w:tcW w:w="3572" w:type="dxa"/>
          </w:tcPr>
          <w:p w14:paraId="376E1AF6"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dataset </w:t>
            </w:r>
            <w:r w:rsidRPr="00172AD1">
              <w:rPr>
                <w:rFonts w:eastAsia="맑은 고딕"/>
                <w:sz w:val="18"/>
                <w:lang w:val="en-US" w:eastAsia="ko-KR"/>
              </w:rPr>
              <w:t>information for the data catalogue</w:t>
            </w:r>
          </w:p>
        </w:tc>
        <w:tc>
          <w:tcPr>
            <w:tcW w:w="756" w:type="dxa"/>
          </w:tcPr>
          <w:p w14:paraId="160D23BD"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14:paraId="1120D15F"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14:paraId="330CD678"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BDC_Dataset</w:t>
            </w:r>
          </w:p>
        </w:tc>
      </w:tr>
      <w:tr w:rsidR="007F40B5" w:rsidRPr="00172AD1" w14:paraId="12FA1F21" w14:textId="77777777" w:rsidTr="006F4D42">
        <w:tc>
          <w:tcPr>
            <w:tcW w:w="408" w:type="dxa"/>
          </w:tcPr>
          <w:p w14:paraId="41E9DC08"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4</w:t>
            </w:r>
          </w:p>
        </w:tc>
        <w:tc>
          <w:tcPr>
            <w:tcW w:w="1676" w:type="dxa"/>
          </w:tcPr>
          <w:p w14:paraId="43AAF2E7"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sourceDomain</w:t>
            </w:r>
          </w:p>
        </w:tc>
        <w:tc>
          <w:tcPr>
            <w:tcW w:w="3572" w:type="dxa"/>
          </w:tcPr>
          <w:p w14:paraId="10355326"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source </w:t>
            </w:r>
            <w:r w:rsidRPr="00172AD1">
              <w:rPr>
                <w:rFonts w:eastAsia="맑은 고딕"/>
                <w:sz w:val="18"/>
                <w:lang w:val="en-US" w:eastAsia="ko-KR"/>
              </w:rPr>
              <w:t>domain information for the data catalogue</w:t>
            </w:r>
          </w:p>
        </w:tc>
        <w:tc>
          <w:tcPr>
            <w:tcW w:w="756" w:type="dxa"/>
          </w:tcPr>
          <w:p w14:paraId="68C39A5D"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14:paraId="3305DF84"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1</w:t>
            </w:r>
          </w:p>
        </w:tc>
        <w:tc>
          <w:tcPr>
            <w:tcW w:w="2110" w:type="dxa"/>
          </w:tcPr>
          <w:p w14:paraId="035C9CDB"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tr>
      <w:tr w:rsidR="007F40B5" w:rsidRPr="00172AD1" w14:paraId="7F758985" w14:textId="77777777" w:rsidTr="006F4D42">
        <w:tc>
          <w:tcPr>
            <w:tcW w:w="408" w:type="dxa"/>
          </w:tcPr>
          <w:p w14:paraId="2088F6DA"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5</w:t>
            </w:r>
          </w:p>
        </w:tc>
        <w:tc>
          <w:tcPr>
            <w:tcW w:w="1676" w:type="dxa"/>
          </w:tcPr>
          <w:p w14:paraId="4172D612"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 usageDomain</w:t>
            </w:r>
          </w:p>
        </w:tc>
        <w:tc>
          <w:tcPr>
            <w:tcW w:w="3572" w:type="dxa"/>
          </w:tcPr>
          <w:p w14:paraId="6D8B5850"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usage </w:t>
            </w:r>
            <w:r w:rsidRPr="00172AD1">
              <w:rPr>
                <w:rFonts w:eastAsia="맑은 고딕"/>
                <w:sz w:val="18"/>
                <w:lang w:val="en-US" w:eastAsia="ko-KR"/>
              </w:rPr>
              <w:t>domain information for the data catalogue</w:t>
            </w:r>
          </w:p>
        </w:tc>
        <w:tc>
          <w:tcPr>
            <w:tcW w:w="756" w:type="dxa"/>
          </w:tcPr>
          <w:p w14:paraId="15C7E4DC"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14:paraId="30A37FB3"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14:paraId="0B66BD36"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bookmarkStart w:id="335" w:name="_GoBack"/>
        <w:bookmarkEnd w:id="335"/>
      </w:tr>
      <w:tr w:rsidR="007F40B5" w:rsidRPr="00172AD1" w14:paraId="4CE94B62" w14:textId="77777777" w:rsidTr="006F4D42">
        <w:tc>
          <w:tcPr>
            <w:tcW w:w="408" w:type="dxa"/>
          </w:tcPr>
          <w:p w14:paraId="5B29A967"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6</w:t>
            </w:r>
          </w:p>
        </w:tc>
        <w:tc>
          <w:tcPr>
            <w:tcW w:w="1676" w:type="dxa"/>
          </w:tcPr>
          <w:p w14:paraId="6854B872"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dataQuality</w:t>
            </w:r>
          </w:p>
        </w:tc>
        <w:tc>
          <w:tcPr>
            <w:tcW w:w="3572" w:type="dxa"/>
          </w:tcPr>
          <w:p w14:paraId="1534DA10"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 </w:t>
            </w:r>
            <w:r w:rsidRPr="00172AD1">
              <w:rPr>
                <w:rFonts w:eastAsia="맑은 고딕"/>
                <w:sz w:val="18"/>
                <w:lang w:val="en-US" w:eastAsia="ko-KR"/>
              </w:rPr>
              <w:t>quality information for the data catalogue</w:t>
            </w:r>
          </w:p>
        </w:tc>
        <w:tc>
          <w:tcPr>
            <w:tcW w:w="756" w:type="dxa"/>
          </w:tcPr>
          <w:p w14:paraId="279E59D3"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14:paraId="00E8CE78"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14:paraId="7E458AC3"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BDC_DataQuality</w:t>
            </w:r>
          </w:p>
        </w:tc>
      </w:tr>
      <w:tr w:rsidR="007F40B5" w:rsidRPr="00172AD1" w14:paraId="375C7551" w14:textId="77777777" w:rsidTr="006F4D42">
        <w:tc>
          <w:tcPr>
            <w:tcW w:w="408" w:type="dxa"/>
          </w:tcPr>
          <w:p w14:paraId="2CFDCD3D"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7</w:t>
            </w:r>
          </w:p>
        </w:tc>
        <w:tc>
          <w:tcPr>
            <w:tcW w:w="1676" w:type="dxa"/>
          </w:tcPr>
          <w:p w14:paraId="1FB76073"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record</w:t>
            </w:r>
          </w:p>
        </w:tc>
        <w:tc>
          <w:tcPr>
            <w:tcW w:w="3572" w:type="dxa"/>
          </w:tcPr>
          <w:p w14:paraId="58FBD399" w14:textId="77777777"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record </w:t>
            </w:r>
            <w:r w:rsidRPr="00172AD1">
              <w:rPr>
                <w:rFonts w:eastAsia="맑은 고딕"/>
                <w:sz w:val="18"/>
                <w:lang w:val="en-US" w:eastAsia="ko-KR"/>
              </w:rPr>
              <w:t>information for the data catalogue</w:t>
            </w:r>
          </w:p>
        </w:tc>
        <w:tc>
          <w:tcPr>
            <w:tcW w:w="756" w:type="dxa"/>
          </w:tcPr>
          <w:p w14:paraId="4FF17AC9"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14:paraId="7E004190"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14:paraId="6AE03BA1" w14:textId="77777777"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BDC_record</w:t>
            </w:r>
          </w:p>
        </w:tc>
      </w:tr>
      <w:tr w:rsidR="003352FF" w:rsidRPr="00172AD1" w14:paraId="79283FE2" w14:textId="77777777" w:rsidTr="006F4D42">
        <w:tc>
          <w:tcPr>
            <w:tcW w:w="408" w:type="dxa"/>
          </w:tcPr>
          <w:p w14:paraId="710D7891"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8</w:t>
            </w:r>
          </w:p>
        </w:tc>
        <w:tc>
          <w:tcPr>
            <w:tcW w:w="1676" w:type="dxa"/>
          </w:tcPr>
          <w:p w14:paraId="2CD75235" w14:textId="77777777" w:rsidR="003352FF" w:rsidRPr="00F77532" w:rsidRDefault="003352FF" w:rsidP="003352FF">
            <w:pPr>
              <w:jc w:val="both"/>
              <w:rPr>
                <w:rFonts w:eastAsia="맑은 고딕"/>
                <w:sz w:val="18"/>
                <w:lang w:val="en-US" w:eastAsia="ko-KR"/>
              </w:rPr>
            </w:pPr>
            <w:r w:rsidRPr="00301ED9">
              <w:rPr>
                <w:sz w:val="18"/>
                <w:lang w:val="en-US" w:eastAsia="ko-KR"/>
              </w:rPr>
              <w:t>role: hasRelation</w:t>
            </w:r>
          </w:p>
        </w:tc>
        <w:tc>
          <w:tcPr>
            <w:tcW w:w="3572" w:type="dxa"/>
          </w:tcPr>
          <w:p w14:paraId="5B7974B9" w14:textId="77777777" w:rsidR="003352FF" w:rsidRPr="00F77532" w:rsidRDefault="003352FF" w:rsidP="003352FF">
            <w:pPr>
              <w:rPr>
                <w:rFonts w:eastAsia="맑은 고딕"/>
                <w:sz w:val="18"/>
                <w:lang w:val="en-US" w:eastAsia="ko-KR"/>
              </w:rPr>
            </w:pPr>
            <w:r w:rsidRPr="00301ED9">
              <w:rPr>
                <w:sz w:val="18"/>
                <w:lang w:val="en-US" w:eastAsia="ko-KR"/>
              </w:rPr>
              <w:t>related data catalogue of the data catalogue</w:t>
            </w:r>
          </w:p>
        </w:tc>
        <w:tc>
          <w:tcPr>
            <w:tcW w:w="756" w:type="dxa"/>
          </w:tcPr>
          <w:p w14:paraId="5D7FC342" w14:textId="77777777" w:rsidR="003352FF" w:rsidRPr="00F77532" w:rsidRDefault="003352FF" w:rsidP="003352FF">
            <w:pPr>
              <w:jc w:val="center"/>
              <w:rPr>
                <w:rFonts w:eastAsia="맑은 고딕"/>
                <w:sz w:val="18"/>
                <w:lang w:val="en-US" w:eastAsia="ko-KR"/>
              </w:rPr>
            </w:pPr>
            <w:r w:rsidRPr="00301ED9">
              <w:rPr>
                <w:sz w:val="18"/>
                <w:lang w:val="en-US" w:eastAsia="ko-KR"/>
              </w:rPr>
              <w:t>O</w:t>
            </w:r>
          </w:p>
        </w:tc>
        <w:tc>
          <w:tcPr>
            <w:tcW w:w="1107" w:type="dxa"/>
          </w:tcPr>
          <w:p w14:paraId="0972A3F4" w14:textId="77777777" w:rsidR="003352FF" w:rsidRPr="00F77532" w:rsidRDefault="003352FF" w:rsidP="003352FF">
            <w:pPr>
              <w:jc w:val="center"/>
              <w:rPr>
                <w:rFonts w:eastAsia="맑은 고딕"/>
                <w:sz w:val="18"/>
                <w:lang w:val="en-US" w:eastAsia="ko-KR"/>
              </w:rPr>
            </w:pPr>
            <w:commentRangeStart w:id="336"/>
            <w:del w:id="337" w:author="Ha Suwook" w:date="2019-08-28T15:46:00Z">
              <w:r w:rsidRPr="00301ED9" w:rsidDel="00937DCF">
                <w:rPr>
                  <w:sz w:val="18"/>
                  <w:lang w:val="en-US" w:eastAsia="ko-KR"/>
                </w:rPr>
                <w:delText>N</w:delText>
              </w:r>
            </w:del>
            <w:ins w:id="338" w:author="Ha Suwook" w:date="2019-08-28T15:46:00Z">
              <w:r w:rsidR="00937DCF">
                <w:rPr>
                  <w:sz w:val="18"/>
                  <w:lang w:val="en-US" w:eastAsia="ko-KR"/>
                </w:rPr>
                <w:t>1</w:t>
              </w:r>
            </w:ins>
            <w:commentRangeEnd w:id="336"/>
            <w:ins w:id="339" w:author="Ha Suwook" w:date="2019-08-28T15:48:00Z">
              <w:r w:rsidR="008975C6">
                <w:rPr>
                  <w:rStyle w:val="ae"/>
                </w:rPr>
                <w:commentReference w:id="336"/>
              </w:r>
            </w:ins>
          </w:p>
        </w:tc>
        <w:tc>
          <w:tcPr>
            <w:tcW w:w="2110" w:type="dxa"/>
          </w:tcPr>
          <w:p w14:paraId="0E088D7A" w14:textId="77777777" w:rsidR="003352FF" w:rsidRPr="00C917AE" w:rsidRDefault="003352FF" w:rsidP="003352FF">
            <w:pPr>
              <w:jc w:val="both"/>
              <w:rPr>
                <w:rFonts w:eastAsia="맑은 고딕"/>
                <w:sz w:val="18"/>
                <w:lang w:val="en-US" w:eastAsia="ko-KR"/>
              </w:rPr>
            </w:pPr>
            <w:r w:rsidRPr="00C917AE">
              <w:rPr>
                <w:sz w:val="18"/>
                <w:lang w:val="en-US" w:eastAsia="ko-KR"/>
              </w:rPr>
              <w:t>BDC_</w:t>
            </w:r>
            <w:r w:rsidR="00E504BB" w:rsidRPr="00C917AE">
              <w:rPr>
                <w:rFonts w:eastAsia="맑은 고딕" w:hint="eastAsia"/>
                <w:sz w:val="18"/>
                <w:lang w:val="en-US" w:eastAsia="ko-KR"/>
              </w:rPr>
              <w:t>C</w:t>
            </w:r>
            <w:r w:rsidR="00E504BB" w:rsidRPr="00C917AE">
              <w:rPr>
                <w:rFonts w:eastAsia="맑은 고딕"/>
                <w:sz w:val="18"/>
                <w:lang w:val="en-US" w:eastAsia="ko-KR"/>
              </w:rPr>
              <w:t>atalogue</w:t>
            </w:r>
          </w:p>
        </w:tc>
      </w:tr>
      <w:tr w:rsidR="003352FF" w:rsidRPr="00172AD1" w14:paraId="3A63F493" w14:textId="77777777" w:rsidTr="006F4D42">
        <w:tc>
          <w:tcPr>
            <w:tcW w:w="408" w:type="dxa"/>
          </w:tcPr>
          <w:p w14:paraId="1827B4A5"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9</w:t>
            </w:r>
          </w:p>
        </w:tc>
        <w:tc>
          <w:tcPr>
            <w:tcW w:w="1676" w:type="dxa"/>
          </w:tcPr>
          <w:p w14:paraId="4649D503"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title</w:t>
            </w:r>
          </w:p>
        </w:tc>
        <w:tc>
          <w:tcPr>
            <w:tcW w:w="3572" w:type="dxa"/>
          </w:tcPr>
          <w:p w14:paraId="197DC157" w14:textId="77777777"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title </w:t>
            </w:r>
            <w:r w:rsidRPr="00172AD1">
              <w:rPr>
                <w:rFonts w:eastAsia="맑은 고딕"/>
                <w:sz w:val="18"/>
                <w:lang w:val="en-US" w:eastAsia="ko-KR"/>
              </w:rPr>
              <w:t>of data catalogue</w:t>
            </w:r>
          </w:p>
        </w:tc>
        <w:tc>
          <w:tcPr>
            <w:tcW w:w="756" w:type="dxa"/>
          </w:tcPr>
          <w:p w14:paraId="086ED3A4"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14:paraId="1EB9F46D"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14:paraId="5EE2B5C3"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14:paraId="5F57A5DE" w14:textId="77777777" w:rsidTr="006F4D42">
        <w:tc>
          <w:tcPr>
            <w:tcW w:w="408" w:type="dxa"/>
          </w:tcPr>
          <w:p w14:paraId="27AA731C"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10</w:t>
            </w:r>
          </w:p>
        </w:tc>
        <w:tc>
          <w:tcPr>
            <w:tcW w:w="1676" w:type="dxa"/>
          </w:tcPr>
          <w:p w14:paraId="510ECC7E"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description</w:t>
            </w:r>
          </w:p>
        </w:tc>
        <w:tc>
          <w:tcPr>
            <w:tcW w:w="3572" w:type="dxa"/>
          </w:tcPr>
          <w:p w14:paraId="3FC7D703" w14:textId="77777777" w:rsidR="003352FF" w:rsidRPr="00172AD1" w:rsidRDefault="003352FF" w:rsidP="003352FF">
            <w:pPr>
              <w:rPr>
                <w:rFonts w:eastAsia="맑은 고딕"/>
                <w:sz w:val="18"/>
                <w:lang w:val="en-US" w:eastAsia="ko-KR"/>
              </w:rPr>
            </w:pPr>
            <w:r w:rsidRPr="00172AD1">
              <w:rPr>
                <w:rFonts w:eastAsia="맑은 고딕"/>
                <w:sz w:val="18"/>
                <w:lang w:val="en-US" w:eastAsia="ko-KR"/>
              </w:rPr>
              <w:t>a short introduction to data catalogue</w:t>
            </w:r>
          </w:p>
        </w:tc>
        <w:tc>
          <w:tcPr>
            <w:tcW w:w="756" w:type="dxa"/>
          </w:tcPr>
          <w:p w14:paraId="709074BD"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14:paraId="70DB7104"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14:paraId="2D8B981F"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14:paraId="0B267CA2" w14:textId="77777777" w:rsidTr="006F4D42">
        <w:tc>
          <w:tcPr>
            <w:tcW w:w="408" w:type="dxa"/>
          </w:tcPr>
          <w:p w14:paraId="40830FDD"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11</w:t>
            </w:r>
          </w:p>
        </w:tc>
        <w:tc>
          <w:tcPr>
            <w:tcW w:w="1676" w:type="dxa"/>
          </w:tcPr>
          <w:p w14:paraId="7F045F6F"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language</w:t>
            </w:r>
          </w:p>
        </w:tc>
        <w:tc>
          <w:tcPr>
            <w:tcW w:w="3572" w:type="dxa"/>
          </w:tcPr>
          <w:p w14:paraId="65CE1078" w14:textId="77777777"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language </w:t>
            </w:r>
            <w:r w:rsidRPr="00172AD1">
              <w:rPr>
                <w:rFonts w:eastAsia="맑은 고딕"/>
                <w:sz w:val="18"/>
                <w:lang w:val="en-US" w:eastAsia="ko-KR"/>
              </w:rPr>
              <w:t>used within the data catalo</w:t>
            </w:r>
            <w:r>
              <w:rPr>
                <w:rFonts w:eastAsia="맑은 고딕"/>
                <w:sz w:val="18"/>
                <w:lang w:val="en-US" w:eastAsia="ko-KR"/>
              </w:rPr>
              <w:t>gu</w:t>
            </w:r>
            <w:r w:rsidRPr="00172AD1">
              <w:rPr>
                <w:rFonts w:eastAsia="맑은 고딕"/>
                <w:sz w:val="18"/>
                <w:lang w:val="en-US" w:eastAsia="ko-KR"/>
              </w:rPr>
              <w:t>e</w:t>
            </w:r>
          </w:p>
        </w:tc>
        <w:tc>
          <w:tcPr>
            <w:tcW w:w="756" w:type="dxa"/>
          </w:tcPr>
          <w:p w14:paraId="2D5AC235"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14:paraId="0DD93357"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14:paraId="60933A0A" w14:textId="77777777" w:rsidR="003352FF" w:rsidRPr="00172AD1" w:rsidRDefault="003352FF" w:rsidP="003352FF">
            <w:pPr>
              <w:jc w:val="both"/>
              <w:rPr>
                <w:rFonts w:eastAsia="맑은 고딕"/>
                <w:sz w:val="18"/>
                <w:lang w:val="en-US" w:eastAsia="ko-KR"/>
              </w:rPr>
            </w:pPr>
            <w:r>
              <w:rPr>
                <w:rFonts w:eastAsia="맑은 고딕"/>
                <w:sz w:val="18"/>
                <w:lang w:val="en-US" w:eastAsia="ko-KR"/>
              </w:rPr>
              <w:t>RFC 5646</w:t>
            </w:r>
          </w:p>
        </w:tc>
      </w:tr>
      <w:tr w:rsidR="003352FF" w:rsidRPr="00172AD1" w14:paraId="2B12C2F8" w14:textId="77777777" w:rsidTr="007D0A45">
        <w:tc>
          <w:tcPr>
            <w:tcW w:w="408" w:type="dxa"/>
          </w:tcPr>
          <w:p w14:paraId="5E881503" w14:textId="77777777"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w:t>
            </w:r>
            <w:r>
              <w:rPr>
                <w:rFonts w:eastAsia="맑은 고딕"/>
                <w:sz w:val="18"/>
                <w:lang w:val="en-US" w:eastAsia="ko-KR"/>
              </w:rPr>
              <w:t>2</w:t>
            </w:r>
          </w:p>
        </w:tc>
        <w:tc>
          <w:tcPr>
            <w:tcW w:w="1676" w:type="dxa"/>
            <w:shd w:val="clear" w:color="auto" w:fill="auto"/>
          </w:tcPr>
          <w:p w14:paraId="259AFCD7" w14:textId="77777777" w:rsidR="003352FF" w:rsidRPr="007D0A45" w:rsidRDefault="00E504BB" w:rsidP="003352FF">
            <w:pPr>
              <w:jc w:val="both"/>
              <w:rPr>
                <w:rFonts w:eastAsia="맑은 고딕"/>
                <w:sz w:val="18"/>
                <w:lang w:val="en-US" w:eastAsia="ko-KR"/>
              </w:rPr>
            </w:pPr>
            <w:r w:rsidRPr="007D0A45">
              <w:rPr>
                <w:rFonts w:eastAsia="맑은 고딕"/>
                <w:sz w:val="18"/>
                <w:lang w:val="en-US" w:eastAsia="ko-KR"/>
              </w:rPr>
              <w:t>versionInfo</w:t>
            </w:r>
          </w:p>
        </w:tc>
        <w:tc>
          <w:tcPr>
            <w:tcW w:w="3572" w:type="dxa"/>
          </w:tcPr>
          <w:p w14:paraId="45E29B66" w14:textId="77777777"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version </w:t>
            </w:r>
            <w:r w:rsidRPr="00172AD1">
              <w:rPr>
                <w:rFonts w:eastAsia="맑은 고딕"/>
                <w:sz w:val="18"/>
                <w:lang w:val="en-US" w:eastAsia="ko-KR"/>
              </w:rPr>
              <w:t>of data catalogue specification</w:t>
            </w:r>
          </w:p>
        </w:tc>
        <w:tc>
          <w:tcPr>
            <w:tcW w:w="756" w:type="dxa"/>
          </w:tcPr>
          <w:p w14:paraId="217062FC"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14:paraId="6F922999" w14:textId="77777777"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14:paraId="5552BA6F" w14:textId="77777777" w:rsidR="003352FF"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p w14:paraId="61C704DF" w14:textId="77777777" w:rsidR="003352FF" w:rsidRPr="00172AD1" w:rsidRDefault="003352FF" w:rsidP="003352FF">
            <w:pPr>
              <w:jc w:val="both"/>
              <w:rPr>
                <w:rFonts w:eastAsia="맑은 고딕"/>
                <w:sz w:val="18"/>
                <w:lang w:val="en-US" w:eastAsia="ko-KR"/>
              </w:rPr>
            </w:pPr>
            <w:r>
              <w:rPr>
                <w:rFonts w:eastAsia="맑은 고딕"/>
                <w:sz w:val="18"/>
                <w:lang w:val="en-US" w:eastAsia="ko-KR"/>
              </w:rPr>
              <w:t>(major.minor.patch)</w:t>
            </w:r>
          </w:p>
        </w:tc>
      </w:tr>
    </w:tbl>
    <w:p w14:paraId="09CE6369" w14:textId="77777777" w:rsidR="007F40B5" w:rsidRDefault="007F40B5" w:rsidP="007F40B5">
      <w:pPr>
        <w:jc w:val="both"/>
        <w:rPr>
          <w:rFonts w:eastAsia="맑은 고딕"/>
          <w:lang w:val="en-US" w:eastAsia="ko-KR"/>
        </w:rPr>
      </w:pPr>
    </w:p>
    <w:p w14:paraId="4DC87947" w14:textId="77777777" w:rsidR="000D7BCF" w:rsidRPr="000D7BCF" w:rsidRDefault="000D7BCF" w:rsidP="004F1973">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I-2 shows the data dictionary of </w:t>
      </w:r>
      <w:r w:rsidRPr="009820AF">
        <w:rPr>
          <w:rFonts w:eastAsia="맑은 고딕"/>
          <w:i/>
          <w:lang w:val="en-US" w:eastAsia="ko-KR"/>
        </w:rPr>
        <w:t>BDC</w:t>
      </w:r>
      <w:r>
        <w:rPr>
          <w:rFonts w:eastAsia="맑은 고딕"/>
          <w:lang w:val="en-US" w:eastAsia="ko-KR"/>
        </w:rPr>
        <w:t>_</w:t>
      </w:r>
      <w:r w:rsidRPr="009820AF">
        <w:rPr>
          <w:rFonts w:eastAsia="맑은 고딕"/>
          <w:i/>
          <w:lang w:val="en-US" w:eastAsia="ko-KR"/>
        </w:rPr>
        <w:t>ResponsibleParty</w:t>
      </w:r>
      <w:r>
        <w:rPr>
          <w:rFonts w:eastAsia="맑은 고딕"/>
          <w:lang w:val="en-US" w:eastAsia="ko-KR"/>
        </w:rPr>
        <w:t xml:space="preserve"> and its data type class </w:t>
      </w:r>
      <w:r w:rsidRPr="009820AF">
        <w:rPr>
          <w:rFonts w:eastAsia="맑은 고딕"/>
          <w:i/>
          <w:lang w:val="en-US" w:eastAsia="ko-KR"/>
        </w:rPr>
        <w:t>BDC_ContactType</w:t>
      </w:r>
      <w:r>
        <w:rPr>
          <w:rFonts w:eastAsia="맑은 고딕"/>
          <w:lang w:val="en-US" w:eastAsia="ko-KR"/>
        </w:rPr>
        <w:t xml:space="preserve"> which describes the responsible party in clause 7.3.</w:t>
      </w:r>
    </w:p>
    <w:p w14:paraId="1EE1733C"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-2</w:t>
      </w:r>
      <w:r w:rsidRPr="00172AD1">
        <w:rPr>
          <w:rFonts w:eastAsia="바탕"/>
          <w:b/>
          <w:szCs w:val="20"/>
          <w:lang w:eastAsia="zh-CN"/>
        </w:rPr>
        <w:tab/>
      </w:r>
      <w:r w:rsidRPr="00172AD1">
        <w:rPr>
          <w:rFonts w:eastAsia="바탕" w:hint="eastAsia"/>
          <w:b/>
          <w:szCs w:val="20"/>
          <w:lang w:eastAsia="ko-KR"/>
        </w:rPr>
        <w:t>Responsible</w:t>
      </w:r>
      <w:r w:rsidRPr="00172AD1">
        <w:rPr>
          <w:rFonts w:eastAsia="바탕"/>
          <w:b/>
          <w:szCs w:val="20"/>
          <w:lang w:eastAsia="ko-KR"/>
        </w:rPr>
        <w:t xml:space="preserve"> p</w:t>
      </w:r>
      <w:r w:rsidRPr="00172AD1">
        <w:rPr>
          <w:rFonts w:eastAsia="바탕" w:hint="eastAsia"/>
          <w:b/>
          <w:szCs w:val="20"/>
          <w:lang w:eastAsia="ko-KR"/>
        </w:rPr>
        <w:t>arty</w:t>
      </w:r>
      <w:r w:rsidRPr="00172AD1">
        <w:rPr>
          <w:rFonts w:eastAsia="바탕"/>
          <w:b/>
          <w:szCs w:val="20"/>
          <w:lang w:eastAsia="ko-KR"/>
        </w:rPr>
        <w:t xml:space="preserve"> information</w:t>
      </w:r>
    </w:p>
    <w:tbl>
      <w:tblPr>
        <w:tblStyle w:val="af2"/>
        <w:tblW w:w="0" w:type="auto"/>
        <w:tblLook w:val="04A0" w:firstRow="1" w:lastRow="0" w:firstColumn="1" w:lastColumn="0" w:noHBand="0" w:noVBand="1"/>
      </w:tblPr>
      <w:tblGrid>
        <w:gridCol w:w="408"/>
        <w:gridCol w:w="1937"/>
        <w:gridCol w:w="3365"/>
        <w:gridCol w:w="756"/>
        <w:gridCol w:w="1107"/>
        <w:gridCol w:w="2056"/>
      </w:tblGrid>
      <w:tr w:rsidR="007F40B5" w:rsidRPr="00172AD1" w14:paraId="104BFA15" w14:textId="77777777" w:rsidTr="007F40B5">
        <w:tc>
          <w:tcPr>
            <w:tcW w:w="409" w:type="dxa"/>
          </w:tcPr>
          <w:p w14:paraId="4A0E817D" w14:textId="77777777" w:rsidR="007F40B5" w:rsidRPr="00172AD1" w:rsidRDefault="007F40B5" w:rsidP="007F40B5">
            <w:pPr>
              <w:jc w:val="both"/>
              <w:rPr>
                <w:sz w:val="18"/>
                <w:lang w:val="en-US" w:eastAsia="ko-KR"/>
              </w:rPr>
            </w:pPr>
          </w:p>
        </w:tc>
        <w:tc>
          <w:tcPr>
            <w:tcW w:w="1686" w:type="dxa"/>
          </w:tcPr>
          <w:p w14:paraId="298A7732" w14:textId="77777777"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663" w:type="dxa"/>
          </w:tcPr>
          <w:p w14:paraId="400B8A63" w14:textId="77777777" w:rsidR="007F40B5" w:rsidRPr="00172AD1" w:rsidRDefault="007F40B5" w:rsidP="007F40B5">
            <w:pPr>
              <w:jc w:val="center"/>
              <w:rPr>
                <w:b/>
                <w:sz w:val="18"/>
                <w:lang w:val="en-US" w:eastAsia="ko-KR"/>
              </w:rPr>
            </w:pPr>
            <w:r w:rsidRPr="00172AD1">
              <w:rPr>
                <w:b/>
                <w:sz w:val="18"/>
                <w:lang w:val="en-US" w:eastAsia="ko-KR"/>
              </w:rPr>
              <w:t>Description</w:t>
            </w:r>
          </w:p>
        </w:tc>
        <w:tc>
          <w:tcPr>
            <w:tcW w:w="727" w:type="dxa"/>
          </w:tcPr>
          <w:p w14:paraId="15C8CDE9" w14:textId="77777777" w:rsidR="007F40B5" w:rsidRPr="00172AD1" w:rsidRDefault="007F40B5" w:rsidP="007F40B5">
            <w:pPr>
              <w:jc w:val="center"/>
              <w:rPr>
                <w:b/>
                <w:sz w:val="18"/>
                <w:lang w:val="en-US" w:eastAsia="ko-KR"/>
              </w:rPr>
            </w:pPr>
            <w:r w:rsidRPr="00172AD1">
              <w:rPr>
                <w:rFonts w:hint="eastAsia"/>
                <w:b/>
                <w:sz w:val="18"/>
                <w:lang w:val="en-US" w:eastAsia="ko-KR"/>
              </w:rPr>
              <w:t>M/R/O</w:t>
            </w:r>
          </w:p>
        </w:tc>
        <w:tc>
          <w:tcPr>
            <w:tcW w:w="1028" w:type="dxa"/>
          </w:tcPr>
          <w:p w14:paraId="5390243B" w14:textId="77777777" w:rsidR="007F40B5" w:rsidRPr="00172AD1" w:rsidRDefault="007F40B5" w:rsidP="007F40B5">
            <w:pPr>
              <w:jc w:val="center"/>
              <w:rPr>
                <w:b/>
                <w:sz w:val="18"/>
                <w:lang w:val="en-US" w:eastAsia="ko-KR"/>
              </w:rPr>
            </w:pPr>
            <w:r w:rsidRPr="00172AD1">
              <w:rPr>
                <w:b/>
                <w:sz w:val="18"/>
                <w:lang w:val="en-US" w:eastAsia="ko-KR"/>
              </w:rPr>
              <w:t>Cardinality</w:t>
            </w:r>
          </w:p>
        </w:tc>
        <w:tc>
          <w:tcPr>
            <w:tcW w:w="2116" w:type="dxa"/>
          </w:tcPr>
          <w:p w14:paraId="5BCADB4D" w14:textId="77777777"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14:paraId="4909CE03" w14:textId="77777777" w:rsidTr="007F40B5">
        <w:tc>
          <w:tcPr>
            <w:tcW w:w="409" w:type="dxa"/>
            <w:shd w:val="clear" w:color="auto" w:fill="D9D9D9" w:themeFill="background1" w:themeFillShade="D9"/>
          </w:tcPr>
          <w:p w14:paraId="4DC5BAB0"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3</w:t>
            </w:r>
          </w:p>
        </w:tc>
        <w:tc>
          <w:tcPr>
            <w:tcW w:w="1686" w:type="dxa"/>
            <w:shd w:val="clear" w:color="auto" w:fill="D9D9D9" w:themeFill="background1" w:themeFillShade="D9"/>
          </w:tcPr>
          <w:p w14:paraId="3597E195" w14:textId="77777777"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ResponsibleParty</w:t>
            </w:r>
          </w:p>
        </w:tc>
        <w:tc>
          <w:tcPr>
            <w:tcW w:w="3663" w:type="dxa"/>
            <w:shd w:val="clear" w:color="auto" w:fill="D9D9D9" w:themeFill="background1" w:themeFillShade="D9"/>
          </w:tcPr>
          <w:p w14:paraId="1EB5DD55" w14:textId="77777777" w:rsidR="007F40B5" w:rsidRPr="00172AD1" w:rsidRDefault="007F40B5" w:rsidP="007F40B5">
            <w:pPr>
              <w:rPr>
                <w:sz w:val="18"/>
                <w:lang w:val="en-US" w:eastAsia="ko-KR"/>
              </w:rPr>
            </w:pPr>
            <w:r w:rsidRPr="00172AD1">
              <w:rPr>
                <w:sz w:val="18"/>
                <w:lang w:val="en-US" w:eastAsia="ko-KR"/>
              </w:rPr>
              <w:t>name and position information for an individual or organization that is responsible for the data catalogue or dataset</w:t>
            </w:r>
          </w:p>
        </w:tc>
        <w:tc>
          <w:tcPr>
            <w:tcW w:w="727" w:type="dxa"/>
            <w:shd w:val="clear" w:color="auto" w:fill="D9D9D9" w:themeFill="background1" w:themeFillShade="D9"/>
          </w:tcPr>
          <w:p w14:paraId="41F8D54E" w14:textId="77777777" w:rsidR="007F40B5" w:rsidRPr="00172AD1" w:rsidRDefault="007F40B5" w:rsidP="007F40B5">
            <w:pPr>
              <w:jc w:val="center"/>
              <w:rPr>
                <w:sz w:val="18"/>
                <w:lang w:val="en-US" w:eastAsia="ko-KR"/>
              </w:rPr>
            </w:pPr>
            <w:r w:rsidRPr="00172AD1">
              <w:rPr>
                <w:sz w:val="18"/>
                <w:lang w:val="en-US" w:eastAsia="ko-KR"/>
              </w:rPr>
              <w:t>M</w:t>
            </w:r>
          </w:p>
        </w:tc>
        <w:tc>
          <w:tcPr>
            <w:tcW w:w="1028" w:type="dxa"/>
            <w:shd w:val="clear" w:color="auto" w:fill="D9D9D9" w:themeFill="background1" w:themeFillShade="D9"/>
          </w:tcPr>
          <w:p w14:paraId="021BD97F" w14:textId="77777777"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116" w:type="dxa"/>
            <w:shd w:val="clear" w:color="auto" w:fill="D9D9D9" w:themeFill="background1" w:themeFillShade="D9"/>
          </w:tcPr>
          <w:p w14:paraId="01738D8B" w14:textId="77777777" w:rsidR="007F40B5" w:rsidRPr="00172AD1" w:rsidRDefault="007F40B5" w:rsidP="007F40B5">
            <w:pPr>
              <w:jc w:val="both"/>
              <w:rPr>
                <w:sz w:val="18"/>
                <w:lang w:val="en-US" w:eastAsia="ko-KR"/>
              </w:rPr>
            </w:pPr>
            <w:r w:rsidRPr="00172AD1">
              <w:rPr>
                <w:sz w:val="18"/>
                <w:lang w:val="en-US" w:eastAsia="ko-KR"/>
              </w:rPr>
              <w:t xml:space="preserve">Line </w:t>
            </w:r>
            <w:r w:rsidR="003352FF" w:rsidRPr="00172AD1">
              <w:rPr>
                <w:sz w:val="18"/>
                <w:lang w:val="en-US" w:eastAsia="ko-KR"/>
              </w:rPr>
              <w:t>1</w:t>
            </w:r>
            <w:r w:rsidR="003352FF">
              <w:rPr>
                <w:sz w:val="18"/>
                <w:lang w:val="en-US" w:eastAsia="ko-KR"/>
              </w:rPr>
              <w:t>4</w:t>
            </w:r>
            <w:r w:rsidR="003352FF" w:rsidRPr="00172AD1">
              <w:rPr>
                <w:sz w:val="18"/>
                <w:lang w:val="en-US" w:eastAsia="ko-KR"/>
              </w:rPr>
              <w:t xml:space="preserve"> </w:t>
            </w:r>
            <w:r w:rsidRPr="00172AD1">
              <w:rPr>
                <w:sz w:val="18"/>
                <w:lang w:val="en-US" w:eastAsia="ko-KR"/>
              </w:rPr>
              <w:t xml:space="preserve">to </w:t>
            </w:r>
            <w:r w:rsidR="003352FF" w:rsidRPr="00172AD1">
              <w:rPr>
                <w:sz w:val="18"/>
                <w:lang w:val="en-US" w:eastAsia="ko-KR"/>
              </w:rPr>
              <w:t>1</w:t>
            </w:r>
            <w:r w:rsidR="003352FF">
              <w:rPr>
                <w:sz w:val="18"/>
                <w:lang w:val="en-US" w:eastAsia="ko-KR"/>
              </w:rPr>
              <w:t>8</w:t>
            </w:r>
          </w:p>
        </w:tc>
      </w:tr>
      <w:tr w:rsidR="007F40B5" w:rsidRPr="00172AD1" w14:paraId="6BF15BA1" w14:textId="77777777" w:rsidTr="007F40B5">
        <w:tc>
          <w:tcPr>
            <w:tcW w:w="409" w:type="dxa"/>
          </w:tcPr>
          <w:p w14:paraId="183122A0"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4</w:t>
            </w:r>
          </w:p>
        </w:tc>
        <w:tc>
          <w:tcPr>
            <w:tcW w:w="1686" w:type="dxa"/>
          </w:tcPr>
          <w:p w14:paraId="300A1D2E" w14:textId="77777777" w:rsidR="007F40B5" w:rsidRPr="00172AD1" w:rsidRDefault="007F40B5" w:rsidP="007F40B5">
            <w:pPr>
              <w:jc w:val="both"/>
              <w:rPr>
                <w:sz w:val="18"/>
                <w:lang w:val="en-US" w:eastAsia="ko-KR"/>
              </w:rPr>
            </w:pPr>
            <w:r w:rsidRPr="00172AD1">
              <w:rPr>
                <w:rFonts w:hint="eastAsia"/>
                <w:sz w:val="18"/>
                <w:lang w:val="en-US" w:eastAsia="ko-KR"/>
              </w:rPr>
              <w:t>indivisualName</w:t>
            </w:r>
          </w:p>
        </w:tc>
        <w:tc>
          <w:tcPr>
            <w:tcW w:w="3663" w:type="dxa"/>
          </w:tcPr>
          <w:p w14:paraId="0F0E4B60" w14:textId="77777777" w:rsidR="007F40B5" w:rsidRPr="00172AD1" w:rsidRDefault="007F40B5" w:rsidP="007F40B5">
            <w:pPr>
              <w:rPr>
                <w:sz w:val="18"/>
                <w:lang w:val="en-US" w:eastAsia="ko-KR"/>
              </w:rPr>
            </w:pPr>
            <w:r w:rsidRPr="00172AD1">
              <w:rPr>
                <w:sz w:val="18"/>
                <w:lang w:val="en-US" w:eastAsia="ko-KR"/>
              </w:rPr>
              <w:t>name of the responsible person- surname, given name, title</w:t>
            </w:r>
          </w:p>
        </w:tc>
        <w:tc>
          <w:tcPr>
            <w:tcW w:w="727" w:type="dxa"/>
          </w:tcPr>
          <w:p w14:paraId="326E574D"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14:paraId="4E17EC01"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06C5C3B3"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0DF607D2" w14:textId="77777777" w:rsidTr="007F40B5">
        <w:tc>
          <w:tcPr>
            <w:tcW w:w="409" w:type="dxa"/>
          </w:tcPr>
          <w:p w14:paraId="255512C5"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5</w:t>
            </w:r>
          </w:p>
        </w:tc>
        <w:tc>
          <w:tcPr>
            <w:tcW w:w="1686" w:type="dxa"/>
          </w:tcPr>
          <w:p w14:paraId="4BBDDCF8" w14:textId="77777777" w:rsidR="007F40B5" w:rsidRPr="00172AD1" w:rsidRDefault="007F40B5" w:rsidP="007F40B5">
            <w:pPr>
              <w:jc w:val="both"/>
              <w:rPr>
                <w:sz w:val="18"/>
                <w:lang w:val="en-US" w:eastAsia="ko-KR"/>
              </w:rPr>
            </w:pPr>
            <w:r w:rsidRPr="008975C6">
              <w:rPr>
                <w:rFonts w:hint="eastAsia"/>
                <w:sz w:val="18"/>
                <w:lang w:val="en-US" w:eastAsia="ko-KR"/>
              </w:rPr>
              <w:t>org</w:t>
            </w:r>
            <w:r w:rsidR="003D74D4" w:rsidRPr="008975C6">
              <w:rPr>
                <w:sz w:val="18"/>
                <w:lang w:val="en-US" w:eastAsia="ko-KR"/>
              </w:rPr>
              <w:t>a</w:t>
            </w:r>
            <w:r w:rsidRPr="008975C6">
              <w:rPr>
                <w:rFonts w:hint="eastAsia"/>
                <w:sz w:val="18"/>
                <w:lang w:val="en-US" w:eastAsia="ko-KR"/>
              </w:rPr>
              <w:t>nisationName</w:t>
            </w:r>
          </w:p>
        </w:tc>
        <w:tc>
          <w:tcPr>
            <w:tcW w:w="3663" w:type="dxa"/>
          </w:tcPr>
          <w:p w14:paraId="4DD2E1EC" w14:textId="77777777" w:rsidR="007F40B5" w:rsidRPr="00172AD1" w:rsidRDefault="007F40B5" w:rsidP="007F40B5">
            <w:pPr>
              <w:rPr>
                <w:sz w:val="18"/>
                <w:lang w:val="en-US" w:eastAsia="ko-KR"/>
              </w:rPr>
            </w:pPr>
            <w:r w:rsidRPr="00172AD1">
              <w:rPr>
                <w:sz w:val="18"/>
                <w:lang w:val="en-US" w:eastAsia="ko-KR"/>
              </w:rPr>
              <w:t>name of the responsible organization</w:t>
            </w:r>
          </w:p>
        </w:tc>
        <w:tc>
          <w:tcPr>
            <w:tcW w:w="727" w:type="dxa"/>
          </w:tcPr>
          <w:p w14:paraId="2E31EDAE"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14:paraId="4C7808F9"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33FD0D5A"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701C2790" w14:textId="77777777" w:rsidTr="007F40B5">
        <w:tc>
          <w:tcPr>
            <w:tcW w:w="409" w:type="dxa"/>
          </w:tcPr>
          <w:p w14:paraId="3296B9C3"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6</w:t>
            </w:r>
          </w:p>
        </w:tc>
        <w:tc>
          <w:tcPr>
            <w:tcW w:w="1686" w:type="dxa"/>
          </w:tcPr>
          <w:p w14:paraId="5B6149B3" w14:textId="77777777" w:rsidR="007F40B5" w:rsidRPr="00172AD1" w:rsidRDefault="007F40B5" w:rsidP="007F40B5">
            <w:pPr>
              <w:jc w:val="both"/>
              <w:rPr>
                <w:sz w:val="18"/>
                <w:lang w:val="en-US" w:eastAsia="ko-KR"/>
              </w:rPr>
            </w:pPr>
            <w:r w:rsidRPr="00172AD1">
              <w:rPr>
                <w:rFonts w:hint="eastAsia"/>
                <w:sz w:val="18"/>
                <w:lang w:val="en-US" w:eastAsia="ko-KR"/>
              </w:rPr>
              <w:t>positionName</w:t>
            </w:r>
          </w:p>
        </w:tc>
        <w:tc>
          <w:tcPr>
            <w:tcW w:w="3663" w:type="dxa"/>
          </w:tcPr>
          <w:p w14:paraId="3E554C64" w14:textId="77777777" w:rsidR="007F40B5" w:rsidRPr="00172AD1" w:rsidRDefault="007F40B5" w:rsidP="007F40B5">
            <w:pPr>
              <w:rPr>
                <w:sz w:val="18"/>
                <w:lang w:val="en-US" w:eastAsia="ko-KR"/>
              </w:rPr>
            </w:pPr>
            <w:r w:rsidRPr="00172AD1">
              <w:rPr>
                <w:sz w:val="18"/>
                <w:lang w:val="en-US" w:eastAsia="ko-KR"/>
              </w:rPr>
              <w:t>role or position of the responsible person</w:t>
            </w:r>
          </w:p>
        </w:tc>
        <w:tc>
          <w:tcPr>
            <w:tcW w:w="727" w:type="dxa"/>
          </w:tcPr>
          <w:p w14:paraId="69607589"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14:paraId="348A0779"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2E4D8CB7"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03F01335" w14:textId="77777777" w:rsidTr="007F40B5">
        <w:tc>
          <w:tcPr>
            <w:tcW w:w="409" w:type="dxa"/>
          </w:tcPr>
          <w:p w14:paraId="0326AC6A"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7</w:t>
            </w:r>
          </w:p>
        </w:tc>
        <w:tc>
          <w:tcPr>
            <w:tcW w:w="1686" w:type="dxa"/>
          </w:tcPr>
          <w:p w14:paraId="7DB0FD9A" w14:textId="77777777" w:rsidR="007F40B5" w:rsidRPr="00172AD1" w:rsidRDefault="007F40B5" w:rsidP="007F40B5">
            <w:pPr>
              <w:jc w:val="both"/>
              <w:rPr>
                <w:sz w:val="18"/>
                <w:lang w:val="en-US" w:eastAsia="ko-KR"/>
              </w:rPr>
            </w:pPr>
            <w:del w:id="340" w:author="Ha Suwook" w:date="2019-08-28T15:54:00Z">
              <w:r w:rsidRPr="00172AD1" w:rsidDel="008975C6">
                <w:rPr>
                  <w:rFonts w:hint="eastAsia"/>
                  <w:sz w:val="18"/>
                  <w:lang w:val="en-US" w:eastAsia="ko-KR"/>
                </w:rPr>
                <w:delText>role</w:delText>
              </w:r>
            </w:del>
            <w:ins w:id="341" w:author="Ha Suwook" w:date="2019-08-28T15:54:00Z">
              <w:r w:rsidR="008975C6">
                <w:rPr>
                  <w:rFonts w:hint="eastAsia"/>
                  <w:sz w:val="18"/>
                  <w:lang w:val="en-US" w:eastAsia="ko-KR"/>
                </w:rPr>
                <w:t>f</w:t>
              </w:r>
              <w:r w:rsidR="008975C6">
                <w:rPr>
                  <w:sz w:val="18"/>
                  <w:lang w:val="en-US" w:eastAsia="ko-KR"/>
                </w:rPr>
                <w:t>unction</w:t>
              </w:r>
            </w:ins>
          </w:p>
        </w:tc>
        <w:tc>
          <w:tcPr>
            <w:tcW w:w="3663" w:type="dxa"/>
          </w:tcPr>
          <w:p w14:paraId="09FDE567" w14:textId="77777777" w:rsidR="007F40B5" w:rsidRPr="00172AD1" w:rsidRDefault="007F40B5" w:rsidP="007F40B5">
            <w:pPr>
              <w:rPr>
                <w:sz w:val="18"/>
                <w:lang w:val="en-US" w:eastAsia="ko-KR"/>
              </w:rPr>
            </w:pPr>
            <w:r w:rsidRPr="00172AD1">
              <w:rPr>
                <w:sz w:val="18"/>
                <w:lang w:val="en-US" w:eastAsia="ko-KR"/>
              </w:rPr>
              <w:t>function performed by the responsible party</w:t>
            </w:r>
          </w:p>
        </w:tc>
        <w:tc>
          <w:tcPr>
            <w:tcW w:w="727" w:type="dxa"/>
          </w:tcPr>
          <w:p w14:paraId="6C564C8C"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14:paraId="45C3968A"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7B72F363"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73987CE6" w14:textId="77777777" w:rsidTr="007F40B5">
        <w:tc>
          <w:tcPr>
            <w:tcW w:w="409" w:type="dxa"/>
          </w:tcPr>
          <w:p w14:paraId="2C1D7DA5" w14:textId="77777777"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8</w:t>
            </w:r>
          </w:p>
        </w:tc>
        <w:tc>
          <w:tcPr>
            <w:tcW w:w="1686" w:type="dxa"/>
          </w:tcPr>
          <w:p w14:paraId="0269EEEC" w14:textId="77777777" w:rsidR="007F40B5" w:rsidRPr="00172AD1" w:rsidRDefault="003D74D4" w:rsidP="007F40B5">
            <w:pPr>
              <w:jc w:val="both"/>
              <w:rPr>
                <w:sz w:val="18"/>
                <w:lang w:val="en-US" w:eastAsia="ko-KR"/>
              </w:rPr>
            </w:pPr>
            <w:r>
              <w:rPr>
                <w:sz w:val="18"/>
                <w:lang w:val="en-US" w:eastAsia="ko-KR"/>
              </w:rPr>
              <w:t>c</w:t>
            </w:r>
            <w:r w:rsidR="007F40B5" w:rsidRPr="00172AD1">
              <w:rPr>
                <w:rFonts w:hint="eastAsia"/>
                <w:sz w:val="18"/>
                <w:lang w:val="en-US" w:eastAsia="ko-KR"/>
              </w:rPr>
              <w:t>ontact</w:t>
            </w:r>
          </w:p>
        </w:tc>
        <w:tc>
          <w:tcPr>
            <w:tcW w:w="3663" w:type="dxa"/>
          </w:tcPr>
          <w:p w14:paraId="34FF8E41" w14:textId="77777777" w:rsidR="007F40B5" w:rsidRPr="00172AD1" w:rsidRDefault="007F40B5" w:rsidP="007F40B5">
            <w:pPr>
              <w:rPr>
                <w:sz w:val="18"/>
                <w:lang w:val="en-US" w:eastAsia="ko-KR"/>
              </w:rPr>
            </w:pPr>
            <w:r w:rsidRPr="00172AD1">
              <w:rPr>
                <w:sz w:val="18"/>
                <w:lang w:val="en-US" w:eastAsia="ko-KR"/>
              </w:rPr>
              <w:t>information required to enable contact with the responsible person and/or organization</w:t>
            </w:r>
          </w:p>
        </w:tc>
        <w:tc>
          <w:tcPr>
            <w:tcW w:w="727" w:type="dxa"/>
          </w:tcPr>
          <w:p w14:paraId="4B012822"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14:paraId="066D8D00"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tcPr>
          <w:p w14:paraId="33C6FB03" w14:textId="77777777" w:rsidR="007F40B5" w:rsidRPr="00172AD1" w:rsidRDefault="007F40B5" w:rsidP="007F40B5">
            <w:pPr>
              <w:jc w:val="both"/>
              <w:rPr>
                <w:sz w:val="18"/>
                <w:lang w:val="en-US" w:eastAsia="ko-KR"/>
              </w:rPr>
            </w:pPr>
            <w:r w:rsidRPr="00172AD1">
              <w:rPr>
                <w:rFonts w:hint="eastAsia"/>
                <w:sz w:val="18"/>
                <w:lang w:val="en-US" w:eastAsia="ko-KR"/>
              </w:rPr>
              <w:t>BD</w:t>
            </w:r>
            <w:r>
              <w:rPr>
                <w:sz w:val="18"/>
                <w:lang w:val="en-US" w:eastAsia="ko-KR"/>
              </w:rPr>
              <w:t>C</w:t>
            </w:r>
            <w:r w:rsidRPr="00172AD1">
              <w:rPr>
                <w:rFonts w:hint="eastAsia"/>
                <w:sz w:val="18"/>
                <w:lang w:val="en-US" w:eastAsia="ko-KR"/>
              </w:rPr>
              <w:t>_ContactType</w:t>
            </w:r>
          </w:p>
        </w:tc>
      </w:tr>
      <w:tr w:rsidR="007F40B5" w:rsidRPr="00172AD1" w14:paraId="10E2D4D7" w14:textId="77777777" w:rsidTr="007F40B5">
        <w:trPr>
          <w:trHeight w:val="442"/>
        </w:trPr>
        <w:tc>
          <w:tcPr>
            <w:tcW w:w="409" w:type="dxa"/>
            <w:shd w:val="clear" w:color="auto" w:fill="D9D9D9" w:themeFill="background1" w:themeFillShade="D9"/>
          </w:tcPr>
          <w:p w14:paraId="3BFC8974" w14:textId="77777777" w:rsidR="007F40B5" w:rsidRPr="00172AD1" w:rsidRDefault="007F40B5" w:rsidP="007F40B5">
            <w:pPr>
              <w:jc w:val="both"/>
              <w:rPr>
                <w:sz w:val="18"/>
                <w:lang w:val="en-US" w:eastAsia="ko-KR"/>
              </w:rPr>
            </w:pPr>
            <w:r w:rsidRPr="00172AD1">
              <w:rPr>
                <w:rFonts w:hint="eastAsia"/>
                <w:sz w:val="18"/>
                <w:lang w:val="en-US" w:eastAsia="ko-KR"/>
              </w:rPr>
              <w:t>1</w:t>
            </w:r>
            <w:r w:rsidR="003352FF">
              <w:rPr>
                <w:sz w:val="18"/>
                <w:lang w:val="en-US" w:eastAsia="ko-KR"/>
              </w:rPr>
              <w:t>9</w:t>
            </w:r>
          </w:p>
        </w:tc>
        <w:tc>
          <w:tcPr>
            <w:tcW w:w="1686" w:type="dxa"/>
            <w:shd w:val="clear" w:color="auto" w:fill="D9D9D9" w:themeFill="background1" w:themeFillShade="D9"/>
          </w:tcPr>
          <w:p w14:paraId="6231F165" w14:textId="77777777" w:rsidR="007F40B5" w:rsidRPr="00172AD1" w:rsidRDefault="007F40B5" w:rsidP="007F40B5">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_ContactType</w:t>
            </w:r>
          </w:p>
        </w:tc>
        <w:tc>
          <w:tcPr>
            <w:tcW w:w="3663" w:type="dxa"/>
            <w:shd w:val="clear" w:color="auto" w:fill="D9D9D9" w:themeFill="background1" w:themeFillShade="D9"/>
          </w:tcPr>
          <w:p w14:paraId="310689C2" w14:textId="77777777" w:rsidR="007F40B5" w:rsidRPr="00172AD1" w:rsidRDefault="007F40B5" w:rsidP="007F40B5">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required to enable contact with the responsible person and/or organization</w:t>
            </w:r>
          </w:p>
        </w:tc>
        <w:tc>
          <w:tcPr>
            <w:tcW w:w="727" w:type="dxa"/>
            <w:shd w:val="clear" w:color="auto" w:fill="D9D9D9" w:themeFill="background1" w:themeFillShade="D9"/>
          </w:tcPr>
          <w:p w14:paraId="62DF97B0"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shd w:val="clear" w:color="auto" w:fill="D9D9D9" w:themeFill="background1" w:themeFillShade="D9"/>
          </w:tcPr>
          <w:p w14:paraId="36CB2E54"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shd w:val="clear" w:color="auto" w:fill="D9D9D9" w:themeFill="background1" w:themeFillShade="D9"/>
          </w:tcPr>
          <w:p w14:paraId="2BBD1BDE" w14:textId="77777777" w:rsidR="007F40B5" w:rsidRPr="00172AD1" w:rsidRDefault="007F40B5" w:rsidP="007F40B5">
            <w:pPr>
              <w:jc w:val="both"/>
              <w:rPr>
                <w:sz w:val="18"/>
                <w:lang w:val="en-US" w:eastAsia="ko-KR"/>
              </w:rPr>
            </w:pPr>
            <w:r w:rsidRPr="00172AD1">
              <w:rPr>
                <w:sz w:val="18"/>
                <w:lang w:val="en-US" w:eastAsia="ko-KR"/>
              </w:rPr>
              <w:t xml:space="preserve">Line </w:t>
            </w:r>
            <w:r w:rsidR="003352FF">
              <w:rPr>
                <w:sz w:val="18"/>
                <w:lang w:val="en-US" w:eastAsia="ko-KR"/>
              </w:rPr>
              <w:t>20</w:t>
            </w:r>
            <w:r w:rsidR="003352FF" w:rsidRPr="00172AD1">
              <w:rPr>
                <w:sz w:val="18"/>
                <w:lang w:val="en-US" w:eastAsia="ko-KR"/>
              </w:rPr>
              <w:t xml:space="preserve"> </w:t>
            </w:r>
            <w:r w:rsidRPr="00172AD1">
              <w:rPr>
                <w:sz w:val="18"/>
                <w:lang w:val="en-US" w:eastAsia="ko-KR"/>
              </w:rPr>
              <w:t xml:space="preserve">to </w:t>
            </w:r>
            <w:r w:rsidR="003352FF" w:rsidRPr="00172AD1">
              <w:rPr>
                <w:sz w:val="18"/>
                <w:lang w:val="en-US" w:eastAsia="ko-KR"/>
              </w:rPr>
              <w:t>2</w:t>
            </w:r>
            <w:r w:rsidR="003352FF">
              <w:rPr>
                <w:sz w:val="18"/>
                <w:lang w:val="en-US" w:eastAsia="ko-KR"/>
              </w:rPr>
              <w:t>3</w:t>
            </w:r>
          </w:p>
        </w:tc>
      </w:tr>
      <w:tr w:rsidR="007F40B5" w:rsidRPr="00172AD1" w14:paraId="1031FFF6" w14:textId="77777777" w:rsidTr="007F40B5">
        <w:tc>
          <w:tcPr>
            <w:tcW w:w="409" w:type="dxa"/>
          </w:tcPr>
          <w:p w14:paraId="690BF0A1" w14:textId="77777777" w:rsidR="007F40B5" w:rsidRPr="00172AD1" w:rsidRDefault="003352FF" w:rsidP="007F40B5">
            <w:pPr>
              <w:jc w:val="both"/>
              <w:rPr>
                <w:sz w:val="18"/>
                <w:lang w:val="en-US" w:eastAsia="ko-KR"/>
              </w:rPr>
            </w:pPr>
            <w:r>
              <w:rPr>
                <w:sz w:val="18"/>
                <w:lang w:val="en-US" w:eastAsia="ko-KR"/>
              </w:rPr>
              <w:t>20</w:t>
            </w:r>
          </w:p>
        </w:tc>
        <w:tc>
          <w:tcPr>
            <w:tcW w:w="1686" w:type="dxa"/>
          </w:tcPr>
          <w:p w14:paraId="0A1B36FE" w14:textId="77777777" w:rsidR="007F40B5" w:rsidRPr="00172AD1" w:rsidRDefault="007F40B5" w:rsidP="007F40B5">
            <w:pPr>
              <w:jc w:val="both"/>
              <w:rPr>
                <w:sz w:val="18"/>
                <w:lang w:val="en-US" w:eastAsia="ko-KR"/>
              </w:rPr>
            </w:pPr>
            <w:r w:rsidRPr="00172AD1">
              <w:rPr>
                <w:rFonts w:hint="eastAsia"/>
                <w:sz w:val="18"/>
                <w:lang w:val="en-US" w:eastAsia="ko-KR"/>
              </w:rPr>
              <w:t>phoneNumber</w:t>
            </w:r>
          </w:p>
        </w:tc>
        <w:tc>
          <w:tcPr>
            <w:tcW w:w="3663" w:type="dxa"/>
          </w:tcPr>
          <w:p w14:paraId="51197455" w14:textId="77777777" w:rsidR="007F40B5" w:rsidRPr="00172AD1" w:rsidRDefault="007F40B5" w:rsidP="007F40B5">
            <w:pPr>
              <w:rPr>
                <w:sz w:val="18"/>
                <w:lang w:val="en-US" w:eastAsia="ko-KR"/>
              </w:rPr>
            </w:pPr>
            <w:r w:rsidRPr="00172AD1">
              <w:rPr>
                <w:sz w:val="18"/>
                <w:lang w:val="en-US" w:eastAsia="ko-KR"/>
              </w:rPr>
              <w:t>telephone numbers at which the organization or individual may be contacted</w:t>
            </w:r>
          </w:p>
        </w:tc>
        <w:tc>
          <w:tcPr>
            <w:tcW w:w="727" w:type="dxa"/>
          </w:tcPr>
          <w:p w14:paraId="5890B459"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14:paraId="4263A182" w14:textId="77777777" w:rsidR="007F40B5" w:rsidRPr="00172AD1" w:rsidRDefault="007F40B5" w:rsidP="007F40B5">
            <w:pPr>
              <w:jc w:val="center"/>
              <w:rPr>
                <w:sz w:val="18"/>
                <w:lang w:val="en-US" w:eastAsia="ko-KR"/>
              </w:rPr>
            </w:pPr>
            <w:r w:rsidRPr="00172AD1">
              <w:rPr>
                <w:sz w:val="18"/>
                <w:lang w:val="en-US" w:eastAsia="ko-KR"/>
              </w:rPr>
              <w:t>N</w:t>
            </w:r>
          </w:p>
        </w:tc>
        <w:tc>
          <w:tcPr>
            <w:tcW w:w="2116" w:type="dxa"/>
          </w:tcPr>
          <w:p w14:paraId="0337D6A4"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451516EE" w14:textId="77777777" w:rsidTr="007F40B5">
        <w:tc>
          <w:tcPr>
            <w:tcW w:w="409" w:type="dxa"/>
          </w:tcPr>
          <w:p w14:paraId="6935448D" w14:textId="77777777"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1</w:t>
            </w:r>
          </w:p>
        </w:tc>
        <w:tc>
          <w:tcPr>
            <w:tcW w:w="1686" w:type="dxa"/>
          </w:tcPr>
          <w:p w14:paraId="3B93D14E" w14:textId="77777777" w:rsidR="007F40B5" w:rsidRPr="00172AD1" w:rsidRDefault="003D74D4" w:rsidP="007F40B5">
            <w:pPr>
              <w:jc w:val="both"/>
              <w:rPr>
                <w:sz w:val="18"/>
                <w:lang w:val="en-US" w:eastAsia="ko-KR"/>
              </w:rPr>
            </w:pPr>
            <w:r>
              <w:rPr>
                <w:sz w:val="18"/>
                <w:lang w:val="en-US" w:eastAsia="ko-KR"/>
              </w:rPr>
              <w:t>a</w:t>
            </w:r>
            <w:r w:rsidR="007F40B5" w:rsidRPr="00172AD1">
              <w:rPr>
                <w:rFonts w:hint="eastAsia"/>
                <w:sz w:val="18"/>
                <w:lang w:val="en-US" w:eastAsia="ko-KR"/>
              </w:rPr>
              <w:t>ddress</w:t>
            </w:r>
          </w:p>
        </w:tc>
        <w:tc>
          <w:tcPr>
            <w:tcW w:w="3663" w:type="dxa"/>
          </w:tcPr>
          <w:p w14:paraId="30D16F62" w14:textId="77777777" w:rsidR="007F40B5" w:rsidRPr="00172AD1" w:rsidRDefault="007F40B5" w:rsidP="007F40B5">
            <w:pPr>
              <w:rPr>
                <w:sz w:val="18"/>
                <w:lang w:val="en-US" w:eastAsia="ko-KR"/>
              </w:rPr>
            </w:pPr>
            <w:r w:rsidRPr="00172AD1">
              <w:rPr>
                <w:sz w:val="18"/>
                <w:lang w:val="en-US" w:eastAsia="ko-KR"/>
              </w:rPr>
              <w:t>physical and email address at which the organization or individual may be contacted</w:t>
            </w:r>
          </w:p>
        </w:tc>
        <w:tc>
          <w:tcPr>
            <w:tcW w:w="727" w:type="dxa"/>
          </w:tcPr>
          <w:p w14:paraId="6DAAD878"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14:paraId="4E3F5394"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6E762277"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2BCA70A8" w14:textId="77777777" w:rsidTr="007F40B5">
        <w:tc>
          <w:tcPr>
            <w:tcW w:w="409" w:type="dxa"/>
          </w:tcPr>
          <w:p w14:paraId="551D9149" w14:textId="77777777"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2</w:t>
            </w:r>
          </w:p>
        </w:tc>
        <w:tc>
          <w:tcPr>
            <w:tcW w:w="1686" w:type="dxa"/>
          </w:tcPr>
          <w:p w14:paraId="6A5B7BC7" w14:textId="77777777" w:rsidR="007F40B5" w:rsidRPr="00172AD1" w:rsidRDefault="007F40B5" w:rsidP="007F40B5">
            <w:pPr>
              <w:jc w:val="both"/>
              <w:rPr>
                <w:sz w:val="18"/>
                <w:lang w:val="en-US" w:eastAsia="ko-KR"/>
              </w:rPr>
            </w:pPr>
            <w:r w:rsidRPr="00172AD1">
              <w:rPr>
                <w:rFonts w:hint="eastAsia"/>
                <w:sz w:val="18"/>
                <w:lang w:val="en-US" w:eastAsia="ko-KR"/>
              </w:rPr>
              <w:t>onlineResource</w:t>
            </w:r>
          </w:p>
        </w:tc>
        <w:tc>
          <w:tcPr>
            <w:tcW w:w="3663" w:type="dxa"/>
          </w:tcPr>
          <w:p w14:paraId="52A86E76" w14:textId="77777777" w:rsidR="007F40B5" w:rsidRPr="00172AD1" w:rsidRDefault="007F40B5" w:rsidP="007F40B5">
            <w:pPr>
              <w:rPr>
                <w:sz w:val="18"/>
                <w:lang w:val="en-US" w:eastAsia="ko-KR"/>
              </w:rPr>
            </w:pPr>
            <w:r w:rsidRPr="00172AD1">
              <w:rPr>
                <w:sz w:val="18"/>
                <w:lang w:val="en-US" w:eastAsia="ko-KR"/>
              </w:rPr>
              <w:t>on-line information that can be used to contact the individual or organization</w:t>
            </w:r>
          </w:p>
        </w:tc>
        <w:tc>
          <w:tcPr>
            <w:tcW w:w="727" w:type="dxa"/>
          </w:tcPr>
          <w:p w14:paraId="22A297A9"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14:paraId="52A0EC5C" w14:textId="77777777" w:rsidR="007F40B5" w:rsidRPr="00172AD1" w:rsidRDefault="007F40B5" w:rsidP="007F40B5">
            <w:pPr>
              <w:jc w:val="center"/>
              <w:rPr>
                <w:sz w:val="18"/>
                <w:lang w:val="en-US" w:eastAsia="ko-KR"/>
              </w:rPr>
            </w:pPr>
            <w:r w:rsidRPr="00172AD1">
              <w:rPr>
                <w:sz w:val="18"/>
                <w:lang w:val="en-US" w:eastAsia="ko-KR"/>
              </w:rPr>
              <w:t>N</w:t>
            </w:r>
          </w:p>
        </w:tc>
        <w:tc>
          <w:tcPr>
            <w:tcW w:w="2116" w:type="dxa"/>
          </w:tcPr>
          <w:p w14:paraId="02986795" w14:textId="77777777" w:rsidR="007F40B5" w:rsidRPr="00172AD1" w:rsidRDefault="007F40B5" w:rsidP="007F40B5">
            <w:pPr>
              <w:jc w:val="both"/>
              <w:rPr>
                <w:sz w:val="18"/>
                <w:lang w:val="en-US" w:eastAsia="ko-KR"/>
              </w:rPr>
            </w:pPr>
            <w:r>
              <w:rPr>
                <w:sz w:val="18"/>
                <w:lang w:val="en-US" w:eastAsia="ko-KR"/>
              </w:rPr>
              <w:t>URI</w:t>
            </w:r>
          </w:p>
        </w:tc>
      </w:tr>
      <w:tr w:rsidR="007F40B5" w:rsidRPr="00172AD1" w14:paraId="3E74158C" w14:textId="77777777" w:rsidTr="007F40B5">
        <w:tc>
          <w:tcPr>
            <w:tcW w:w="409" w:type="dxa"/>
          </w:tcPr>
          <w:p w14:paraId="1050B959" w14:textId="77777777"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3</w:t>
            </w:r>
          </w:p>
        </w:tc>
        <w:tc>
          <w:tcPr>
            <w:tcW w:w="1686" w:type="dxa"/>
          </w:tcPr>
          <w:p w14:paraId="03E34D6C" w14:textId="77777777" w:rsidR="007F40B5" w:rsidRPr="00172AD1" w:rsidRDefault="007F40B5" w:rsidP="007F40B5">
            <w:pPr>
              <w:jc w:val="both"/>
              <w:rPr>
                <w:sz w:val="18"/>
                <w:lang w:val="en-US" w:eastAsia="ko-KR"/>
              </w:rPr>
            </w:pPr>
            <w:r w:rsidRPr="00172AD1">
              <w:rPr>
                <w:rFonts w:hint="eastAsia"/>
                <w:sz w:val="18"/>
                <w:lang w:val="en-US" w:eastAsia="ko-KR"/>
              </w:rPr>
              <w:t>hoursOfServices</w:t>
            </w:r>
          </w:p>
        </w:tc>
        <w:tc>
          <w:tcPr>
            <w:tcW w:w="3663" w:type="dxa"/>
          </w:tcPr>
          <w:p w14:paraId="421DE3A7" w14:textId="77777777" w:rsidR="007F40B5" w:rsidRPr="00172AD1" w:rsidRDefault="007F40B5" w:rsidP="007F40B5">
            <w:pPr>
              <w:rPr>
                <w:sz w:val="18"/>
                <w:lang w:val="en-US" w:eastAsia="ko-KR"/>
              </w:rPr>
            </w:pPr>
            <w:r w:rsidRPr="00172AD1">
              <w:rPr>
                <w:sz w:val="18"/>
                <w:lang w:val="en-US" w:eastAsia="ko-KR"/>
              </w:rPr>
              <w:t>time period (including time zone) when individuals can contact the organization or individual</w:t>
            </w:r>
          </w:p>
        </w:tc>
        <w:tc>
          <w:tcPr>
            <w:tcW w:w="727" w:type="dxa"/>
          </w:tcPr>
          <w:p w14:paraId="0FB35915"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14:paraId="6E6D452E"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14:paraId="7103EBA5"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14:paraId="066B7866" w14:textId="77777777" w:rsidR="007F40B5"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ko-KR"/>
        </w:rPr>
      </w:pPr>
    </w:p>
    <w:p w14:paraId="63F6A10B" w14:textId="77777777" w:rsidR="00735417" w:rsidRPr="00735417" w:rsidRDefault="00735417" w:rsidP="004F1973">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I-3 shows the data dictionary of </w:t>
      </w:r>
      <w:r w:rsidRPr="009820AF">
        <w:rPr>
          <w:rFonts w:eastAsia="맑은 고딕"/>
          <w:i/>
          <w:lang w:val="en-US" w:eastAsia="ko-KR"/>
        </w:rPr>
        <w:t>BDC_Dataset</w:t>
      </w:r>
      <w:r>
        <w:rPr>
          <w:rFonts w:eastAsia="맑은 고딕"/>
          <w:lang w:val="en-US" w:eastAsia="ko-KR"/>
        </w:rPr>
        <w:t xml:space="preserve"> and its sub-classes (</w:t>
      </w:r>
      <w:r w:rsidRPr="009820AF">
        <w:rPr>
          <w:rFonts w:eastAsia="맑은 고딕"/>
          <w:i/>
          <w:lang w:val="en-US" w:eastAsia="ko-KR"/>
        </w:rPr>
        <w:t>BDC_Distribution</w:t>
      </w:r>
      <w:r>
        <w:rPr>
          <w:rFonts w:eastAsia="맑은 고딕"/>
          <w:lang w:val="en-US" w:eastAsia="ko-KR"/>
        </w:rPr>
        <w:t xml:space="preserve">, </w:t>
      </w:r>
      <w:r w:rsidRPr="009820AF">
        <w:rPr>
          <w:rFonts w:eastAsia="맑은 고딕"/>
          <w:i/>
          <w:lang w:val="en-US" w:eastAsia="ko-KR"/>
        </w:rPr>
        <w:t>BDC_DataRight</w:t>
      </w:r>
      <w:r>
        <w:rPr>
          <w:rFonts w:eastAsia="맑은 고딕"/>
          <w:lang w:val="en-US" w:eastAsia="ko-KR"/>
        </w:rPr>
        <w:t>) which describes dataset information in clause 7.4.</w:t>
      </w:r>
    </w:p>
    <w:p w14:paraId="078D017C"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-3</w:t>
      </w:r>
      <w:r w:rsidRPr="00172AD1">
        <w:rPr>
          <w:rFonts w:eastAsia="바탕"/>
          <w:b/>
          <w:szCs w:val="20"/>
          <w:lang w:eastAsia="zh-CN"/>
        </w:rPr>
        <w:tab/>
      </w:r>
      <w:r w:rsidRPr="00172AD1">
        <w:rPr>
          <w:rFonts w:eastAsia="바탕"/>
          <w:b/>
          <w:szCs w:val="20"/>
          <w:lang w:eastAsia="ko-KR"/>
        </w:rPr>
        <w:t>Dataset information</w:t>
      </w:r>
    </w:p>
    <w:tbl>
      <w:tblPr>
        <w:tblStyle w:val="af2"/>
        <w:tblW w:w="0" w:type="auto"/>
        <w:tblLayout w:type="fixed"/>
        <w:tblLook w:val="04A0" w:firstRow="1" w:lastRow="0" w:firstColumn="1" w:lastColumn="0" w:noHBand="0" w:noVBand="1"/>
      </w:tblPr>
      <w:tblGrid>
        <w:gridCol w:w="401"/>
        <w:gridCol w:w="1862"/>
        <w:gridCol w:w="3097"/>
        <w:gridCol w:w="756"/>
        <w:gridCol w:w="1107"/>
        <w:gridCol w:w="2406"/>
      </w:tblGrid>
      <w:tr w:rsidR="007F40B5" w:rsidRPr="00172AD1" w14:paraId="5952D631" w14:textId="77777777" w:rsidTr="007F40B5">
        <w:tc>
          <w:tcPr>
            <w:tcW w:w="401" w:type="dxa"/>
          </w:tcPr>
          <w:p w14:paraId="477EA765" w14:textId="77777777" w:rsidR="007F40B5" w:rsidRPr="00172AD1" w:rsidRDefault="007F40B5" w:rsidP="007F40B5">
            <w:pPr>
              <w:jc w:val="both"/>
              <w:rPr>
                <w:sz w:val="18"/>
                <w:lang w:val="en-US" w:eastAsia="ko-KR"/>
              </w:rPr>
            </w:pPr>
          </w:p>
        </w:tc>
        <w:tc>
          <w:tcPr>
            <w:tcW w:w="1862" w:type="dxa"/>
          </w:tcPr>
          <w:p w14:paraId="60E8B41E" w14:textId="77777777"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97" w:type="dxa"/>
          </w:tcPr>
          <w:p w14:paraId="5A52C85A" w14:textId="77777777"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14:paraId="34DCFC4A" w14:textId="77777777"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14:paraId="1CC76353" w14:textId="77777777" w:rsidR="007F40B5" w:rsidRPr="00172AD1" w:rsidRDefault="007F40B5" w:rsidP="007F40B5">
            <w:pPr>
              <w:jc w:val="center"/>
              <w:rPr>
                <w:b/>
                <w:sz w:val="18"/>
                <w:lang w:val="en-US" w:eastAsia="ko-KR"/>
              </w:rPr>
            </w:pPr>
            <w:r w:rsidRPr="00172AD1">
              <w:rPr>
                <w:b/>
                <w:sz w:val="18"/>
                <w:lang w:val="en-US" w:eastAsia="ko-KR"/>
              </w:rPr>
              <w:t>Cardinality</w:t>
            </w:r>
          </w:p>
        </w:tc>
        <w:tc>
          <w:tcPr>
            <w:tcW w:w="2406" w:type="dxa"/>
          </w:tcPr>
          <w:p w14:paraId="283A22B9" w14:textId="77777777"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14:paraId="49374DD8" w14:textId="77777777" w:rsidTr="007F40B5">
        <w:tc>
          <w:tcPr>
            <w:tcW w:w="401" w:type="dxa"/>
            <w:shd w:val="clear" w:color="auto" w:fill="D9D9D9" w:themeFill="background1" w:themeFillShade="D9"/>
          </w:tcPr>
          <w:p w14:paraId="59EFFE79" w14:textId="77777777" w:rsidR="007F40B5" w:rsidRPr="00172AD1" w:rsidRDefault="003352FF" w:rsidP="007F40B5">
            <w:pPr>
              <w:jc w:val="both"/>
              <w:rPr>
                <w:sz w:val="18"/>
                <w:lang w:val="en-US" w:eastAsia="ko-KR"/>
              </w:rPr>
            </w:pPr>
            <w:r w:rsidRPr="00172AD1">
              <w:rPr>
                <w:sz w:val="18"/>
                <w:lang w:val="en-US" w:eastAsia="ko-KR"/>
              </w:rPr>
              <w:t>2</w:t>
            </w:r>
            <w:r>
              <w:rPr>
                <w:sz w:val="18"/>
                <w:lang w:val="en-US" w:eastAsia="ko-KR"/>
              </w:rPr>
              <w:t>4</w:t>
            </w:r>
          </w:p>
        </w:tc>
        <w:tc>
          <w:tcPr>
            <w:tcW w:w="1862" w:type="dxa"/>
            <w:shd w:val="clear" w:color="auto" w:fill="D9D9D9" w:themeFill="background1" w:themeFillShade="D9"/>
          </w:tcPr>
          <w:p w14:paraId="67025EA4" w14:textId="77777777"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Dataset</w:t>
            </w:r>
          </w:p>
        </w:tc>
        <w:tc>
          <w:tcPr>
            <w:tcW w:w="3097" w:type="dxa"/>
            <w:shd w:val="clear" w:color="auto" w:fill="D9D9D9" w:themeFill="background1" w:themeFillShade="D9"/>
          </w:tcPr>
          <w:p w14:paraId="60F5AEFD" w14:textId="77777777" w:rsidR="007F40B5" w:rsidRPr="00172AD1" w:rsidRDefault="008975C6" w:rsidP="007F40B5">
            <w:pPr>
              <w:rPr>
                <w:sz w:val="18"/>
                <w:lang w:val="en-US" w:eastAsia="ko-KR"/>
              </w:rPr>
            </w:pPr>
            <w:ins w:id="342" w:author="Ha Suwook" w:date="2019-08-28T15:57:00Z">
              <w:r>
                <w:rPr>
                  <w:sz w:val="18"/>
                  <w:lang w:val="en-US" w:eastAsia="ko-KR"/>
                </w:rPr>
                <w:t>a collection of data</w:t>
              </w:r>
            </w:ins>
            <w:ins w:id="343" w:author="Ha Suwook" w:date="2019-08-28T15:58:00Z">
              <w:r w:rsidR="00846B1A">
                <w:rPr>
                  <w:sz w:val="18"/>
                  <w:lang w:val="en-US" w:eastAsia="ko-KR"/>
                </w:rPr>
                <w:t xml:space="preserve"> which is available for access and/or download</w:t>
              </w:r>
            </w:ins>
          </w:p>
        </w:tc>
        <w:tc>
          <w:tcPr>
            <w:tcW w:w="756" w:type="dxa"/>
            <w:shd w:val="clear" w:color="auto" w:fill="D9D9D9" w:themeFill="background1" w:themeFillShade="D9"/>
          </w:tcPr>
          <w:p w14:paraId="4C4711F3" w14:textId="77777777"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14:paraId="5D8882A6" w14:textId="77777777"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406" w:type="dxa"/>
            <w:shd w:val="clear" w:color="auto" w:fill="D9D9D9" w:themeFill="background1" w:themeFillShade="D9"/>
          </w:tcPr>
          <w:p w14:paraId="5908FF4F" w14:textId="77777777" w:rsidR="007F40B5" w:rsidRPr="00172AD1" w:rsidRDefault="007F40B5" w:rsidP="007F40B5">
            <w:pPr>
              <w:jc w:val="both"/>
              <w:rPr>
                <w:sz w:val="18"/>
                <w:lang w:val="en-US" w:eastAsia="ko-KR"/>
              </w:rPr>
            </w:pPr>
            <w:r w:rsidRPr="00172AD1">
              <w:rPr>
                <w:sz w:val="18"/>
                <w:lang w:val="en-US" w:eastAsia="ko-KR"/>
              </w:rPr>
              <w:t xml:space="preserve">Line </w:t>
            </w:r>
            <w:r w:rsidR="003352FF" w:rsidRPr="00172AD1">
              <w:rPr>
                <w:sz w:val="18"/>
                <w:lang w:val="en-US" w:eastAsia="ko-KR"/>
              </w:rPr>
              <w:t>2</w:t>
            </w:r>
            <w:r w:rsidR="003D74D4">
              <w:rPr>
                <w:sz w:val="18"/>
                <w:lang w:val="en-US" w:eastAsia="ko-KR"/>
              </w:rPr>
              <w:t>5</w:t>
            </w:r>
            <w:r w:rsidR="003352FF" w:rsidRPr="00172AD1">
              <w:rPr>
                <w:sz w:val="18"/>
                <w:lang w:val="en-US" w:eastAsia="ko-KR"/>
              </w:rPr>
              <w:t xml:space="preserve"> </w:t>
            </w:r>
            <w:r w:rsidRPr="00172AD1">
              <w:rPr>
                <w:sz w:val="18"/>
                <w:lang w:val="en-US" w:eastAsia="ko-KR"/>
              </w:rPr>
              <w:t>to 3</w:t>
            </w:r>
            <w:r w:rsidR="00EF7B2E">
              <w:rPr>
                <w:sz w:val="18"/>
                <w:lang w:val="en-US" w:eastAsia="ko-KR"/>
              </w:rPr>
              <w:t>2</w:t>
            </w:r>
          </w:p>
        </w:tc>
      </w:tr>
      <w:tr w:rsidR="007F40B5" w:rsidRPr="00172AD1" w14:paraId="049A4793" w14:textId="77777777" w:rsidTr="007F40B5">
        <w:tc>
          <w:tcPr>
            <w:tcW w:w="401" w:type="dxa"/>
          </w:tcPr>
          <w:p w14:paraId="69B230A2" w14:textId="77777777" w:rsidR="007F40B5" w:rsidRPr="00172AD1" w:rsidRDefault="003352FF" w:rsidP="007F40B5">
            <w:pPr>
              <w:jc w:val="both"/>
              <w:rPr>
                <w:sz w:val="18"/>
                <w:lang w:val="en-US" w:eastAsia="ko-KR"/>
              </w:rPr>
            </w:pPr>
            <w:r w:rsidRPr="00172AD1">
              <w:rPr>
                <w:sz w:val="18"/>
                <w:lang w:val="en-US" w:eastAsia="ko-KR"/>
              </w:rPr>
              <w:t>2</w:t>
            </w:r>
            <w:r>
              <w:rPr>
                <w:sz w:val="18"/>
                <w:lang w:val="en-US" w:eastAsia="ko-KR"/>
              </w:rPr>
              <w:t>5</w:t>
            </w:r>
          </w:p>
        </w:tc>
        <w:tc>
          <w:tcPr>
            <w:tcW w:w="1862" w:type="dxa"/>
          </w:tcPr>
          <w:p w14:paraId="74009688" w14:textId="77777777" w:rsidR="007F40B5" w:rsidRPr="00172AD1" w:rsidRDefault="007F40B5" w:rsidP="007F40B5">
            <w:pPr>
              <w:jc w:val="both"/>
              <w:rPr>
                <w:sz w:val="18"/>
                <w:lang w:val="en-US" w:eastAsia="ko-KR"/>
              </w:rPr>
            </w:pPr>
            <w:r w:rsidRPr="00172AD1">
              <w:rPr>
                <w:sz w:val="18"/>
                <w:lang w:val="en-US" w:eastAsia="ko-KR"/>
              </w:rPr>
              <w:t>role: contactPoint</w:t>
            </w:r>
          </w:p>
        </w:tc>
        <w:tc>
          <w:tcPr>
            <w:tcW w:w="3097" w:type="dxa"/>
          </w:tcPr>
          <w:p w14:paraId="559BDDE2" w14:textId="77777777" w:rsidR="007F40B5" w:rsidRPr="00172AD1" w:rsidRDefault="007F40B5" w:rsidP="007F40B5">
            <w:pPr>
              <w:rPr>
                <w:sz w:val="18"/>
                <w:lang w:val="en-US" w:eastAsia="ko-KR"/>
              </w:rPr>
            </w:pPr>
            <w:r w:rsidRPr="00172AD1">
              <w:rPr>
                <w:rFonts w:hint="eastAsia"/>
                <w:sz w:val="18"/>
                <w:lang w:val="en-US" w:eastAsia="ko-KR"/>
              </w:rPr>
              <w:t xml:space="preserve">contact </w:t>
            </w:r>
            <w:r w:rsidRPr="00172AD1">
              <w:rPr>
                <w:sz w:val="18"/>
                <w:lang w:val="en-US" w:eastAsia="ko-KR"/>
              </w:rPr>
              <w:t>point information for the dataset</w:t>
            </w:r>
          </w:p>
        </w:tc>
        <w:tc>
          <w:tcPr>
            <w:tcW w:w="756" w:type="dxa"/>
          </w:tcPr>
          <w:p w14:paraId="579C1851" w14:textId="77777777"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Pr>
          <w:p w14:paraId="1A5DC6E0"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14:paraId="1AA344FC" w14:textId="77777777" w:rsidR="007F40B5" w:rsidRPr="00172AD1" w:rsidRDefault="007F40B5" w:rsidP="007F40B5">
            <w:pPr>
              <w:jc w:val="both"/>
              <w:rPr>
                <w:sz w:val="18"/>
                <w:lang w:val="en-US" w:eastAsia="ko-KR"/>
              </w:rPr>
            </w:pPr>
            <w:r w:rsidRPr="00172AD1">
              <w:rPr>
                <w:rFonts w:hint="eastAsia"/>
                <w:sz w:val="18"/>
                <w:lang w:val="en-US" w:eastAsia="ko-KR"/>
              </w:rPr>
              <w:t>BDC_ResponsibleParty</w:t>
            </w:r>
          </w:p>
        </w:tc>
      </w:tr>
      <w:tr w:rsidR="007F40B5" w:rsidRPr="00172AD1" w14:paraId="7D30EA99" w14:textId="77777777" w:rsidTr="007F40B5">
        <w:tc>
          <w:tcPr>
            <w:tcW w:w="401" w:type="dxa"/>
          </w:tcPr>
          <w:p w14:paraId="2DB88594" w14:textId="77777777"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6</w:t>
            </w:r>
          </w:p>
        </w:tc>
        <w:tc>
          <w:tcPr>
            <w:tcW w:w="1862" w:type="dxa"/>
          </w:tcPr>
          <w:p w14:paraId="1AE95AEE" w14:textId="77777777" w:rsidR="007F40B5" w:rsidRPr="00172AD1" w:rsidRDefault="007F40B5" w:rsidP="007F40B5">
            <w:pPr>
              <w:jc w:val="both"/>
              <w:rPr>
                <w:sz w:val="18"/>
                <w:lang w:val="en-US" w:eastAsia="ko-KR"/>
              </w:rPr>
            </w:pPr>
            <w:r w:rsidRPr="00172AD1">
              <w:rPr>
                <w:rFonts w:hint="eastAsia"/>
                <w:sz w:val="18"/>
                <w:lang w:val="en-US" w:eastAsia="ko-KR"/>
              </w:rPr>
              <w:t>role:</w:t>
            </w:r>
            <w:r w:rsidRPr="00172AD1">
              <w:rPr>
                <w:sz w:val="18"/>
                <w:lang w:val="en-US" w:eastAsia="ko-KR"/>
              </w:rPr>
              <w:t xml:space="preserve"> distribut</w:t>
            </w:r>
            <w:r>
              <w:rPr>
                <w:sz w:val="18"/>
                <w:lang w:val="en-US" w:eastAsia="ko-KR"/>
              </w:rPr>
              <w:t>ion</w:t>
            </w:r>
          </w:p>
        </w:tc>
        <w:tc>
          <w:tcPr>
            <w:tcW w:w="3097" w:type="dxa"/>
          </w:tcPr>
          <w:p w14:paraId="05521FFA" w14:textId="77777777" w:rsidR="007F40B5" w:rsidRPr="00172AD1" w:rsidRDefault="007F40B5" w:rsidP="007F40B5">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tcPr>
          <w:p w14:paraId="3AA1602F" w14:textId="77777777" w:rsidR="007F40B5" w:rsidRPr="00172AD1" w:rsidRDefault="007F40B5" w:rsidP="007F40B5">
            <w:pPr>
              <w:jc w:val="center"/>
              <w:rPr>
                <w:sz w:val="18"/>
                <w:lang w:val="en-US" w:eastAsia="ko-KR"/>
              </w:rPr>
            </w:pPr>
            <w:r w:rsidRPr="00172AD1">
              <w:rPr>
                <w:sz w:val="18"/>
                <w:lang w:val="en-US" w:eastAsia="ko-KR"/>
              </w:rPr>
              <w:t>R</w:t>
            </w:r>
          </w:p>
        </w:tc>
        <w:tc>
          <w:tcPr>
            <w:tcW w:w="1107" w:type="dxa"/>
          </w:tcPr>
          <w:p w14:paraId="5BF3C4E9"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14:paraId="31D616AE" w14:textId="77777777" w:rsidR="007F40B5" w:rsidRPr="00172AD1" w:rsidRDefault="007F40B5" w:rsidP="007F40B5">
            <w:pPr>
              <w:jc w:val="both"/>
              <w:rPr>
                <w:sz w:val="18"/>
                <w:lang w:val="en-US" w:eastAsia="ko-KR"/>
              </w:rPr>
            </w:pPr>
            <w:r w:rsidRPr="00172AD1">
              <w:rPr>
                <w:rFonts w:hint="eastAsia"/>
                <w:sz w:val="18"/>
                <w:lang w:val="en-US" w:eastAsia="ko-KR"/>
              </w:rPr>
              <w:t>BDC_Distribution</w:t>
            </w:r>
          </w:p>
        </w:tc>
      </w:tr>
      <w:tr w:rsidR="00EF7B2E" w:rsidRPr="00172AD1" w14:paraId="109E6AF0" w14:textId="77777777" w:rsidTr="007F40B5">
        <w:tc>
          <w:tcPr>
            <w:tcW w:w="401" w:type="dxa"/>
          </w:tcPr>
          <w:p w14:paraId="58A4E42B" w14:textId="77777777" w:rsidR="00EF7B2E" w:rsidRPr="00172AD1" w:rsidDel="003352FF" w:rsidRDefault="00EF7B2E" w:rsidP="00EF7B2E">
            <w:pPr>
              <w:jc w:val="both"/>
              <w:rPr>
                <w:sz w:val="18"/>
                <w:lang w:val="en-US" w:eastAsia="ko-KR"/>
              </w:rPr>
            </w:pPr>
            <w:r>
              <w:rPr>
                <w:rFonts w:hint="eastAsia"/>
                <w:sz w:val="18"/>
                <w:lang w:val="en-US" w:eastAsia="ko-KR"/>
              </w:rPr>
              <w:t>2</w:t>
            </w:r>
            <w:r>
              <w:rPr>
                <w:sz w:val="18"/>
                <w:lang w:val="en-US" w:eastAsia="ko-KR"/>
              </w:rPr>
              <w:t>7</w:t>
            </w:r>
          </w:p>
        </w:tc>
        <w:tc>
          <w:tcPr>
            <w:tcW w:w="1862" w:type="dxa"/>
          </w:tcPr>
          <w:p w14:paraId="48D237BD" w14:textId="77777777" w:rsidR="00EF7B2E" w:rsidRPr="00172AD1" w:rsidRDefault="00EF7B2E" w:rsidP="00EF7B2E">
            <w:pPr>
              <w:jc w:val="both"/>
              <w:rPr>
                <w:sz w:val="18"/>
                <w:lang w:val="en-US" w:eastAsia="ko-KR"/>
              </w:rPr>
            </w:pPr>
            <w:r w:rsidRPr="00172AD1">
              <w:rPr>
                <w:sz w:val="18"/>
                <w:lang w:val="en-US" w:eastAsia="ko-KR"/>
              </w:rPr>
              <w:t>role: hasRelation</w:t>
            </w:r>
          </w:p>
        </w:tc>
        <w:tc>
          <w:tcPr>
            <w:tcW w:w="3097" w:type="dxa"/>
          </w:tcPr>
          <w:p w14:paraId="43B119A3" w14:textId="77777777" w:rsidR="00EF7B2E" w:rsidRPr="00172AD1" w:rsidRDefault="00EF7B2E" w:rsidP="00EF7B2E">
            <w:pPr>
              <w:rPr>
                <w:sz w:val="18"/>
                <w:lang w:val="en-US" w:eastAsia="ko-KR"/>
              </w:rPr>
            </w:pPr>
            <w:r w:rsidRPr="00172AD1">
              <w:rPr>
                <w:rFonts w:hint="eastAsia"/>
                <w:sz w:val="18"/>
                <w:lang w:val="en-US" w:eastAsia="ko-KR"/>
              </w:rPr>
              <w:t xml:space="preserve">related </w:t>
            </w:r>
            <w:r w:rsidRPr="00172AD1">
              <w:rPr>
                <w:sz w:val="18"/>
                <w:lang w:val="en-US" w:eastAsia="ko-KR"/>
              </w:rPr>
              <w:t>dataset of the dataset</w:t>
            </w:r>
          </w:p>
        </w:tc>
        <w:tc>
          <w:tcPr>
            <w:tcW w:w="756" w:type="dxa"/>
          </w:tcPr>
          <w:p w14:paraId="7C316318" w14:textId="77777777" w:rsidR="00EF7B2E" w:rsidRPr="00172AD1" w:rsidRDefault="00EF7B2E" w:rsidP="00EF7B2E">
            <w:pPr>
              <w:jc w:val="center"/>
              <w:rPr>
                <w:sz w:val="18"/>
                <w:lang w:val="en-US" w:eastAsia="ko-KR"/>
              </w:rPr>
            </w:pPr>
            <w:r w:rsidRPr="00172AD1">
              <w:rPr>
                <w:sz w:val="18"/>
                <w:lang w:val="en-US" w:eastAsia="ko-KR"/>
              </w:rPr>
              <w:t>O</w:t>
            </w:r>
          </w:p>
        </w:tc>
        <w:tc>
          <w:tcPr>
            <w:tcW w:w="1107" w:type="dxa"/>
          </w:tcPr>
          <w:p w14:paraId="0DB38A9B" w14:textId="77777777" w:rsidR="00EF7B2E" w:rsidRPr="00172AD1" w:rsidRDefault="00EF7B2E" w:rsidP="00EF7B2E">
            <w:pPr>
              <w:jc w:val="center"/>
              <w:rPr>
                <w:sz w:val="18"/>
                <w:lang w:val="en-US" w:eastAsia="ko-KR"/>
              </w:rPr>
            </w:pPr>
            <w:del w:id="344" w:author="Ha Suwook" w:date="2019-08-28T15:46:00Z">
              <w:r w:rsidRPr="00172AD1" w:rsidDel="00937DCF">
                <w:rPr>
                  <w:rFonts w:hint="eastAsia"/>
                  <w:sz w:val="18"/>
                  <w:lang w:val="en-US" w:eastAsia="ko-KR"/>
                </w:rPr>
                <w:delText>N</w:delText>
              </w:r>
            </w:del>
            <w:ins w:id="345" w:author="Ha Suwook" w:date="2019-08-28T15:46:00Z">
              <w:r w:rsidR="00937DCF">
                <w:rPr>
                  <w:sz w:val="18"/>
                  <w:lang w:val="en-US" w:eastAsia="ko-KR"/>
                </w:rPr>
                <w:t>1</w:t>
              </w:r>
            </w:ins>
          </w:p>
        </w:tc>
        <w:tc>
          <w:tcPr>
            <w:tcW w:w="2406" w:type="dxa"/>
          </w:tcPr>
          <w:p w14:paraId="3BD90B97" w14:textId="77777777" w:rsidR="00EF7B2E" w:rsidRPr="00172AD1" w:rsidRDefault="00EF7B2E" w:rsidP="00EF7B2E">
            <w:pPr>
              <w:jc w:val="both"/>
              <w:rPr>
                <w:sz w:val="18"/>
                <w:lang w:val="en-US" w:eastAsia="ko-KR"/>
              </w:rPr>
            </w:pPr>
            <w:r w:rsidRPr="00172AD1">
              <w:rPr>
                <w:rFonts w:hint="eastAsia"/>
                <w:sz w:val="18"/>
                <w:lang w:val="en-US" w:eastAsia="ko-KR"/>
              </w:rPr>
              <w:t>BDC_Dataset</w:t>
            </w:r>
          </w:p>
        </w:tc>
      </w:tr>
      <w:tr w:rsidR="00EF7B2E" w:rsidRPr="00172AD1" w14:paraId="366E0528" w14:textId="77777777" w:rsidTr="007F40B5">
        <w:tc>
          <w:tcPr>
            <w:tcW w:w="401" w:type="dxa"/>
          </w:tcPr>
          <w:p w14:paraId="28792CD1" w14:textId="77777777" w:rsidR="00EF7B2E" w:rsidRPr="00172AD1" w:rsidRDefault="00EF7B2E" w:rsidP="00EF7B2E">
            <w:pPr>
              <w:jc w:val="both"/>
              <w:rPr>
                <w:sz w:val="18"/>
                <w:lang w:val="en-US" w:eastAsia="ko-KR"/>
              </w:rPr>
            </w:pPr>
            <w:r w:rsidRPr="00172AD1">
              <w:rPr>
                <w:rFonts w:hint="eastAsia"/>
                <w:sz w:val="18"/>
                <w:lang w:val="en-US" w:eastAsia="ko-KR"/>
              </w:rPr>
              <w:t>2</w:t>
            </w:r>
            <w:r>
              <w:rPr>
                <w:sz w:val="18"/>
                <w:lang w:val="en-US" w:eastAsia="ko-KR"/>
              </w:rPr>
              <w:t>8</w:t>
            </w:r>
          </w:p>
        </w:tc>
        <w:tc>
          <w:tcPr>
            <w:tcW w:w="1862" w:type="dxa"/>
          </w:tcPr>
          <w:p w14:paraId="4BB9072C" w14:textId="77777777" w:rsidR="00EF7B2E" w:rsidRPr="00172AD1" w:rsidRDefault="00EF7B2E" w:rsidP="00EF7B2E">
            <w:pPr>
              <w:jc w:val="both"/>
              <w:rPr>
                <w:sz w:val="18"/>
                <w:lang w:val="en-US" w:eastAsia="ko-KR"/>
              </w:rPr>
            </w:pPr>
            <w:r w:rsidRPr="00172AD1">
              <w:rPr>
                <w:rFonts w:hint="eastAsia"/>
                <w:sz w:val="18"/>
                <w:lang w:val="en-US" w:eastAsia="ko-KR"/>
              </w:rPr>
              <w:t>title</w:t>
            </w:r>
          </w:p>
        </w:tc>
        <w:tc>
          <w:tcPr>
            <w:tcW w:w="3097" w:type="dxa"/>
          </w:tcPr>
          <w:p w14:paraId="1454F422" w14:textId="77777777" w:rsidR="00EF7B2E" w:rsidRPr="00172AD1" w:rsidRDefault="00EF7B2E" w:rsidP="00EF7B2E">
            <w:pPr>
              <w:rPr>
                <w:sz w:val="18"/>
                <w:lang w:val="en-US" w:eastAsia="ko-KR"/>
              </w:rPr>
            </w:pPr>
            <w:r w:rsidRPr="00172AD1">
              <w:rPr>
                <w:sz w:val="18"/>
                <w:lang w:val="en-US" w:eastAsia="ko-KR"/>
              </w:rPr>
              <w:t>title of the dataset</w:t>
            </w:r>
          </w:p>
        </w:tc>
        <w:tc>
          <w:tcPr>
            <w:tcW w:w="756" w:type="dxa"/>
          </w:tcPr>
          <w:p w14:paraId="1A268B54"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53BBDA39"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68AFAC33"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255067F0" w14:textId="77777777" w:rsidTr="007F40B5">
        <w:tc>
          <w:tcPr>
            <w:tcW w:w="401" w:type="dxa"/>
          </w:tcPr>
          <w:p w14:paraId="35C8A733" w14:textId="77777777" w:rsidR="00EF7B2E" w:rsidRPr="00172AD1" w:rsidRDefault="00EF7B2E" w:rsidP="00EF7B2E">
            <w:pPr>
              <w:jc w:val="both"/>
              <w:rPr>
                <w:sz w:val="18"/>
                <w:lang w:val="en-US" w:eastAsia="ko-KR"/>
              </w:rPr>
            </w:pPr>
            <w:r w:rsidRPr="00172AD1">
              <w:rPr>
                <w:rFonts w:hint="eastAsia"/>
                <w:sz w:val="18"/>
                <w:lang w:val="en-US" w:eastAsia="ko-KR"/>
              </w:rPr>
              <w:t>2</w:t>
            </w:r>
            <w:r>
              <w:rPr>
                <w:sz w:val="18"/>
                <w:lang w:val="en-US" w:eastAsia="ko-KR"/>
              </w:rPr>
              <w:t>9</w:t>
            </w:r>
          </w:p>
        </w:tc>
        <w:tc>
          <w:tcPr>
            <w:tcW w:w="1862" w:type="dxa"/>
          </w:tcPr>
          <w:p w14:paraId="6DC316EE" w14:textId="77777777" w:rsidR="00EF7B2E" w:rsidRPr="00172AD1" w:rsidRDefault="00EF7B2E" w:rsidP="00EF7B2E">
            <w:pPr>
              <w:jc w:val="both"/>
              <w:rPr>
                <w:sz w:val="18"/>
                <w:lang w:val="en-US" w:eastAsia="ko-KR"/>
              </w:rPr>
            </w:pPr>
            <w:r w:rsidRPr="00172AD1">
              <w:rPr>
                <w:rFonts w:hint="eastAsia"/>
                <w:sz w:val="18"/>
                <w:lang w:val="en-US" w:eastAsia="ko-KR"/>
              </w:rPr>
              <w:t>description</w:t>
            </w:r>
          </w:p>
        </w:tc>
        <w:tc>
          <w:tcPr>
            <w:tcW w:w="3097" w:type="dxa"/>
          </w:tcPr>
          <w:p w14:paraId="7053ACA2" w14:textId="77777777" w:rsidR="00EF7B2E" w:rsidRPr="00172AD1" w:rsidRDefault="00EF7B2E" w:rsidP="00EF7B2E">
            <w:pPr>
              <w:rPr>
                <w:sz w:val="18"/>
                <w:lang w:val="en-US" w:eastAsia="ko-KR"/>
              </w:rPr>
            </w:pPr>
            <w:r w:rsidRPr="00172AD1">
              <w:rPr>
                <w:sz w:val="18"/>
                <w:lang w:val="en-US" w:eastAsia="ko-KR"/>
              </w:rPr>
              <w:t>a short introduction to the dataset</w:t>
            </w:r>
          </w:p>
        </w:tc>
        <w:tc>
          <w:tcPr>
            <w:tcW w:w="756" w:type="dxa"/>
          </w:tcPr>
          <w:p w14:paraId="5512AC93"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487368A1"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0E81D18B"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167B1437" w14:textId="77777777" w:rsidTr="007F40B5">
        <w:tc>
          <w:tcPr>
            <w:tcW w:w="401" w:type="dxa"/>
            <w:shd w:val="clear" w:color="auto" w:fill="auto"/>
          </w:tcPr>
          <w:p w14:paraId="18B01CA2" w14:textId="77777777" w:rsidR="00EF7B2E" w:rsidRPr="00172AD1" w:rsidRDefault="00EF7B2E" w:rsidP="00EF7B2E">
            <w:pPr>
              <w:jc w:val="both"/>
              <w:rPr>
                <w:sz w:val="18"/>
                <w:lang w:val="en-US" w:eastAsia="ko-KR"/>
              </w:rPr>
            </w:pPr>
            <w:r>
              <w:rPr>
                <w:sz w:val="18"/>
                <w:lang w:val="en-US" w:eastAsia="ko-KR"/>
              </w:rPr>
              <w:t>30</w:t>
            </w:r>
          </w:p>
        </w:tc>
        <w:tc>
          <w:tcPr>
            <w:tcW w:w="1862" w:type="dxa"/>
            <w:shd w:val="clear" w:color="auto" w:fill="auto"/>
          </w:tcPr>
          <w:p w14:paraId="37474067" w14:textId="77777777" w:rsidR="00EF7B2E" w:rsidRPr="00172AD1" w:rsidRDefault="00EF7B2E" w:rsidP="00EF7B2E">
            <w:pPr>
              <w:jc w:val="both"/>
              <w:rPr>
                <w:sz w:val="18"/>
                <w:lang w:val="en-US" w:eastAsia="ko-KR"/>
              </w:rPr>
            </w:pPr>
            <w:r w:rsidRPr="00172AD1">
              <w:rPr>
                <w:rFonts w:hint="eastAsia"/>
                <w:sz w:val="18"/>
                <w:lang w:val="en-US" w:eastAsia="ko-KR"/>
              </w:rPr>
              <w:t>ke</w:t>
            </w:r>
            <w:r w:rsidRPr="00172AD1">
              <w:rPr>
                <w:sz w:val="18"/>
                <w:lang w:val="en-US" w:eastAsia="ko-KR"/>
              </w:rPr>
              <w:t>yword</w:t>
            </w:r>
          </w:p>
        </w:tc>
        <w:tc>
          <w:tcPr>
            <w:tcW w:w="3097" w:type="dxa"/>
            <w:shd w:val="clear" w:color="auto" w:fill="auto"/>
          </w:tcPr>
          <w:p w14:paraId="437E892F" w14:textId="77777777" w:rsidR="00EF7B2E" w:rsidRPr="00172AD1" w:rsidRDefault="00EF7B2E" w:rsidP="00EF7B2E">
            <w:pPr>
              <w:rPr>
                <w:sz w:val="18"/>
                <w:lang w:val="en-US" w:eastAsia="ko-KR"/>
              </w:rPr>
            </w:pPr>
            <w:r w:rsidRPr="00172AD1">
              <w:rPr>
                <w:sz w:val="18"/>
                <w:lang w:val="en-US" w:eastAsia="ko-KR"/>
              </w:rPr>
              <w:t>c</w:t>
            </w:r>
            <w:r w:rsidRPr="00172AD1">
              <w:rPr>
                <w:rFonts w:hint="eastAsia"/>
                <w:sz w:val="18"/>
                <w:lang w:val="en-US" w:eastAsia="ko-KR"/>
              </w:rPr>
              <w:t xml:space="preserve">ommonly </w:t>
            </w:r>
            <w:r w:rsidRPr="00172AD1">
              <w:rPr>
                <w:sz w:val="18"/>
                <w:lang w:val="en-US" w:eastAsia="ko-KR"/>
              </w:rPr>
              <w:t>used word(s) used to describe the dataset</w:t>
            </w:r>
          </w:p>
        </w:tc>
        <w:tc>
          <w:tcPr>
            <w:tcW w:w="756" w:type="dxa"/>
            <w:shd w:val="clear" w:color="auto" w:fill="auto"/>
          </w:tcPr>
          <w:p w14:paraId="68619AC7" w14:textId="77777777"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shd w:val="clear" w:color="auto" w:fill="auto"/>
          </w:tcPr>
          <w:p w14:paraId="037BA1CF" w14:textId="77777777"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shd w:val="clear" w:color="auto" w:fill="auto"/>
          </w:tcPr>
          <w:p w14:paraId="38FB29B0"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1EB32EC7" w14:textId="77777777" w:rsidTr="007F40B5">
        <w:tc>
          <w:tcPr>
            <w:tcW w:w="401" w:type="dxa"/>
          </w:tcPr>
          <w:p w14:paraId="0AC33C34"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1</w:t>
            </w:r>
          </w:p>
        </w:tc>
        <w:tc>
          <w:tcPr>
            <w:tcW w:w="1862" w:type="dxa"/>
          </w:tcPr>
          <w:p w14:paraId="7EE94F88" w14:textId="77777777" w:rsidR="00EF7B2E" w:rsidRPr="00172AD1" w:rsidRDefault="00EF7B2E" w:rsidP="00EF7B2E">
            <w:pPr>
              <w:jc w:val="both"/>
              <w:rPr>
                <w:sz w:val="18"/>
                <w:lang w:val="en-US" w:eastAsia="ko-KR"/>
              </w:rPr>
            </w:pPr>
            <w:r w:rsidRPr="00172AD1">
              <w:rPr>
                <w:rFonts w:hint="eastAsia"/>
                <w:sz w:val="18"/>
                <w:lang w:val="en-US" w:eastAsia="ko-KR"/>
              </w:rPr>
              <w:t>temporalCoverage</w:t>
            </w:r>
          </w:p>
        </w:tc>
        <w:tc>
          <w:tcPr>
            <w:tcW w:w="3097" w:type="dxa"/>
          </w:tcPr>
          <w:p w14:paraId="579D20E5" w14:textId="77777777" w:rsidR="00EF7B2E" w:rsidRPr="00172AD1" w:rsidRDefault="00EF7B2E" w:rsidP="00EF7B2E">
            <w:pPr>
              <w:rPr>
                <w:sz w:val="18"/>
                <w:lang w:val="en-US" w:eastAsia="ko-KR"/>
              </w:rPr>
            </w:pPr>
            <w:r w:rsidRPr="00172AD1">
              <w:rPr>
                <w:sz w:val="18"/>
                <w:lang w:val="en-US" w:eastAsia="ko-KR"/>
              </w:rPr>
              <w:t>time period (including time zone) when the dataset was captured</w:t>
            </w:r>
          </w:p>
        </w:tc>
        <w:tc>
          <w:tcPr>
            <w:tcW w:w="756" w:type="dxa"/>
          </w:tcPr>
          <w:p w14:paraId="4203E136" w14:textId="77777777" w:rsidR="00EF7B2E" w:rsidRPr="00172AD1" w:rsidRDefault="00EF7B2E" w:rsidP="00EF7B2E">
            <w:pPr>
              <w:jc w:val="center"/>
              <w:rPr>
                <w:sz w:val="18"/>
                <w:lang w:val="en-US" w:eastAsia="ko-KR"/>
              </w:rPr>
            </w:pPr>
            <w:r w:rsidRPr="00172AD1">
              <w:rPr>
                <w:rFonts w:hint="eastAsia"/>
                <w:sz w:val="18"/>
                <w:lang w:val="en-US" w:eastAsia="ko-KR"/>
              </w:rPr>
              <w:t>O</w:t>
            </w:r>
          </w:p>
        </w:tc>
        <w:tc>
          <w:tcPr>
            <w:tcW w:w="1107" w:type="dxa"/>
          </w:tcPr>
          <w:p w14:paraId="29E39D4D"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1C164DCB"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0A1E5C36" w14:textId="77777777" w:rsidTr="007F40B5">
        <w:tc>
          <w:tcPr>
            <w:tcW w:w="401" w:type="dxa"/>
          </w:tcPr>
          <w:p w14:paraId="5B164D73"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2</w:t>
            </w:r>
          </w:p>
        </w:tc>
        <w:tc>
          <w:tcPr>
            <w:tcW w:w="1862" w:type="dxa"/>
          </w:tcPr>
          <w:p w14:paraId="01A627B9" w14:textId="77777777" w:rsidR="00EF7B2E" w:rsidRPr="00172AD1" w:rsidRDefault="00EF7B2E" w:rsidP="00EF7B2E">
            <w:pPr>
              <w:jc w:val="both"/>
              <w:rPr>
                <w:sz w:val="18"/>
                <w:lang w:val="en-US" w:eastAsia="ko-KR"/>
              </w:rPr>
            </w:pPr>
            <w:r w:rsidRPr="00172AD1">
              <w:rPr>
                <w:rFonts w:hint="eastAsia"/>
                <w:sz w:val="18"/>
                <w:lang w:val="en-US" w:eastAsia="ko-KR"/>
              </w:rPr>
              <w:t>updateFrequency</w:t>
            </w:r>
          </w:p>
        </w:tc>
        <w:tc>
          <w:tcPr>
            <w:tcW w:w="3097" w:type="dxa"/>
          </w:tcPr>
          <w:p w14:paraId="5E4E89BF" w14:textId="77777777" w:rsidR="00EF7B2E" w:rsidRPr="00172AD1" w:rsidRDefault="00EF7B2E" w:rsidP="00EF7B2E">
            <w:pPr>
              <w:rPr>
                <w:sz w:val="18"/>
                <w:lang w:val="en-US" w:eastAsia="ko-KR"/>
              </w:rPr>
            </w:pPr>
            <w:r w:rsidRPr="00172AD1">
              <w:rPr>
                <w:sz w:val="18"/>
                <w:lang w:val="en-US" w:eastAsia="ko-KR"/>
              </w:rPr>
              <w:t>rate of occurrence of dataset update</w:t>
            </w:r>
          </w:p>
        </w:tc>
        <w:tc>
          <w:tcPr>
            <w:tcW w:w="756" w:type="dxa"/>
          </w:tcPr>
          <w:p w14:paraId="06073E4E" w14:textId="77777777" w:rsidR="00EF7B2E" w:rsidRPr="00172AD1" w:rsidRDefault="00EF7B2E" w:rsidP="00EF7B2E">
            <w:pPr>
              <w:jc w:val="center"/>
              <w:rPr>
                <w:sz w:val="18"/>
                <w:lang w:val="en-US" w:eastAsia="ko-KR"/>
              </w:rPr>
            </w:pPr>
            <w:r w:rsidRPr="00172AD1">
              <w:rPr>
                <w:rFonts w:hint="eastAsia"/>
                <w:sz w:val="18"/>
                <w:lang w:val="en-US" w:eastAsia="ko-KR"/>
              </w:rPr>
              <w:t>O</w:t>
            </w:r>
          </w:p>
        </w:tc>
        <w:tc>
          <w:tcPr>
            <w:tcW w:w="1107" w:type="dxa"/>
          </w:tcPr>
          <w:p w14:paraId="5EEDF413"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69B97084"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103A404E" w14:textId="77777777" w:rsidTr="007F40B5">
        <w:tc>
          <w:tcPr>
            <w:tcW w:w="401" w:type="dxa"/>
            <w:shd w:val="clear" w:color="auto" w:fill="D9D9D9" w:themeFill="background1" w:themeFillShade="D9"/>
          </w:tcPr>
          <w:p w14:paraId="49C43871"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3</w:t>
            </w:r>
          </w:p>
        </w:tc>
        <w:tc>
          <w:tcPr>
            <w:tcW w:w="1862" w:type="dxa"/>
            <w:shd w:val="clear" w:color="auto" w:fill="D9D9D9" w:themeFill="background1" w:themeFillShade="D9"/>
          </w:tcPr>
          <w:p w14:paraId="07B62311" w14:textId="77777777" w:rsidR="00EF7B2E" w:rsidRPr="00172AD1" w:rsidRDefault="00EF7B2E" w:rsidP="00EF7B2E">
            <w:pPr>
              <w:jc w:val="both"/>
              <w:rPr>
                <w:sz w:val="18"/>
                <w:lang w:val="en-US" w:eastAsia="ko-KR"/>
              </w:rPr>
            </w:pPr>
            <w:r w:rsidRPr="00172AD1">
              <w:rPr>
                <w:rFonts w:hint="eastAsia"/>
                <w:sz w:val="18"/>
                <w:lang w:val="en-US" w:eastAsia="ko-KR"/>
              </w:rPr>
              <w:t>BDC_Distribution</w:t>
            </w:r>
          </w:p>
        </w:tc>
        <w:tc>
          <w:tcPr>
            <w:tcW w:w="3097" w:type="dxa"/>
            <w:shd w:val="clear" w:color="auto" w:fill="D9D9D9" w:themeFill="background1" w:themeFillShade="D9"/>
          </w:tcPr>
          <w:p w14:paraId="716BF8BF" w14:textId="77777777" w:rsidR="00EF7B2E" w:rsidRPr="00172AD1" w:rsidRDefault="00EF7B2E" w:rsidP="00EF7B2E">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shd w:val="clear" w:color="auto" w:fill="D9D9D9" w:themeFill="background1" w:themeFillShade="D9"/>
          </w:tcPr>
          <w:p w14:paraId="5632B2B8" w14:textId="77777777" w:rsidR="00EF7B2E" w:rsidRPr="00172AD1" w:rsidRDefault="00EF7B2E" w:rsidP="00EF7B2E">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14:paraId="71FF1615" w14:textId="77777777"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shd w:val="clear" w:color="auto" w:fill="D9D9D9" w:themeFill="background1" w:themeFillShade="D9"/>
          </w:tcPr>
          <w:p w14:paraId="61FF0A47" w14:textId="77777777" w:rsidR="00EF7B2E" w:rsidRPr="00172AD1" w:rsidRDefault="00EF7B2E" w:rsidP="00EF7B2E">
            <w:pPr>
              <w:jc w:val="both"/>
              <w:rPr>
                <w:sz w:val="18"/>
                <w:lang w:val="en-US" w:eastAsia="ko-KR"/>
              </w:rPr>
            </w:pPr>
            <w:r w:rsidRPr="00172AD1">
              <w:rPr>
                <w:sz w:val="18"/>
                <w:lang w:val="en-US" w:eastAsia="ko-KR"/>
              </w:rPr>
              <w:t>L</w:t>
            </w:r>
            <w:r w:rsidRPr="00172AD1">
              <w:rPr>
                <w:rFonts w:hint="eastAsia"/>
                <w:sz w:val="18"/>
                <w:lang w:val="en-US" w:eastAsia="ko-KR"/>
              </w:rPr>
              <w:t xml:space="preserve">ine </w:t>
            </w:r>
            <w:r w:rsidRPr="00172AD1">
              <w:rPr>
                <w:sz w:val="18"/>
                <w:lang w:val="en-US" w:eastAsia="ko-KR"/>
              </w:rPr>
              <w:t>3</w:t>
            </w:r>
            <w:r>
              <w:rPr>
                <w:sz w:val="18"/>
                <w:lang w:val="en-US" w:eastAsia="ko-KR"/>
              </w:rPr>
              <w:t>4</w:t>
            </w:r>
            <w:r w:rsidRPr="00172AD1">
              <w:rPr>
                <w:sz w:val="18"/>
                <w:lang w:val="en-US" w:eastAsia="ko-KR"/>
              </w:rPr>
              <w:t xml:space="preserve"> to3</w:t>
            </w:r>
            <w:r>
              <w:rPr>
                <w:sz w:val="18"/>
                <w:lang w:val="en-US" w:eastAsia="ko-KR"/>
              </w:rPr>
              <w:t>9</w:t>
            </w:r>
            <w:r w:rsidRPr="00172AD1">
              <w:rPr>
                <w:sz w:val="18"/>
                <w:lang w:val="en-US" w:eastAsia="ko-KR"/>
              </w:rPr>
              <w:t xml:space="preserve"> </w:t>
            </w:r>
          </w:p>
        </w:tc>
      </w:tr>
      <w:tr w:rsidR="00EF7B2E" w:rsidRPr="00172AD1" w14:paraId="382A5D2B" w14:textId="77777777" w:rsidTr="007F40B5">
        <w:tc>
          <w:tcPr>
            <w:tcW w:w="401" w:type="dxa"/>
          </w:tcPr>
          <w:p w14:paraId="25C1A324"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4</w:t>
            </w:r>
          </w:p>
        </w:tc>
        <w:tc>
          <w:tcPr>
            <w:tcW w:w="1862" w:type="dxa"/>
          </w:tcPr>
          <w:p w14:paraId="109C5567" w14:textId="77777777" w:rsidR="00EF7B2E" w:rsidRPr="00172AD1" w:rsidRDefault="00EF7B2E" w:rsidP="00EF7B2E">
            <w:pPr>
              <w:jc w:val="both"/>
              <w:rPr>
                <w:sz w:val="18"/>
                <w:lang w:val="en-US" w:eastAsia="ko-KR"/>
              </w:rPr>
            </w:pPr>
            <w:r w:rsidRPr="00172AD1">
              <w:rPr>
                <w:rFonts w:hint="eastAsia"/>
                <w:sz w:val="18"/>
                <w:lang w:val="en-US" w:eastAsia="ko-KR"/>
              </w:rPr>
              <w:t>ro</w:t>
            </w:r>
            <w:r w:rsidRPr="00172AD1">
              <w:rPr>
                <w:sz w:val="18"/>
                <w:lang w:val="en-US" w:eastAsia="ko-KR"/>
              </w:rPr>
              <w:t>le: dataRight</w:t>
            </w:r>
          </w:p>
        </w:tc>
        <w:tc>
          <w:tcPr>
            <w:tcW w:w="3097" w:type="dxa"/>
          </w:tcPr>
          <w:p w14:paraId="5885022B" w14:textId="77777777" w:rsidR="00EF7B2E" w:rsidRPr="00172AD1" w:rsidRDefault="00EF7B2E" w:rsidP="00EF7B2E">
            <w:pPr>
              <w:rPr>
                <w:sz w:val="18"/>
                <w:lang w:val="en-US" w:eastAsia="ko-KR"/>
              </w:rPr>
            </w:pPr>
            <w:r w:rsidRPr="00172AD1">
              <w:rPr>
                <w:sz w:val="18"/>
                <w:lang w:val="en-US" w:eastAsia="ko-KR"/>
              </w:rPr>
              <w:t xml:space="preserve">Information about </w:t>
            </w:r>
            <w:r w:rsidRPr="00172AD1">
              <w:rPr>
                <w:rFonts w:hint="eastAsia"/>
                <w:sz w:val="18"/>
                <w:lang w:val="en-US" w:eastAsia="ko-KR"/>
              </w:rPr>
              <w:t>limit</w:t>
            </w:r>
            <w:r w:rsidRPr="00172AD1">
              <w:rPr>
                <w:sz w:val="18"/>
                <w:lang w:val="en-US" w:eastAsia="ko-KR"/>
              </w:rPr>
              <w:t>at</w:t>
            </w:r>
            <w:r w:rsidRPr="00172AD1">
              <w:rPr>
                <w:rFonts w:hint="eastAsia"/>
                <w:sz w:val="18"/>
                <w:lang w:val="en-US" w:eastAsia="ko-KR"/>
              </w:rPr>
              <w:t xml:space="preserve">ion </w:t>
            </w:r>
            <w:r w:rsidRPr="00172AD1">
              <w:rPr>
                <w:sz w:val="18"/>
                <w:lang w:val="en-US" w:eastAsia="ko-KR"/>
              </w:rPr>
              <w:t>placed upon the use of the dataset</w:t>
            </w:r>
          </w:p>
        </w:tc>
        <w:tc>
          <w:tcPr>
            <w:tcW w:w="756" w:type="dxa"/>
          </w:tcPr>
          <w:p w14:paraId="01B11CD8" w14:textId="77777777"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Pr>
          <w:p w14:paraId="02AC2932"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21B5026A" w14:textId="77777777" w:rsidR="00EF7B2E" w:rsidRPr="00172AD1" w:rsidRDefault="00EF7B2E" w:rsidP="00EF7B2E">
            <w:pPr>
              <w:jc w:val="both"/>
              <w:rPr>
                <w:sz w:val="18"/>
                <w:lang w:val="en-US" w:eastAsia="ko-KR"/>
              </w:rPr>
            </w:pPr>
            <w:r w:rsidRPr="00172AD1">
              <w:rPr>
                <w:rFonts w:hint="eastAsia"/>
                <w:sz w:val="18"/>
                <w:lang w:val="en-US" w:eastAsia="ko-KR"/>
              </w:rPr>
              <w:t>BDC_DataRight</w:t>
            </w:r>
          </w:p>
        </w:tc>
      </w:tr>
      <w:tr w:rsidR="00EF7B2E" w:rsidRPr="00172AD1" w14:paraId="488BFD01" w14:textId="77777777" w:rsidTr="007F40B5">
        <w:tc>
          <w:tcPr>
            <w:tcW w:w="401" w:type="dxa"/>
          </w:tcPr>
          <w:p w14:paraId="4C450373"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5</w:t>
            </w:r>
          </w:p>
        </w:tc>
        <w:tc>
          <w:tcPr>
            <w:tcW w:w="1862" w:type="dxa"/>
          </w:tcPr>
          <w:p w14:paraId="0EA241E6" w14:textId="77777777" w:rsidR="00EF7B2E" w:rsidRPr="00172AD1" w:rsidRDefault="006B3191" w:rsidP="00EF7B2E">
            <w:pPr>
              <w:jc w:val="both"/>
              <w:rPr>
                <w:sz w:val="18"/>
                <w:lang w:val="en-US" w:eastAsia="ko-KR"/>
              </w:rPr>
            </w:pPr>
            <w:r>
              <w:rPr>
                <w:sz w:val="18"/>
                <w:lang w:val="en-US" w:eastAsia="ko-KR"/>
              </w:rPr>
              <w:t>d</w:t>
            </w:r>
            <w:r w:rsidRPr="00172AD1">
              <w:rPr>
                <w:rFonts w:hint="eastAsia"/>
                <w:sz w:val="18"/>
                <w:lang w:val="en-US" w:eastAsia="ko-KR"/>
              </w:rPr>
              <w:t>ata</w:t>
            </w:r>
            <w:r>
              <w:rPr>
                <w:sz w:val="18"/>
                <w:lang w:val="en-US" w:eastAsia="ko-KR"/>
              </w:rPr>
              <w:t>T</w:t>
            </w:r>
            <w:r w:rsidRPr="00172AD1">
              <w:rPr>
                <w:rFonts w:hint="eastAsia"/>
                <w:sz w:val="18"/>
                <w:lang w:val="en-US" w:eastAsia="ko-KR"/>
              </w:rPr>
              <w:t>ype</w:t>
            </w:r>
          </w:p>
        </w:tc>
        <w:tc>
          <w:tcPr>
            <w:tcW w:w="3097" w:type="dxa"/>
          </w:tcPr>
          <w:p w14:paraId="01C6D659" w14:textId="77777777" w:rsidR="00EF7B2E" w:rsidRPr="00172AD1" w:rsidRDefault="00EF7B2E" w:rsidP="00EF7B2E">
            <w:pPr>
              <w:rPr>
                <w:sz w:val="18"/>
                <w:lang w:val="en-US" w:eastAsia="ko-KR"/>
              </w:rPr>
            </w:pPr>
            <w:r w:rsidRPr="00172AD1">
              <w:rPr>
                <w:rFonts w:hint="eastAsia"/>
                <w:sz w:val="18"/>
                <w:lang w:val="en-US" w:eastAsia="ko-KR"/>
              </w:rPr>
              <w:t xml:space="preserve">the </w:t>
            </w:r>
            <w:r w:rsidRPr="00172AD1">
              <w:rPr>
                <w:sz w:val="18"/>
                <w:lang w:val="en-US" w:eastAsia="ko-KR"/>
              </w:rPr>
              <w:t>type information of the dataset</w:t>
            </w:r>
          </w:p>
        </w:tc>
        <w:tc>
          <w:tcPr>
            <w:tcW w:w="756" w:type="dxa"/>
          </w:tcPr>
          <w:p w14:paraId="4419B3E0"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29168447"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5FDD517C" w14:textId="77777777" w:rsidR="00EF7B2E" w:rsidRPr="00172AD1" w:rsidRDefault="00EF7B2E" w:rsidP="00EF7B2E">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_DataTypeCode</w:t>
            </w:r>
          </w:p>
        </w:tc>
      </w:tr>
      <w:tr w:rsidR="00EF7B2E" w:rsidRPr="00172AD1" w14:paraId="626D7471" w14:textId="77777777" w:rsidTr="007F40B5">
        <w:tc>
          <w:tcPr>
            <w:tcW w:w="401" w:type="dxa"/>
          </w:tcPr>
          <w:p w14:paraId="3D75EBFA"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6</w:t>
            </w:r>
          </w:p>
        </w:tc>
        <w:tc>
          <w:tcPr>
            <w:tcW w:w="1862" w:type="dxa"/>
          </w:tcPr>
          <w:p w14:paraId="6FEA9CC6" w14:textId="77777777" w:rsidR="00EF7B2E" w:rsidRPr="00172AD1" w:rsidRDefault="00EF7B2E" w:rsidP="00EF7B2E">
            <w:pPr>
              <w:jc w:val="both"/>
              <w:rPr>
                <w:sz w:val="18"/>
                <w:lang w:val="en-US" w:eastAsia="ko-KR"/>
              </w:rPr>
            </w:pPr>
            <w:r>
              <w:rPr>
                <w:sz w:val="18"/>
                <w:lang w:val="en-US" w:eastAsia="ko-KR"/>
              </w:rPr>
              <w:t>f</w:t>
            </w:r>
            <w:r w:rsidRPr="00172AD1">
              <w:rPr>
                <w:rFonts w:hint="eastAsia"/>
                <w:sz w:val="18"/>
                <w:lang w:val="en-US" w:eastAsia="ko-KR"/>
              </w:rPr>
              <w:t>ormat</w:t>
            </w:r>
          </w:p>
        </w:tc>
        <w:tc>
          <w:tcPr>
            <w:tcW w:w="3097" w:type="dxa"/>
          </w:tcPr>
          <w:p w14:paraId="168D58A9" w14:textId="77777777" w:rsidR="00EF7B2E" w:rsidRPr="00172AD1" w:rsidRDefault="00EF7B2E" w:rsidP="00EF7B2E">
            <w:pPr>
              <w:rPr>
                <w:sz w:val="18"/>
                <w:lang w:val="en-US" w:eastAsia="ko-KR"/>
              </w:rPr>
            </w:pPr>
            <w:r w:rsidRPr="00172AD1">
              <w:rPr>
                <w:rFonts w:hint="eastAsia"/>
                <w:sz w:val="18"/>
                <w:lang w:val="en-US" w:eastAsia="ko-KR"/>
              </w:rPr>
              <w:t xml:space="preserve">the </w:t>
            </w:r>
            <w:r w:rsidRPr="00172AD1">
              <w:rPr>
                <w:sz w:val="18"/>
                <w:lang w:val="en-US" w:eastAsia="ko-KR"/>
              </w:rPr>
              <w:t xml:space="preserve">format information of the dataset including a version </w:t>
            </w:r>
          </w:p>
        </w:tc>
        <w:tc>
          <w:tcPr>
            <w:tcW w:w="756" w:type="dxa"/>
          </w:tcPr>
          <w:p w14:paraId="478F0145"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54307E8B"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63738977"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160AA180" w14:textId="77777777" w:rsidTr="007F40B5">
        <w:tc>
          <w:tcPr>
            <w:tcW w:w="401" w:type="dxa"/>
          </w:tcPr>
          <w:p w14:paraId="1C190791"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7</w:t>
            </w:r>
          </w:p>
        </w:tc>
        <w:tc>
          <w:tcPr>
            <w:tcW w:w="1862" w:type="dxa"/>
          </w:tcPr>
          <w:p w14:paraId="07440A77" w14:textId="77777777" w:rsidR="00EF7B2E" w:rsidRPr="00172AD1" w:rsidRDefault="00EF7B2E" w:rsidP="00EF7B2E">
            <w:pPr>
              <w:jc w:val="both"/>
              <w:rPr>
                <w:sz w:val="18"/>
                <w:lang w:val="en-US" w:eastAsia="ko-KR"/>
              </w:rPr>
            </w:pPr>
            <w:r>
              <w:rPr>
                <w:sz w:val="18"/>
                <w:lang w:val="en-US" w:eastAsia="ko-KR"/>
              </w:rPr>
              <w:t>byte</w:t>
            </w:r>
            <w:r w:rsidRPr="00172AD1">
              <w:rPr>
                <w:rFonts w:hint="eastAsia"/>
                <w:sz w:val="18"/>
                <w:lang w:val="en-US" w:eastAsia="ko-KR"/>
              </w:rPr>
              <w:t>Size</w:t>
            </w:r>
          </w:p>
        </w:tc>
        <w:tc>
          <w:tcPr>
            <w:tcW w:w="3097" w:type="dxa"/>
          </w:tcPr>
          <w:p w14:paraId="585220F7" w14:textId="77777777" w:rsidR="00EF7B2E" w:rsidRPr="00172AD1" w:rsidRDefault="00EF7B2E" w:rsidP="00EF7B2E">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about the size of dataset</w:t>
            </w:r>
            <w:r>
              <w:rPr>
                <w:sz w:val="18"/>
                <w:lang w:val="en-US" w:eastAsia="ko-KR"/>
              </w:rPr>
              <w:t xml:space="preserve"> in bytes</w:t>
            </w:r>
          </w:p>
        </w:tc>
        <w:tc>
          <w:tcPr>
            <w:tcW w:w="756" w:type="dxa"/>
          </w:tcPr>
          <w:p w14:paraId="61C7843D"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3E28F034"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4393BEC7" w14:textId="77777777" w:rsidR="00EF7B2E" w:rsidRPr="00172AD1" w:rsidRDefault="00EF7B2E" w:rsidP="00EF7B2E">
            <w:pPr>
              <w:jc w:val="both"/>
              <w:rPr>
                <w:sz w:val="18"/>
                <w:lang w:val="en-US" w:eastAsia="ko-KR"/>
              </w:rPr>
            </w:pPr>
            <w:r>
              <w:rPr>
                <w:sz w:val="18"/>
                <w:lang w:val="en-US" w:eastAsia="ko-KR"/>
              </w:rPr>
              <w:t>int</w:t>
            </w:r>
          </w:p>
        </w:tc>
      </w:tr>
      <w:tr w:rsidR="00EF7B2E" w:rsidRPr="00172AD1" w14:paraId="67C9F3AB" w14:textId="77777777" w:rsidTr="007F40B5">
        <w:tc>
          <w:tcPr>
            <w:tcW w:w="401" w:type="dxa"/>
          </w:tcPr>
          <w:p w14:paraId="30E270BC"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8</w:t>
            </w:r>
          </w:p>
        </w:tc>
        <w:tc>
          <w:tcPr>
            <w:tcW w:w="1862" w:type="dxa"/>
          </w:tcPr>
          <w:p w14:paraId="7A0BAFD7" w14:textId="77777777" w:rsidR="00EF7B2E" w:rsidRPr="00172AD1" w:rsidRDefault="00EF7B2E" w:rsidP="00EF7B2E">
            <w:pPr>
              <w:jc w:val="both"/>
              <w:rPr>
                <w:sz w:val="18"/>
                <w:lang w:val="en-US" w:eastAsia="ko-KR"/>
              </w:rPr>
            </w:pPr>
            <w:r w:rsidRPr="00172AD1">
              <w:rPr>
                <w:rFonts w:hint="eastAsia"/>
                <w:sz w:val="18"/>
                <w:lang w:val="en-US" w:eastAsia="ko-KR"/>
              </w:rPr>
              <w:t>accessInformation</w:t>
            </w:r>
          </w:p>
        </w:tc>
        <w:tc>
          <w:tcPr>
            <w:tcW w:w="3097" w:type="dxa"/>
          </w:tcPr>
          <w:p w14:paraId="2D65B940" w14:textId="77777777" w:rsidR="00EF7B2E" w:rsidRPr="00172AD1" w:rsidRDefault="00EF7B2E" w:rsidP="00EF7B2E">
            <w:pPr>
              <w:rPr>
                <w:sz w:val="18"/>
                <w:lang w:val="en-US" w:eastAsia="ko-KR"/>
              </w:rPr>
            </w:pPr>
            <w:r w:rsidRPr="00172AD1">
              <w:rPr>
                <w:rFonts w:hint="eastAsia"/>
                <w:sz w:val="18"/>
                <w:lang w:val="en-US" w:eastAsia="ko-KR"/>
              </w:rPr>
              <w:t xml:space="preserve">access </w:t>
            </w:r>
            <w:r w:rsidRPr="00172AD1">
              <w:rPr>
                <w:sz w:val="18"/>
                <w:lang w:val="en-US" w:eastAsia="ko-KR"/>
              </w:rPr>
              <w:t>information to dataset</w:t>
            </w:r>
          </w:p>
        </w:tc>
        <w:tc>
          <w:tcPr>
            <w:tcW w:w="756" w:type="dxa"/>
          </w:tcPr>
          <w:p w14:paraId="3280A6B1" w14:textId="77777777"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14:paraId="0C8790FF"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14:paraId="47D23F0F"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79520751" w14:textId="77777777" w:rsidTr="007F40B5">
        <w:tc>
          <w:tcPr>
            <w:tcW w:w="401" w:type="dxa"/>
            <w:tcBorders>
              <w:bottom w:val="single" w:sz="4" w:space="0" w:color="auto"/>
            </w:tcBorders>
          </w:tcPr>
          <w:p w14:paraId="4995E36D" w14:textId="77777777"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9</w:t>
            </w:r>
          </w:p>
        </w:tc>
        <w:tc>
          <w:tcPr>
            <w:tcW w:w="1862" w:type="dxa"/>
            <w:tcBorders>
              <w:bottom w:val="single" w:sz="4" w:space="0" w:color="auto"/>
            </w:tcBorders>
          </w:tcPr>
          <w:p w14:paraId="1642B38D" w14:textId="77777777" w:rsidR="00EF7B2E" w:rsidRPr="00172AD1" w:rsidRDefault="00EF7B2E" w:rsidP="00EF7B2E">
            <w:pPr>
              <w:jc w:val="both"/>
              <w:rPr>
                <w:sz w:val="18"/>
                <w:lang w:val="en-US" w:eastAsia="ko-KR"/>
              </w:rPr>
            </w:pPr>
            <w:r w:rsidRPr="00172AD1">
              <w:rPr>
                <w:rFonts w:hint="eastAsia"/>
                <w:sz w:val="18"/>
                <w:lang w:val="en-US" w:eastAsia="ko-KR"/>
              </w:rPr>
              <w:t>sampleData</w:t>
            </w:r>
          </w:p>
        </w:tc>
        <w:tc>
          <w:tcPr>
            <w:tcW w:w="3097" w:type="dxa"/>
            <w:tcBorders>
              <w:bottom w:val="single" w:sz="4" w:space="0" w:color="auto"/>
            </w:tcBorders>
          </w:tcPr>
          <w:p w14:paraId="17EEF1BB" w14:textId="77777777" w:rsidR="00EF7B2E" w:rsidRPr="00172AD1" w:rsidRDefault="00EF7B2E" w:rsidP="00EF7B2E">
            <w:pPr>
              <w:rPr>
                <w:sz w:val="18"/>
                <w:lang w:val="en-US" w:eastAsia="ko-KR"/>
              </w:rPr>
            </w:pPr>
            <w:r w:rsidRPr="00172AD1">
              <w:rPr>
                <w:sz w:val="18"/>
                <w:lang w:val="en-US" w:eastAsia="ko-KR"/>
              </w:rPr>
              <w:t>location information about a sample data including URL</w:t>
            </w:r>
          </w:p>
        </w:tc>
        <w:tc>
          <w:tcPr>
            <w:tcW w:w="756" w:type="dxa"/>
            <w:tcBorders>
              <w:bottom w:val="single" w:sz="4" w:space="0" w:color="auto"/>
            </w:tcBorders>
          </w:tcPr>
          <w:p w14:paraId="44BC4DAD" w14:textId="77777777"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Borders>
              <w:bottom w:val="single" w:sz="4" w:space="0" w:color="auto"/>
            </w:tcBorders>
          </w:tcPr>
          <w:p w14:paraId="06FCCF47" w14:textId="77777777"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tcBorders>
              <w:bottom w:val="single" w:sz="4" w:space="0" w:color="auto"/>
            </w:tcBorders>
          </w:tcPr>
          <w:p w14:paraId="2BA879B6" w14:textId="77777777" w:rsidR="00EF7B2E" w:rsidRPr="00172AD1" w:rsidRDefault="00EF7B2E" w:rsidP="00EF7B2E">
            <w:pPr>
              <w:jc w:val="both"/>
              <w:rPr>
                <w:sz w:val="18"/>
                <w:lang w:val="en-US" w:eastAsia="ko-KR"/>
              </w:rPr>
            </w:pPr>
            <w:r>
              <w:rPr>
                <w:sz w:val="18"/>
                <w:lang w:val="en-US" w:eastAsia="ko-KR"/>
              </w:rPr>
              <w:t>URI</w:t>
            </w:r>
          </w:p>
        </w:tc>
      </w:tr>
      <w:tr w:rsidR="00EF7B2E" w:rsidRPr="00172AD1" w14:paraId="7C7E9092" w14:textId="77777777" w:rsidTr="007F40B5">
        <w:tc>
          <w:tcPr>
            <w:tcW w:w="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EFA436" w14:textId="77777777" w:rsidR="00EF7B2E" w:rsidRPr="00172AD1" w:rsidRDefault="00EF7B2E" w:rsidP="00EF7B2E">
            <w:pPr>
              <w:jc w:val="both"/>
              <w:rPr>
                <w:rFonts w:eastAsia="맑은 고딕"/>
                <w:sz w:val="18"/>
                <w:lang w:val="en-US" w:eastAsia="ko-KR"/>
              </w:rPr>
            </w:pPr>
            <w:r>
              <w:rPr>
                <w:rFonts w:eastAsia="맑은 고딕"/>
                <w:sz w:val="18"/>
                <w:lang w:val="en-US" w:eastAsia="ko-KR"/>
              </w:rPr>
              <w:t>40</w:t>
            </w:r>
          </w:p>
        </w:tc>
        <w:tc>
          <w:tcPr>
            <w:tcW w:w="1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7B9A23" w14:textId="77777777" w:rsidR="00EF7B2E" w:rsidRPr="00172AD1" w:rsidRDefault="00EF7B2E" w:rsidP="00EF7B2E">
            <w:pPr>
              <w:jc w:val="both"/>
              <w:rPr>
                <w:rFonts w:eastAsia="맑은 고딕"/>
                <w:sz w:val="18"/>
                <w:lang w:val="en-US" w:eastAsia="ko-KR"/>
              </w:rPr>
            </w:pPr>
            <w:r w:rsidRPr="00172AD1">
              <w:rPr>
                <w:rFonts w:eastAsia="맑은 고딕" w:hint="eastAsia"/>
                <w:sz w:val="18"/>
                <w:lang w:val="en-US" w:eastAsia="ko-KR"/>
              </w:rPr>
              <w:t>BDC_DataRight</w:t>
            </w:r>
          </w:p>
        </w:tc>
        <w:tc>
          <w:tcPr>
            <w:tcW w:w="3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D5077B" w14:textId="77777777" w:rsidR="00EF7B2E" w:rsidRPr="00172AD1" w:rsidRDefault="00EF7B2E" w:rsidP="00EF7B2E">
            <w:pPr>
              <w:rPr>
                <w:rFonts w:eastAsia="맑은 고딕"/>
                <w:sz w:val="18"/>
                <w:lang w:val="en-US" w:eastAsia="ko-KR"/>
              </w:rPr>
            </w:pPr>
            <w:r w:rsidRPr="00172AD1">
              <w:rPr>
                <w:rFonts w:eastAsia="맑은 고딕"/>
                <w:sz w:val="18"/>
                <w:lang w:val="en-US" w:eastAsia="ko-KR"/>
              </w:rPr>
              <w:t xml:space="preserve">information about </w:t>
            </w:r>
            <w:r w:rsidRPr="00172AD1">
              <w:rPr>
                <w:rFonts w:eastAsia="맑은 고딕" w:hint="eastAsia"/>
                <w:sz w:val="18"/>
                <w:lang w:val="en-US" w:eastAsia="ko-KR"/>
              </w:rPr>
              <w:t>limit</w:t>
            </w:r>
            <w:r w:rsidRPr="00172AD1">
              <w:rPr>
                <w:rFonts w:eastAsia="맑은 고딕"/>
                <w:sz w:val="18"/>
                <w:lang w:val="en-US" w:eastAsia="ko-KR"/>
              </w:rPr>
              <w:t>at</w:t>
            </w:r>
            <w:r w:rsidRPr="00172AD1">
              <w:rPr>
                <w:rFonts w:eastAsia="맑은 고딕" w:hint="eastAsia"/>
                <w:sz w:val="18"/>
                <w:lang w:val="en-US" w:eastAsia="ko-KR"/>
              </w:rPr>
              <w:t xml:space="preserve">ion </w:t>
            </w:r>
            <w:r w:rsidRPr="00172AD1">
              <w:rPr>
                <w:rFonts w:eastAsia="맑은 고딕"/>
                <w:sz w:val="18"/>
                <w:lang w:val="en-US" w:eastAsia="ko-KR"/>
              </w:rPr>
              <w:t>placed upon the use of the dataset</w:t>
            </w:r>
          </w:p>
        </w:tc>
        <w:tc>
          <w:tcPr>
            <w:tcW w:w="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8CE090" w14:textId="77777777" w:rsidR="00EF7B2E" w:rsidRPr="00172AD1" w:rsidRDefault="00EF7B2E" w:rsidP="00EF7B2E">
            <w:pPr>
              <w:jc w:val="center"/>
              <w:rPr>
                <w:rFonts w:eastAsia="맑은 고딕"/>
                <w:sz w:val="18"/>
                <w:lang w:val="en-US" w:eastAsia="ko-KR"/>
              </w:rPr>
            </w:pPr>
            <w:r w:rsidRPr="00172AD1">
              <w:rPr>
                <w:rFonts w:eastAsia="맑은 고딕" w:hint="eastAsia"/>
                <w:sz w:val="18"/>
                <w:lang w:val="en-US" w:eastAsia="ko-KR"/>
              </w:rPr>
              <w:t>R</w:t>
            </w:r>
          </w:p>
        </w:tc>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8FB6D9" w14:textId="77777777" w:rsidR="00EF7B2E" w:rsidRPr="00172AD1" w:rsidRDefault="00EF7B2E" w:rsidP="00EF7B2E">
            <w:pPr>
              <w:jc w:val="center"/>
              <w:rPr>
                <w:rFonts w:eastAsia="맑은 고딕"/>
                <w:sz w:val="18"/>
                <w:lang w:val="en-US" w:eastAsia="ko-KR"/>
              </w:rPr>
            </w:pPr>
            <w:r w:rsidRPr="00172AD1">
              <w:rPr>
                <w:rFonts w:eastAsia="맑은 고딕" w:hint="eastAsia"/>
                <w:sz w:val="18"/>
                <w:lang w:val="en-US" w:eastAsia="ko-KR"/>
              </w:rPr>
              <w:t>1</w:t>
            </w:r>
          </w:p>
        </w:tc>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66880F" w14:textId="77777777" w:rsidR="00EF7B2E" w:rsidRPr="00172AD1" w:rsidRDefault="00EF7B2E" w:rsidP="00EF7B2E">
            <w:pPr>
              <w:jc w:val="both"/>
              <w:rPr>
                <w:rFonts w:eastAsia="맑은 고딕"/>
                <w:sz w:val="18"/>
                <w:lang w:val="en-US" w:eastAsia="ko-KR"/>
              </w:rPr>
            </w:pPr>
            <w:r w:rsidRPr="00172AD1">
              <w:rPr>
                <w:rFonts w:eastAsia="맑은 고딕"/>
                <w:sz w:val="18"/>
                <w:lang w:val="en-US" w:eastAsia="ko-KR"/>
              </w:rPr>
              <w:t>L</w:t>
            </w:r>
            <w:r w:rsidRPr="00172AD1">
              <w:rPr>
                <w:rFonts w:eastAsia="맑은 고딕" w:hint="eastAsia"/>
                <w:sz w:val="18"/>
                <w:lang w:val="en-US" w:eastAsia="ko-KR"/>
              </w:rPr>
              <w:t xml:space="preserve">ine </w:t>
            </w:r>
            <w:r w:rsidRPr="00172AD1">
              <w:rPr>
                <w:rFonts w:eastAsia="맑은 고딕"/>
                <w:sz w:val="18"/>
                <w:lang w:val="en-US" w:eastAsia="ko-KR"/>
              </w:rPr>
              <w:t>4</w:t>
            </w:r>
            <w:r>
              <w:rPr>
                <w:rFonts w:eastAsia="맑은 고딕"/>
                <w:sz w:val="18"/>
                <w:lang w:val="en-US" w:eastAsia="ko-KR"/>
              </w:rPr>
              <w:t>1 to 42</w:t>
            </w:r>
          </w:p>
        </w:tc>
      </w:tr>
      <w:tr w:rsidR="00EF7B2E" w:rsidRPr="00172AD1" w14:paraId="7A80F099" w14:textId="77777777" w:rsidTr="007F40B5">
        <w:tc>
          <w:tcPr>
            <w:tcW w:w="401" w:type="dxa"/>
            <w:tcBorders>
              <w:top w:val="single" w:sz="4" w:space="0" w:color="auto"/>
              <w:bottom w:val="single" w:sz="4" w:space="0" w:color="auto"/>
            </w:tcBorders>
          </w:tcPr>
          <w:p w14:paraId="1E7D2B2D" w14:textId="77777777" w:rsidR="00EF7B2E" w:rsidRPr="00172AD1" w:rsidRDefault="00EF7B2E" w:rsidP="00EF7B2E">
            <w:pPr>
              <w:jc w:val="both"/>
              <w:rPr>
                <w:sz w:val="18"/>
                <w:lang w:val="en-US" w:eastAsia="ko-KR"/>
              </w:rPr>
            </w:pPr>
            <w:r w:rsidRPr="00172AD1">
              <w:rPr>
                <w:rFonts w:hint="eastAsia"/>
                <w:sz w:val="18"/>
                <w:lang w:val="en-US" w:eastAsia="ko-KR"/>
              </w:rPr>
              <w:t>4</w:t>
            </w:r>
            <w:r>
              <w:rPr>
                <w:sz w:val="18"/>
                <w:lang w:val="en-US" w:eastAsia="ko-KR"/>
              </w:rPr>
              <w:t>1</w:t>
            </w:r>
          </w:p>
        </w:tc>
        <w:tc>
          <w:tcPr>
            <w:tcW w:w="1862" w:type="dxa"/>
            <w:tcBorders>
              <w:top w:val="single" w:sz="4" w:space="0" w:color="auto"/>
              <w:bottom w:val="single" w:sz="4" w:space="0" w:color="auto"/>
            </w:tcBorders>
          </w:tcPr>
          <w:p w14:paraId="42EE13D2" w14:textId="77777777" w:rsidR="00EF7B2E" w:rsidRPr="00172AD1" w:rsidRDefault="00EF7B2E" w:rsidP="00EF7B2E">
            <w:pPr>
              <w:jc w:val="both"/>
              <w:rPr>
                <w:sz w:val="18"/>
                <w:lang w:val="en-US" w:eastAsia="ko-KR"/>
              </w:rPr>
            </w:pPr>
            <w:r w:rsidRPr="00172AD1">
              <w:rPr>
                <w:sz w:val="18"/>
                <w:lang w:val="en-US" w:eastAsia="ko-KR"/>
              </w:rPr>
              <w:t>rightStatement</w:t>
            </w:r>
          </w:p>
        </w:tc>
        <w:tc>
          <w:tcPr>
            <w:tcW w:w="3097" w:type="dxa"/>
            <w:tcBorders>
              <w:top w:val="single" w:sz="4" w:space="0" w:color="auto"/>
              <w:bottom w:val="single" w:sz="4" w:space="0" w:color="auto"/>
            </w:tcBorders>
          </w:tcPr>
          <w:p w14:paraId="427B3B27" w14:textId="77777777" w:rsidR="00EF7B2E" w:rsidRPr="00172AD1" w:rsidRDefault="00EF7B2E" w:rsidP="00EF7B2E">
            <w:pPr>
              <w:rPr>
                <w:sz w:val="18"/>
                <w:lang w:val="en-US" w:eastAsia="ko-KR"/>
              </w:rPr>
            </w:pPr>
            <w:r w:rsidRPr="00172AD1">
              <w:rPr>
                <w:rFonts w:hint="eastAsia"/>
                <w:sz w:val="18"/>
                <w:lang w:val="en-US" w:eastAsia="ko-KR"/>
              </w:rPr>
              <w:t xml:space="preserve">information </w:t>
            </w:r>
            <w:r w:rsidRPr="00172AD1">
              <w:rPr>
                <w:sz w:val="18"/>
                <w:lang w:val="en-US" w:eastAsia="ko-KR"/>
              </w:rPr>
              <w:t>to the usage permissions being agreed to</w:t>
            </w:r>
          </w:p>
        </w:tc>
        <w:tc>
          <w:tcPr>
            <w:tcW w:w="756" w:type="dxa"/>
            <w:tcBorders>
              <w:top w:val="single" w:sz="4" w:space="0" w:color="auto"/>
              <w:bottom w:val="single" w:sz="4" w:space="0" w:color="auto"/>
            </w:tcBorders>
          </w:tcPr>
          <w:p w14:paraId="0C99152C" w14:textId="77777777"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Borders>
              <w:top w:val="single" w:sz="4" w:space="0" w:color="auto"/>
              <w:bottom w:val="single" w:sz="4" w:space="0" w:color="auto"/>
            </w:tcBorders>
          </w:tcPr>
          <w:p w14:paraId="67CDEFD4" w14:textId="77777777"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Borders>
              <w:top w:val="single" w:sz="4" w:space="0" w:color="auto"/>
              <w:bottom w:val="single" w:sz="4" w:space="0" w:color="auto"/>
            </w:tcBorders>
          </w:tcPr>
          <w:p w14:paraId="627696B8" w14:textId="77777777"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14:paraId="7FAC0E97" w14:textId="77777777" w:rsidTr="007F40B5">
        <w:tc>
          <w:tcPr>
            <w:tcW w:w="401" w:type="dxa"/>
            <w:tcBorders>
              <w:top w:val="single" w:sz="4" w:space="0" w:color="auto"/>
            </w:tcBorders>
          </w:tcPr>
          <w:p w14:paraId="3F9B2308" w14:textId="77777777" w:rsidR="00EF7B2E" w:rsidRPr="00172AD1" w:rsidRDefault="00EF7B2E" w:rsidP="00EF7B2E">
            <w:pPr>
              <w:jc w:val="both"/>
              <w:rPr>
                <w:sz w:val="18"/>
                <w:lang w:val="en-US" w:eastAsia="ko-KR"/>
              </w:rPr>
            </w:pPr>
            <w:r>
              <w:rPr>
                <w:rFonts w:hint="eastAsia"/>
                <w:sz w:val="18"/>
                <w:lang w:val="en-US" w:eastAsia="ko-KR"/>
              </w:rPr>
              <w:t>4</w:t>
            </w:r>
            <w:r>
              <w:rPr>
                <w:sz w:val="18"/>
                <w:lang w:val="en-US" w:eastAsia="ko-KR"/>
              </w:rPr>
              <w:t>2</w:t>
            </w:r>
          </w:p>
        </w:tc>
        <w:tc>
          <w:tcPr>
            <w:tcW w:w="1862" w:type="dxa"/>
            <w:tcBorders>
              <w:top w:val="single" w:sz="4" w:space="0" w:color="auto"/>
            </w:tcBorders>
          </w:tcPr>
          <w:p w14:paraId="3D9BB0B7" w14:textId="77777777" w:rsidR="00EF7B2E" w:rsidRPr="00172AD1" w:rsidRDefault="00EF7B2E" w:rsidP="00EF7B2E">
            <w:pPr>
              <w:jc w:val="both"/>
              <w:rPr>
                <w:sz w:val="18"/>
                <w:lang w:val="en-US" w:eastAsia="ko-KR"/>
              </w:rPr>
            </w:pPr>
            <w:r>
              <w:rPr>
                <w:rFonts w:hint="eastAsia"/>
                <w:sz w:val="18"/>
                <w:lang w:val="en-US" w:eastAsia="ko-KR"/>
              </w:rPr>
              <w:t>license</w:t>
            </w:r>
          </w:p>
        </w:tc>
        <w:tc>
          <w:tcPr>
            <w:tcW w:w="3097" w:type="dxa"/>
            <w:tcBorders>
              <w:top w:val="single" w:sz="4" w:space="0" w:color="auto"/>
            </w:tcBorders>
          </w:tcPr>
          <w:p w14:paraId="18D728E9" w14:textId="77777777" w:rsidR="00EF7B2E" w:rsidRPr="00172AD1" w:rsidRDefault="00EF7B2E" w:rsidP="00EF7B2E">
            <w:pPr>
              <w:rPr>
                <w:sz w:val="18"/>
                <w:lang w:val="en-US" w:eastAsia="ko-KR"/>
              </w:rPr>
            </w:pPr>
            <w:r w:rsidRPr="00417C9C">
              <w:rPr>
                <w:sz w:val="18"/>
                <w:lang w:val="en-US" w:eastAsia="ko-KR"/>
              </w:rPr>
              <w:t>This links to the license document under which the catalog is made available and not the datasets.</w:t>
            </w:r>
          </w:p>
        </w:tc>
        <w:tc>
          <w:tcPr>
            <w:tcW w:w="756" w:type="dxa"/>
            <w:tcBorders>
              <w:top w:val="single" w:sz="4" w:space="0" w:color="auto"/>
            </w:tcBorders>
          </w:tcPr>
          <w:p w14:paraId="1149309D" w14:textId="77777777" w:rsidR="00EF7B2E" w:rsidRPr="00172AD1" w:rsidRDefault="00EF7B2E" w:rsidP="00EF7B2E">
            <w:pPr>
              <w:jc w:val="center"/>
              <w:rPr>
                <w:sz w:val="18"/>
                <w:lang w:val="en-US" w:eastAsia="ko-KR"/>
              </w:rPr>
            </w:pPr>
            <w:r>
              <w:rPr>
                <w:rFonts w:hint="eastAsia"/>
                <w:sz w:val="18"/>
                <w:lang w:val="en-US" w:eastAsia="ko-KR"/>
              </w:rPr>
              <w:t>R</w:t>
            </w:r>
          </w:p>
        </w:tc>
        <w:tc>
          <w:tcPr>
            <w:tcW w:w="1107" w:type="dxa"/>
            <w:tcBorders>
              <w:top w:val="single" w:sz="4" w:space="0" w:color="auto"/>
            </w:tcBorders>
          </w:tcPr>
          <w:p w14:paraId="3FDAB2D4" w14:textId="77777777" w:rsidR="00EF7B2E" w:rsidRPr="00172AD1" w:rsidRDefault="00EF7B2E" w:rsidP="00EF7B2E">
            <w:pPr>
              <w:jc w:val="center"/>
              <w:rPr>
                <w:sz w:val="18"/>
                <w:lang w:val="en-US" w:eastAsia="ko-KR"/>
              </w:rPr>
            </w:pPr>
            <w:r>
              <w:rPr>
                <w:rFonts w:hint="eastAsia"/>
                <w:sz w:val="18"/>
                <w:lang w:val="en-US" w:eastAsia="ko-KR"/>
              </w:rPr>
              <w:t>N</w:t>
            </w:r>
          </w:p>
        </w:tc>
        <w:tc>
          <w:tcPr>
            <w:tcW w:w="2406" w:type="dxa"/>
            <w:tcBorders>
              <w:top w:val="single" w:sz="4" w:space="0" w:color="auto"/>
            </w:tcBorders>
          </w:tcPr>
          <w:p w14:paraId="440B46E8" w14:textId="77777777" w:rsidR="00EF7B2E" w:rsidRPr="00172AD1" w:rsidRDefault="00EF7B2E" w:rsidP="00EF7B2E">
            <w:pPr>
              <w:jc w:val="both"/>
              <w:rPr>
                <w:sz w:val="18"/>
                <w:lang w:val="en-US" w:eastAsia="ko-KR"/>
              </w:rPr>
            </w:pPr>
            <w:r>
              <w:rPr>
                <w:rFonts w:hint="eastAsia"/>
                <w:sz w:val="18"/>
                <w:lang w:val="en-US" w:eastAsia="ko-KR"/>
              </w:rPr>
              <w:t>URI</w:t>
            </w:r>
          </w:p>
        </w:tc>
      </w:tr>
    </w:tbl>
    <w:p w14:paraId="06B8AEAB" w14:textId="77777777" w:rsidR="00735417" w:rsidRDefault="00735417" w:rsidP="00735417">
      <w:pPr>
        <w:spacing w:before="0" w:after="160" w:line="259" w:lineRule="auto"/>
        <w:jc w:val="both"/>
        <w:rPr>
          <w:rFonts w:eastAsia="맑은 고딕"/>
          <w:lang w:val="en-US" w:eastAsia="ko-KR"/>
        </w:rPr>
      </w:pPr>
    </w:p>
    <w:bookmarkEnd w:id="333"/>
    <w:p w14:paraId="76119AAD" w14:textId="77777777" w:rsidR="00735417" w:rsidRDefault="00735417" w:rsidP="00735417">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I-4 shows the data dictionary of </w:t>
      </w:r>
      <w:r w:rsidRPr="009820AF">
        <w:rPr>
          <w:rFonts w:eastAsia="맑은 고딕"/>
          <w:i/>
          <w:lang w:val="en-US" w:eastAsia="ko-KR"/>
        </w:rPr>
        <w:t>BDC_Domain</w:t>
      </w:r>
      <w:r>
        <w:rPr>
          <w:rFonts w:eastAsia="맑은 고딕"/>
          <w:lang w:val="en-US" w:eastAsia="ko-KR"/>
        </w:rPr>
        <w:t xml:space="preserve"> which describes domain information in clause 7.5.</w:t>
      </w:r>
    </w:p>
    <w:p w14:paraId="1C67E6C5"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-4</w:t>
      </w:r>
      <w:r w:rsidRPr="00172AD1">
        <w:rPr>
          <w:rFonts w:eastAsia="바탕"/>
          <w:b/>
          <w:szCs w:val="20"/>
          <w:lang w:eastAsia="zh-CN"/>
        </w:rPr>
        <w:tab/>
      </w:r>
      <w:r w:rsidRPr="00172AD1">
        <w:rPr>
          <w:rFonts w:eastAsia="바탕"/>
          <w:b/>
          <w:szCs w:val="20"/>
          <w:lang w:eastAsia="ko-KR"/>
        </w:rPr>
        <w:t>Domain information</w:t>
      </w:r>
    </w:p>
    <w:tbl>
      <w:tblPr>
        <w:tblStyle w:val="11"/>
        <w:tblW w:w="0" w:type="auto"/>
        <w:tblLook w:val="04A0" w:firstRow="1" w:lastRow="0" w:firstColumn="1" w:lastColumn="0" w:noHBand="0" w:noVBand="1"/>
      </w:tblPr>
      <w:tblGrid>
        <w:gridCol w:w="576"/>
        <w:gridCol w:w="2116"/>
        <w:gridCol w:w="3070"/>
        <w:gridCol w:w="756"/>
        <w:gridCol w:w="1107"/>
        <w:gridCol w:w="2004"/>
      </w:tblGrid>
      <w:tr w:rsidR="007F40B5" w:rsidRPr="00172AD1" w14:paraId="01456FBC" w14:textId="77777777" w:rsidTr="007F40B5">
        <w:tc>
          <w:tcPr>
            <w:tcW w:w="576" w:type="dxa"/>
          </w:tcPr>
          <w:p w14:paraId="590CDA39" w14:textId="77777777" w:rsidR="007F40B5" w:rsidRPr="00172AD1" w:rsidRDefault="007F40B5" w:rsidP="007F40B5">
            <w:pPr>
              <w:jc w:val="both"/>
              <w:rPr>
                <w:sz w:val="18"/>
                <w:lang w:val="en-US" w:eastAsia="ko-KR"/>
              </w:rPr>
            </w:pPr>
          </w:p>
        </w:tc>
        <w:tc>
          <w:tcPr>
            <w:tcW w:w="2116" w:type="dxa"/>
          </w:tcPr>
          <w:p w14:paraId="5D1CA18F" w14:textId="77777777"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70" w:type="dxa"/>
          </w:tcPr>
          <w:p w14:paraId="2E6ED786" w14:textId="77777777"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14:paraId="6D4EEAB9" w14:textId="77777777"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14:paraId="078F9A25" w14:textId="77777777" w:rsidR="007F40B5" w:rsidRPr="00172AD1" w:rsidRDefault="007F40B5" w:rsidP="007F40B5">
            <w:pPr>
              <w:jc w:val="center"/>
              <w:rPr>
                <w:b/>
                <w:sz w:val="18"/>
                <w:lang w:val="en-US" w:eastAsia="ko-KR"/>
              </w:rPr>
            </w:pPr>
            <w:r w:rsidRPr="00172AD1">
              <w:rPr>
                <w:b/>
                <w:sz w:val="18"/>
                <w:lang w:val="en-US" w:eastAsia="ko-KR"/>
              </w:rPr>
              <w:t>Cardinality</w:t>
            </w:r>
          </w:p>
        </w:tc>
        <w:tc>
          <w:tcPr>
            <w:tcW w:w="2004" w:type="dxa"/>
          </w:tcPr>
          <w:p w14:paraId="2B193650" w14:textId="77777777"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14:paraId="111D291F" w14:textId="77777777" w:rsidTr="007F40B5">
        <w:tc>
          <w:tcPr>
            <w:tcW w:w="576" w:type="dxa"/>
            <w:shd w:val="clear" w:color="auto" w:fill="D9D9D9" w:themeFill="background1" w:themeFillShade="D9"/>
          </w:tcPr>
          <w:p w14:paraId="5FDC3C83" w14:textId="77777777"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3</w:t>
            </w:r>
          </w:p>
        </w:tc>
        <w:tc>
          <w:tcPr>
            <w:tcW w:w="2116" w:type="dxa"/>
            <w:shd w:val="clear" w:color="auto" w:fill="D9D9D9" w:themeFill="background1" w:themeFillShade="D9"/>
          </w:tcPr>
          <w:p w14:paraId="1F0A56CB" w14:textId="77777777" w:rsidR="007F40B5" w:rsidRPr="00172AD1" w:rsidRDefault="007F40B5" w:rsidP="007F40B5">
            <w:pPr>
              <w:jc w:val="center"/>
              <w:rPr>
                <w:sz w:val="18"/>
                <w:lang w:val="en-US" w:eastAsia="ko-KR"/>
              </w:rPr>
            </w:pPr>
            <w:r w:rsidRPr="00172AD1">
              <w:rPr>
                <w:rFonts w:hint="eastAsia"/>
                <w:sz w:val="18"/>
                <w:lang w:val="en-US" w:eastAsia="ko-KR"/>
              </w:rPr>
              <w:t>BDC_</w:t>
            </w:r>
            <w:r w:rsidRPr="00172AD1">
              <w:rPr>
                <w:sz w:val="18"/>
                <w:lang w:val="en-US" w:eastAsia="ko-KR"/>
              </w:rPr>
              <w:t>Domain</w:t>
            </w:r>
          </w:p>
        </w:tc>
        <w:tc>
          <w:tcPr>
            <w:tcW w:w="3070" w:type="dxa"/>
            <w:shd w:val="clear" w:color="auto" w:fill="D9D9D9" w:themeFill="background1" w:themeFillShade="D9"/>
          </w:tcPr>
          <w:p w14:paraId="6AB06995" w14:textId="77777777" w:rsidR="007F40B5" w:rsidRPr="00172AD1" w:rsidRDefault="007F40B5" w:rsidP="007F40B5">
            <w:pPr>
              <w:rPr>
                <w:sz w:val="18"/>
                <w:lang w:val="en-US" w:eastAsia="ko-KR"/>
              </w:rPr>
            </w:pPr>
            <w:r w:rsidRPr="00172AD1">
              <w:rPr>
                <w:sz w:val="18"/>
                <w:lang w:val="en-US" w:eastAsia="ko-KR"/>
              </w:rPr>
              <w:t>source and/ or usage information</w:t>
            </w:r>
            <w:r w:rsidRPr="00172AD1">
              <w:rPr>
                <w:rFonts w:hint="eastAsia"/>
                <w:sz w:val="18"/>
                <w:lang w:val="en-US" w:eastAsia="ko-KR"/>
              </w:rPr>
              <w:t xml:space="preserve"> for data catalogue</w:t>
            </w:r>
          </w:p>
        </w:tc>
        <w:tc>
          <w:tcPr>
            <w:tcW w:w="756" w:type="dxa"/>
            <w:shd w:val="clear" w:color="auto" w:fill="D9D9D9" w:themeFill="background1" w:themeFillShade="D9"/>
          </w:tcPr>
          <w:p w14:paraId="0CCF700B" w14:textId="77777777"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14:paraId="0D0A1397" w14:textId="77777777" w:rsidR="007F40B5" w:rsidRPr="00172AD1" w:rsidRDefault="007F40B5" w:rsidP="007F40B5">
            <w:pPr>
              <w:tabs>
                <w:tab w:val="left" w:pos="468"/>
              </w:tabs>
              <w:jc w:val="center"/>
              <w:rPr>
                <w:sz w:val="18"/>
                <w:lang w:val="en-US" w:eastAsia="ko-KR"/>
              </w:rPr>
            </w:pPr>
            <w:r w:rsidRPr="00172AD1">
              <w:rPr>
                <w:sz w:val="18"/>
                <w:lang w:val="en-US" w:eastAsia="ko-KR"/>
              </w:rPr>
              <w:t>1</w:t>
            </w:r>
          </w:p>
        </w:tc>
        <w:tc>
          <w:tcPr>
            <w:tcW w:w="2004" w:type="dxa"/>
            <w:shd w:val="clear" w:color="auto" w:fill="D9D9D9" w:themeFill="background1" w:themeFillShade="D9"/>
          </w:tcPr>
          <w:p w14:paraId="569E472B" w14:textId="77777777" w:rsidR="007F40B5" w:rsidRPr="00172AD1" w:rsidRDefault="007F40B5" w:rsidP="007F40B5">
            <w:pPr>
              <w:jc w:val="both"/>
              <w:rPr>
                <w:sz w:val="18"/>
                <w:lang w:val="en-US" w:eastAsia="ko-KR"/>
              </w:rPr>
            </w:pPr>
            <w:r w:rsidRPr="00172AD1">
              <w:rPr>
                <w:sz w:val="18"/>
                <w:lang w:val="en-US" w:eastAsia="ko-KR"/>
              </w:rPr>
              <w:t>Line 4</w:t>
            </w:r>
            <w:r w:rsidR="00EF7B2E">
              <w:rPr>
                <w:sz w:val="18"/>
                <w:lang w:val="en-US" w:eastAsia="ko-KR"/>
              </w:rPr>
              <w:t>4</w:t>
            </w:r>
            <w:r w:rsidRPr="00172AD1">
              <w:rPr>
                <w:sz w:val="18"/>
                <w:lang w:val="en-US" w:eastAsia="ko-KR"/>
              </w:rPr>
              <w:t xml:space="preserve"> to 4</w:t>
            </w:r>
            <w:r w:rsidR="00EF7B2E">
              <w:rPr>
                <w:sz w:val="18"/>
                <w:lang w:val="en-US" w:eastAsia="ko-KR"/>
              </w:rPr>
              <w:t>6</w:t>
            </w:r>
          </w:p>
        </w:tc>
      </w:tr>
      <w:tr w:rsidR="007F40B5" w:rsidRPr="00172AD1" w14:paraId="5E80A0F0" w14:textId="77777777" w:rsidTr="007F40B5">
        <w:tc>
          <w:tcPr>
            <w:tcW w:w="576" w:type="dxa"/>
          </w:tcPr>
          <w:p w14:paraId="26BF3E57" w14:textId="77777777" w:rsidR="007F40B5" w:rsidRPr="00172AD1" w:rsidRDefault="007F40B5" w:rsidP="007F40B5">
            <w:pPr>
              <w:jc w:val="both"/>
              <w:rPr>
                <w:sz w:val="18"/>
                <w:lang w:val="en-US" w:eastAsia="ko-KR"/>
              </w:rPr>
            </w:pPr>
            <w:r w:rsidRPr="00172AD1">
              <w:rPr>
                <w:sz w:val="18"/>
                <w:lang w:val="en-US" w:eastAsia="ko-KR"/>
              </w:rPr>
              <w:lastRenderedPageBreak/>
              <w:t>4</w:t>
            </w:r>
            <w:r w:rsidR="00EF7B2E">
              <w:rPr>
                <w:sz w:val="18"/>
                <w:lang w:val="en-US" w:eastAsia="ko-KR"/>
              </w:rPr>
              <w:t>4</w:t>
            </w:r>
          </w:p>
        </w:tc>
        <w:tc>
          <w:tcPr>
            <w:tcW w:w="2116" w:type="dxa"/>
          </w:tcPr>
          <w:p w14:paraId="11C74C4D" w14:textId="77777777" w:rsidR="007F40B5" w:rsidRPr="00172AD1" w:rsidRDefault="007F40B5" w:rsidP="007F40B5">
            <w:pPr>
              <w:jc w:val="both"/>
              <w:rPr>
                <w:sz w:val="18"/>
                <w:lang w:val="en-US" w:eastAsia="ko-KR"/>
              </w:rPr>
            </w:pPr>
            <w:r>
              <w:rPr>
                <w:sz w:val="18"/>
                <w:lang w:val="en-US" w:eastAsia="ko-KR"/>
              </w:rPr>
              <w:t>title</w:t>
            </w:r>
          </w:p>
        </w:tc>
        <w:tc>
          <w:tcPr>
            <w:tcW w:w="3070" w:type="dxa"/>
          </w:tcPr>
          <w:p w14:paraId="25C6DE65" w14:textId="77777777" w:rsidR="007F40B5" w:rsidRPr="00172AD1" w:rsidRDefault="007F40B5" w:rsidP="007F40B5">
            <w:pPr>
              <w:rPr>
                <w:sz w:val="18"/>
                <w:lang w:val="en-US" w:eastAsia="ko-KR"/>
              </w:rPr>
            </w:pPr>
            <w:r w:rsidRPr="00172AD1">
              <w:rPr>
                <w:rFonts w:hint="eastAsia"/>
                <w:sz w:val="18"/>
                <w:lang w:val="en-US" w:eastAsia="ko-KR"/>
              </w:rPr>
              <w:t xml:space="preserve">a </w:t>
            </w:r>
            <w:r w:rsidRPr="00172AD1">
              <w:rPr>
                <w:sz w:val="18"/>
                <w:lang w:val="en-US" w:eastAsia="ko-KR"/>
              </w:rPr>
              <w:t>member item of taxonomy which used for identifying the domain of source and /or usage</w:t>
            </w:r>
          </w:p>
        </w:tc>
        <w:tc>
          <w:tcPr>
            <w:tcW w:w="756" w:type="dxa"/>
          </w:tcPr>
          <w:p w14:paraId="594E99EA" w14:textId="77777777" w:rsidR="007F40B5" w:rsidRPr="00172AD1" w:rsidRDefault="007F40B5" w:rsidP="007F40B5">
            <w:pPr>
              <w:jc w:val="center"/>
              <w:rPr>
                <w:sz w:val="18"/>
                <w:lang w:val="en-US" w:eastAsia="ko-KR"/>
              </w:rPr>
            </w:pPr>
            <w:r w:rsidRPr="00172AD1">
              <w:rPr>
                <w:sz w:val="18"/>
                <w:lang w:val="en-US" w:eastAsia="ko-KR"/>
              </w:rPr>
              <w:t>M</w:t>
            </w:r>
          </w:p>
        </w:tc>
        <w:tc>
          <w:tcPr>
            <w:tcW w:w="1107" w:type="dxa"/>
          </w:tcPr>
          <w:p w14:paraId="37737BF4"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004" w:type="dxa"/>
          </w:tcPr>
          <w:p w14:paraId="6467003A"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3EDA10FD" w14:textId="77777777" w:rsidTr="007F40B5">
        <w:tc>
          <w:tcPr>
            <w:tcW w:w="576" w:type="dxa"/>
          </w:tcPr>
          <w:p w14:paraId="07AAF84C" w14:textId="77777777"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5</w:t>
            </w:r>
          </w:p>
        </w:tc>
        <w:tc>
          <w:tcPr>
            <w:tcW w:w="2116" w:type="dxa"/>
          </w:tcPr>
          <w:p w14:paraId="45043EAC" w14:textId="77777777" w:rsidR="007F40B5" w:rsidRPr="00172AD1" w:rsidRDefault="007F40B5" w:rsidP="007F40B5">
            <w:pPr>
              <w:jc w:val="both"/>
              <w:rPr>
                <w:sz w:val="18"/>
                <w:lang w:val="en-US" w:eastAsia="ko-KR"/>
              </w:rPr>
            </w:pPr>
            <w:r w:rsidRPr="00172AD1">
              <w:rPr>
                <w:sz w:val="18"/>
                <w:lang w:val="en-US" w:eastAsia="ko-KR"/>
              </w:rPr>
              <w:t>t</w:t>
            </w:r>
            <w:r w:rsidRPr="00172AD1">
              <w:rPr>
                <w:rFonts w:hint="eastAsia"/>
                <w:sz w:val="18"/>
                <w:lang w:val="en-US" w:eastAsia="ko-KR"/>
              </w:rPr>
              <w:t>axonomy</w:t>
            </w:r>
          </w:p>
        </w:tc>
        <w:tc>
          <w:tcPr>
            <w:tcW w:w="3070" w:type="dxa"/>
          </w:tcPr>
          <w:p w14:paraId="4EE515C3" w14:textId="7BD991CC" w:rsidR="007F40B5" w:rsidRPr="00172AD1" w:rsidRDefault="007F40B5" w:rsidP="007F40B5">
            <w:pPr>
              <w:rPr>
                <w:sz w:val="18"/>
                <w:lang w:val="en-US" w:eastAsia="ko-KR"/>
              </w:rPr>
            </w:pPr>
            <w:r w:rsidRPr="00172AD1">
              <w:rPr>
                <w:rFonts w:hint="eastAsia"/>
                <w:sz w:val="18"/>
                <w:lang w:val="en-US" w:eastAsia="ko-KR"/>
              </w:rPr>
              <w:t xml:space="preserve">taxonomy </w:t>
            </w:r>
            <w:r w:rsidRPr="00172AD1">
              <w:rPr>
                <w:sz w:val="18"/>
                <w:lang w:val="en-US" w:eastAsia="ko-KR"/>
              </w:rPr>
              <w:t xml:space="preserve">information including classification system </w:t>
            </w:r>
            <w:del w:id="346" w:author="Ha Suwook" w:date="2019-08-28T16:02:00Z">
              <w:r w:rsidRPr="00172AD1" w:rsidDel="001445C6">
                <w:rPr>
                  <w:sz w:val="18"/>
                  <w:lang w:val="en-US" w:eastAsia="ko-KR"/>
                </w:rPr>
                <w:delText xml:space="preserve"> </w:delText>
              </w:r>
            </w:del>
            <w:r w:rsidRPr="00172AD1">
              <w:rPr>
                <w:sz w:val="18"/>
                <w:lang w:val="en-US" w:eastAsia="ko-KR"/>
              </w:rPr>
              <w:t>and authority</w:t>
            </w:r>
          </w:p>
        </w:tc>
        <w:tc>
          <w:tcPr>
            <w:tcW w:w="756" w:type="dxa"/>
          </w:tcPr>
          <w:p w14:paraId="4580CC68"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14:paraId="792E8134"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004" w:type="dxa"/>
          </w:tcPr>
          <w:p w14:paraId="081F966A" w14:textId="77777777" w:rsidR="007F40B5" w:rsidRPr="00172AD1" w:rsidRDefault="007F40B5" w:rsidP="007F40B5">
            <w:pPr>
              <w:jc w:val="both"/>
              <w:rPr>
                <w:sz w:val="18"/>
                <w:lang w:val="en-US" w:eastAsia="ko-KR"/>
              </w:rPr>
            </w:pPr>
            <w:r>
              <w:rPr>
                <w:sz w:val="18"/>
                <w:lang w:val="en-US" w:eastAsia="ko-KR"/>
              </w:rPr>
              <w:t>URI</w:t>
            </w:r>
          </w:p>
        </w:tc>
      </w:tr>
      <w:tr w:rsidR="007F40B5" w:rsidRPr="00172AD1" w14:paraId="6D8B903A" w14:textId="77777777" w:rsidTr="007F40B5">
        <w:tc>
          <w:tcPr>
            <w:tcW w:w="576" w:type="dxa"/>
          </w:tcPr>
          <w:p w14:paraId="4ECA8164" w14:textId="77777777" w:rsidR="007F40B5" w:rsidRPr="00172AD1" w:rsidRDefault="007F40B5" w:rsidP="007F40B5">
            <w:pPr>
              <w:jc w:val="both"/>
              <w:rPr>
                <w:sz w:val="18"/>
                <w:lang w:val="en-US" w:eastAsia="ko-KR"/>
              </w:rPr>
            </w:pPr>
            <w:r>
              <w:rPr>
                <w:rFonts w:hint="eastAsia"/>
                <w:sz w:val="18"/>
                <w:lang w:val="en-US" w:eastAsia="ko-KR"/>
              </w:rPr>
              <w:t>4</w:t>
            </w:r>
            <w:r w:rsidR="00EF7B2E">
              <w:rPr>
                <w:sz w:val="18"/>
                <w:lang w:val="en-US" w:eastAsia="ko-KR"/>
              </w:rPr>
              <w:t>6</w:t>
            </w:r>
          </w:p>
        </w:tc>
        <w:tc>
          <w:tcPr>
            <w:tcW w:w="2116" w:type="dxa"/>
          </w:tcPr>
          <w:p w14:paraId="49D2BE1B" w14:textId="77777777" w:rsidR="007F40B5" w:rsidRPr="00172AD1" w:rsidRDefault="007F40B5" w:rsidP="007F40B5">
            <w:pPr>
              <w:jc w:val="both"/>
              <w:rPr>
                <w:sz w:val="18"/>
                <w:lang w:val="en-US" w:eastAsia="ko-KR"/>
              </w:rPr>
            </w:pPr>
            <w:r w:rsidRPr="009D29F7">
              <w:rPr>
                <w:rFonts w:hint="eastAsia"/>
                <w:color w:val="000000" w:themeColor="text1"/>
                <w:sz w:val="18"/>
                <w:lang w:val="en-US" w:eastAsia="ko-KR"/>
              </w:rPr>
              <w:t>comment</w:t>
            </w:r>
          </w:p>
        </w:tc>
        <w:tc>
          <w:tcPr>
            <w:tcW w:w="3070" w:type="dxa"/>
          </w:tcPr>
          <w:p w14:paraId="34D3F76A" w14:textId="77777777" w:rsidR="007F40B5" w:rsidRPr="00172AD1" w:rsidRDefault="007F40B5" w:rsidP="007F40B5">
            <w:pPr>
              <w:rPr>
                <w:sz w:val="18"/>
                <w:lang w:val="en-US" w:eastAsia="ko-KR"/>
              </w:rPr>
            </w:pPr>
            <w:r w:rsidRPr="009D29F7">
              <w:rPr>
                <w:rFonts w:hint="eastAsia"/>
                <w:color w:val="000000" w:themeColor="text1"/>
                <w:sz w:val="18"/>
                <w:lang w:val="en-US" w:eastAsia="ko-KR"/>
              </w:rPr>
              <w:t>an additional information for domain</w:t>
            </w:r>
          </w:p>
        </w:tc>
        <w:tc>
          <w:tcPr>
            <w:tcW w:w="756" w:type="dxa"/>
          </w:tcPr>
          <w:p w14:paraId="42C75CAC" w14:textId="77777777" w:rsidR="007F40B5" w:rsidRPr="00172AD1" w:rsidRDefault="007F40B5" w:rsidP="007F40B5">
            <w:pPr>
              <w:jc w:val="center"/>
              <w:rPr>
                <w:sz w:val="18"/>
                <w:lang w:val="en-US" w:eastAsia="ko-KR"/>
              </w:rPr>
            </w:pPr>
            <w:r w:rsidRPr="009D29F7">
              <w:rPr>
                <w:color w:val="000000" w:themeColor="text1"/>
                <w:sz w:val="18"/>
                <w:lang w:val="en-US" w:eastAsia="ko-KR"/>
              </w:rPr>
              <w:t>O</w:t>
            </w:r>
          </w:p>
        </w:tc>
        <w:tc>
          <w:tcPr>
            <w:tcW w:w="1107" w:type="dxa"/>
          </w:tcPr>
          <w:p w14:paraId="753B110A" w14:textId="77777777" w:rsidR="007F40B5" w:rsidRPr="00172AD1" w:rsidRDefault="007F40B5" w:rsidP="007F40B5">
            <w:pPr>
              <w:jc w:val="center"/>
              <w:rPr>
                <w:sz w:val="18"/>
                <w:lang w:val="en-US" w:eastAsia="ko-KR"/>
              </w:rPr>
            </w:pPr>
            <w:r w:rsidRPr="009D29F7">
              <w:rPr>
                <w:rFonts w:hint="eastAsia"/>
                <w:color w:val="000000" w:themeColor="text1"/>
                <w:sz w:val="18"/>
                <w:lang w:val="en-US" w:eastAsia="ko-KR"/>
              </w:rPr>
              <w:t>N</w:t>
            </w:r>
          </w:p>
        </w:tc>
        <w:tc>
          <w:tcPr>
            <w:tcW w:w="2004" w:type="dxa"/>
          </w:tcPr>
          <w:p w14:paraId="7609B5AC" w14:textId="77777777" w:rsidR="007F40B5" w:rsidRPr="00172AD1" w:rsidDel="00EB6C59" w:rsidRDefault="007F40B5" w:rsidP="007F40B5">
            <w:pPr>
              <w:jc w:val="both"/>
              <w:rPr>
                <w:sz w:val="18"/>
                <w:lang w:val="en-US" w:eastAsia="ko-KR"/>
              </w:rPr>
            </w:pPr>
            <w:r w:rsidRPr="009D29F7">
              <w:rPr>
                <w:rFonts w:hint="eastAsia"/>
                <w:color w:val="000000" w:themeColor="text1"/>
                <w:sz w:val="18"/>
                <w:lang w:val="en-US" w:eastAsia="ko-KR"/>
              </w:rPr>
              <w:t xml:space="preserve">free </w:t>
            </w:r>
            <w:r w:rsidRPr="009D29F7">
              <w:rPr>
                <w:color w:val="000000" w:themeColor="text1"/>
                <w:sz w:val="18"/>
                <w:lang w:val="en-US" w:eastAsia="ko-KR"/>
              </w:rPr>
              <w:t>text</w:t>
            </w:r>
          </w:p>
        </w:tc>
      </w:tr>
    </w:tbl>
    <w:p w14:paraId="1E28EDF2" w14:textId="77777777" w:rsidR="00735417" w:rsidRDefault="00735417" w:rsidP="00735417">
      <w:pPr>
        <w:spacing w:before="0" w:after="160" w:line="259" w:lineRule="auto"/>
        <w:rPr>
          <w:rFonts w:eastAsia="맑은 고딕"/>
          <w:b/>
          <w:sz w:val="28"/>
          <w:szCs w:val="28"/>
          <w:lang w:val="en" w:eastAsia="ko-KR"/>
        </w:rPr>
      </w:pPr>
    </w:p>
    <w:p w14:paraId="233D0D8B" w14:textId="77777777" w:rsidR="007F40B5" w:rsidRPr="0082311B" w:rsidRDefault="00735417" w:rsidP="0082311B">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I-5 shows the data dictionary of </w:t>
      </w:r>
      <w:r w:rsidRPr="009820AF">
        <w:rPr>
          <w:rFonts w:eastAsia="맑은 고딕"/>
          <w:i/>
          <w:lang w:val="en-US" w:eastAsia="ko-KR"/>
        </w:rPr>
        <w:t>BDC_DataQuality</w:t>
      </w:r>
      <w:r>
        <w:rPr>
          <w:rFonts w:eastAsia="맑은 고딕"/>
          <w:lang w:val="en-US" w:eastAsia="ko-KR"/>
        </w:rPr>
        <w:t xml:space="preserve"> which describes data quality in clause 7.6.</w:t>
      </w:r>
    </w:p>
    <w:p w14:paraId="783D62E9"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-5</w:t>
      </w:r>
      <w:r w:rsidRPr="00172AD1">
        <w:rPr>
          <w:rFonts w:eastAsia="바탕"/>
          <w:b/>
          <w:szCs w:val="20"/>
          <w:lang w:eastAsia="zh-CN"/>
        </w:rPr>
        <w:tab/>
      </w:r>
      <w:r w:rsidRPr="00172AD1">
        <w:rPr>
          <w:rFonts w:eastAsia="바탕"/>
          <w:b/>
          <w:szCs w:val="20"/>
          <w:lang w:eastAsia="ko-KR"/>
        </w:rPr>
        <w:t>Data quality information</w:t>
      </w:r>
    </w:p>
    <w:tbl>
      <w:tblPr>
        <w:tblStyle w:val="11"/>
        <w:tblW w:w="0" w:type="auto"/>
        <w:tblLook w:val="04A0" w:firstRow="1" w:lastRow="0" w:firstColumn="1" w:lastColumn="0" w:noHBand="0" w:noVBand="1"/>
      </w:tblPr>
      <w:tblGrid>
        <w:gridCol w:w="405"/>
        <w:gridCol w:w="2105"/>
        <w:gridCol w:w="3182"/>
        <w:gridCol w:w="756"/>
        <w:gridCol w:w="1107"/>
        <w:gridCol w:w="2074"/>
      </w:tblGrid>
      <w:tr w:rsidR="007F40B5" w:rsidRPr="00172AD1" w14:paraId="1D3F3A50" w14:textId="77777777" w:rsidTr="00735417">
        <w:tc>
          <w:tcPr>
            <w:tcW w:w="405" w:type="dxa"/>
          </w:tcPr>
          <w:p w14:paraId="6608878B" w14:textId="77777777" w:rsidR="007F40B5" w:rsidRPr="00172AD1" w:rsidRDefault="007F40B5" w:rsidP="007F40B5">
            <w:pPr>
              <w:jc w:val="both"/>
              <w:rPr>
                <w:sz w:val="18"/>
                <w:lang w:val="en-US" w:eastAsia="ko-KR"/>
              </w:rPr>
            </w:pPr>
          </w:p>
        </w:tc>
        <w:tc>
          <w:tcPr>
            <w:tcW w:w="2105" w:type="dxa"/>
          </w:tcPr>
          <w:p w14:paraId="7044C5EC" w14:textId="77777777"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2" w:type="dxa"/>
          </w:tcPr>
          <w:p w14:paraId="1969D431" w14:textId="77777777"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14:paraId="0BFE0D2F" w14:textId="77777777"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14:paraId="2C4C6C16" w14:textId="77777777" w:rsidR="007F40B5" w:rsidRPr="00172AD1" w:rsidRDefault="007F40B5" w:rsidP="007F40B5">
            <w:pPr>
              <w:jc w:val="center"/>
              <w:rPr>
                <w:b/>
                <w:sz w:val="18"/>
                <w:lang w:val="en-US" w:eastAsia="ko-KR"/>
              </w:rPr>
            </w:pPr>
            <w:r w:rsidRPr="00172AD1">
              <w:rPr>
                <w:b/>
                <w:sz w:val="18"/>
                <w:lang w:val="en-US" w:eastAsia="ko-KR"/>
              </w:rPr>
              <w:t>Cardinality</w:t>
            </w:r>
          </w:p>
        </w:tc>
        <w:tc>
          <w:tcPr>
            <w:tcW w:w="2074" w:type="dxa"/>
          </w:tcPr>
          <w:p w14:paraId="0ADB61AF" w14:textId="77777777"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14:paraId="79E237C8" w14:textId="77777777" w:rsidTr="00735417">
        <w:tc>
          <w:tcPr>
            <w:tcW w:w="405" w:type="dxa"/>
            <w:shd w:val="clear" w:color="auto" w:fill="D9D9D9" w:themeFill="background1" w:themeFillShade="D9"/>
          </w:tcPr>
          <w:p w14:paraId="1DACCA55" w14:textId="77777777"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7</w:t>
            </w:r>
          </w:p>
        </w:tc>
        <w:tc>
          <w:tcPr>
            <w:tcW w:w="2105" w:type="dxa"/>
            <w:shd w:val="clear" w:color="auto" w:fill="D9D9D9" w:themeFill="background1" w:themeFillShade="D9"/>
          </w:tcPr>
          <w:p w14:paraId="08DAEC5C" w14:textId="77777777"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DataQuality</w:t>
            </w:r>
          </w:p>
        </w:tc>
        <w:tc>
          <w:tcPr>
            <w:tcW w:w="3182" w:type="dxa"/>
            <w:shd w:val="clear" w:color="auto" w:fill="D9D9D9" w:themeFill="background1" w:themeFillShade="D9"/>
          </w:tcPr>
          <w:p w14:paraId="51AA31DB" w14:textId="77777777" w:rsidR="007F40B5" w:rsidRPr="00172AD1" w:rsidRDefault="007F40B5" w:rsidP="007F40B5">
            <w:pPr>
              <w:rPr>
                <w:sz w:val="18"/>
                <w:lang w:val="en-US" w:eastAsia="ko-KR"/>
              </w:rPr>
            </w:pPr>
            <w:r w:rsidRPr="00172AD1">
              <w:rPr>
                <w:rFonts w:hint="eastAsia"/>
                <w:sz w:val="18"/>
                <w:lang w:val="en-US" w:eastAsia="ko-KR"/>
              </w:rPr>
              <w:t xml:space="preserve">data </w:t>
            </w:r>
            <w:r w:rsidRPr="00172AD1">
              <w:rPr>
                <w:sz w:val="18"/>
                <w:lang w:val="en-US" w:eastAsia="ko-KR"/>
              </w:rPr>
              <w:t>quality information for the data catalogue</w:t>
            </w:r>
          </w:p>
        </w:tc>
        <w:tc>
          <w:tcPr>
            <w:tcW w:w="756" w:type="dxa"/>
            <w:shd w:val="clear" w:color="auto" w:fill="D9D9D9" w:themeFill="background1" w:themeFillShade="D9"/>
          </w:tcPr>
          <w:p w14:paraId="09476D63" w14:textId="77777777"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14:paraId="143C25BE" w14:textId="77777777"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4" w:type="dxa"/>
            <w:shd w:val="clear" w:color="auto" w:fill="D9D9D9" w:themeFill="background1" w:themeFillShade="D9"/>
          </w:tcPr>
          <w:p w14:paraId="62809508" w14:textId="77777777" w:rsidR="007F40B5" w:rsidRPr="00172AD1" w:rsidRDefault="007F40B5" w:rsidP="007F40B5">
            <w:pPr>
              <w:jc w:val="both"/>
              <w:rPr>
                <w:sz w:val="18"/>
                <w:lang w:val="en-US" w:eastAsia="ko-KR"/>
              </w:rPr>
            </w:pPr>
            <w:r w:rsidRPr="00172AD1">
              <w:rPr>
                <w:sz w:val="18"/>
                <w:lang w:val="en-US" w:eastAsia="ko-KR"/>
              </w:rPr>
              <w:t>Line 4</w:t>
            </w:r>
            <w:r w:rsidR="00EF7B2E">
              <w:rPr>
                <w:sz w:val="18"/>
                <w:lang w:val="en-US" w:eastAsia="ko-KR"/>
              </w:rPr>
              <w:t>8</w:t>
            </w:r>
            <w:r w:rsidRPr="00172AD1">
              <w:rPr>
                <w:sz w:val="18"/>
                <w:lang w:val="en-US" w:eastAsia="ko-KR"/>
              </w:rPr>
              <w:t xml:space="preserve"> to </w:t>
            </w:r>
            <w:r w:rsidR="00EF7B2E">
              <w:rPr>
                <w:sz w:val="18"/>
                <w:lang w:val="en-US" w:eastAsia="ko-KR"/>
              </w:rPr>
              <w:t>50</w:t>
            </w:r>
          </w:p>
        </w:tc>
      </w:tr>
      <w:tr w:rsidR="007F40B5" w:rsidRPr="00172AD1" w14:paraId="6CF13A23" w14:textId="77777777" w:rsidTr="00735417">
        <w:tc>
          <w:tcPr>
            <w:tcW w:w="405" w:type="dxa"/>
          </w:tcPr>
          <w:p w14:paraId="7682F8BA" w14:textId="77777777"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8</w:t>
            </w:r>
          </w:p>
        </w:tc>
        <w:tc>
          <w:tcPr>
            <w:tcW w:w="2105" w:type="dxa"/>
          </w:tcPr>
          <w:p w14:paraId="198CE831" w14:textId="77777777" w:rsidR="007F40B5" w:rsidRPr="00172AD1" w:rsidRDefault="007F40B5" w:rsidP="007F40B5">
            <w:pPr>
              <w:jc w:val="both"/>
              <w:rPr>
                <w:sz w:val="18"/>
                <w:lang w:val="en-US" w:eastAsia="ko-KR"/>
              </w:rPr>
            </w:pPr>
            <w:commentRangeStart w:id="347"/>
            <w:r w:rsidRPr="00172AD1">
              <w:rPr>
                <w:rFonts w:hint="eastAsia"/>
                <w:sz w:val="18"/>
                <w:lang w:val="en-US" w:eastAsia="ko-KR"/>
              </w:rPr>
              <w:t>qualityRequirement</w:t>
            </w:r>
            <w:commentRangeEnd w:id="347"/>
            <w:r w:rsidR="00786D3B">
              <w:rPr>
                <w:rStyle w:val="ae"/>
                <w:rFonts w:eastAsiaTheme="minorEastAsia"/>
              </w:rPr>
              <w:commentReference w:id="347"/>
            </w:r>
            <w:del w:id="348" w:author="Ha Suwook" w:date="2019-08-28T16:04:00Z">
              <w:r w:rsidRPr="00172AD1" w:rsidDel="001445C6">
                <w:rPr>
                  <w:rFonts w:hint="eastAsia"/>
                  <w:sz w:val="18"/>
                  <w:lang w:val="en-US" w:eastAsia="ko-KR"/>
                </w:rPr>
                <w:delText>s</w:delText>
              </w:r>
            </w:del>
          </w:p>
        </w:tc>
        <w:tc>
          <w:tcPr>
            <w:tcW w:w="3182" w:type="dxa"/>
          </w:tcPr>
          <w:p w14:paraId="4DB45393" w14:textId="77777777" w:rsidR="007F40B5" w:rsidRPr="00172AD1" w:rsidRDefault="007F40B5" w:rsidP="007F40B5">
            <w:pPr>
              <w:rPr>
                <w:sz w:val="18"/>
                <w:lang w:val="en-US" w:eastAsia="ko-KR"/>
              </w:rPr>
            </w:pPr>
            <w:r w:rsidRPr="00172AD1">
              <w:rPr>
                <w:rFonts w:hint="eastAsia"/>
                <w:sz w:val="18"/>
                <w:lang w:val="en-US" w:eastAsia="ko-KR"/>
              </w:rPr>
              <w:t xml:space="preserve">requirement </w:t>
            </w:r>
            <w:r w:rsidRPr="00172AD1">
              <w:rPr>
                <w:sz w:val="18"/>
                <w:lang w:val="en-US" w:eastAsia="ko-KR"/>
              </w:rPr>
              <w:t>statement for evaluating quality of dataset</w:t>
            </w:r>
          </w:p>
        </w:tc>
        <w:tc>
          <w:tcPr>
            <w:tcW w:w="756" w:type="dxa"/>
          </w:tcPr>
          <w:p w14:paraId="19F71BF3"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14:paraId="37F8022F" w14:textId="539B10FD" w:rsidR="007F40B5" w:rsidRPr="00172AD1" w:rsidRDefault="007F40B5" w:rsidP="007F40B5">
            <w:pPr>
              <w:jc w:val="center"/>
              <w:rPr>
                <w:sz w:val="18"/>
                <w:lang w:val="en-US" w:eastAsia="ko-KR"/>
              </w:rPr>
            </w:pPr>
            <w:del w:id="349" w:author="Ha Suwook" w:date="2019-08-28T16:04:00Z">
              <w:r w:rsidRPr="00172AD1" w:rsidDel="001445C6">
                <w:rPr>
                  <w:rFonts w:hint="eastAsia"/>
                  <w:sz w:val="18"/>
                  <w:lang w:val="en-US" w:eastAsia="ko-KR"/>
                </w:rPr>
                <w:delText>N</w:delText>
              </w:r>
            </w:del>
            <w:ins w:id="350" w:author="Ha Suwook" w:date="2019-08-28T16:04:00Z">
              <w:r w:rsidR="001445C6">
                <w:rPr>
                  <w:sz w:val="18"/>
                  <w:lang w:val="en-US" w:eastAsia="ko-KR"/>
                </w:rPr>
                <w:t>1</w:t>
              </w:r>
            </w:ins>
          </w:p>
        </w:tc>
        <w:tc>
          <w:tcPr>
            <w:tcW w:w="2074" w:type="dxa"/>
          </w:tcPr>
          <w:p w14:paraId="407894CC"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13C65411" w14:textId="77777777" w:rsidTr="00735417">
        <w:tc>
          <w:tcPr>
            <w:tcW w:w="405" w:type="dxa"/>
          </w:tcPr>
          <w:p w14:paraId="7D503D5C" w14:textId="77777777"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9</w:t>
            </w:r>
          </w:p>
        </w:tc>
        <w:tc>
          <w:tcPr>
            <w:tcW w:w="2105" w:type="dxa"/>
          </w:tcPr>
          <w:p w14:paraId="0A4EDAF3" w14:textId="77777777" w:rsidR="007F40B5" w:rsidRPr="00172AD1" w:rsidRDefault="007F40B5" w:rsidP="007F40B5">
            <w:pPr>
              <w:jc w:val="both"/>
              <w:rPr>
                <w:sz w:val="18"/>
                <w:lang w:val="en-US" w:eastAsia="ko-KR"/>
              </w:rPr>
            </w:pPr>
            <w:r w:rsidRPr="00172AD1">
              <w:rPr>
                <w:rFonts w:hint="eastAsia"/>
                <w:sz w:val="18"/>
                <w:lang w:val="en-US" w:eastAsia="ko-KR"/>
              </w:rPr>
              <w:t>unitOfMeausre</w:t>
            </w:r>
          </w:p>
        </w:tc>
        <w:tc>
          <w:tcPr>
            <w:tcW w:w="3182" w:type="dxa"/>
          </w:tcPr>
          <w:p w14:paraId="0E325EBE" w14:textId="77777777" w:rsidR="007F40B5" w:rsidRPr="00172AD1" w:rsidRDefault="007F40B5" w:rsidP="007F40B5">
            <w:pPr>
              <w:rPr>
                <w:sz w:val="18"/>
                <w:lang w:val="en-US" w:eastAsia="ko-KR"/>
              </w:rPr>
            </w:pPr>
            <w:r w:rsidRPr="00172AD1">
              <w:rPr>
                <w:sz w:val="18"/>
                <w:lang w:val="en-US" w:eastAsia="ko-KR"/>
              </w:rPr>
              <w:t>s</w:t>
            </w:r>
            <w:r w:rsidRPr="00172AD1">
              <w:rPr>
                <w:rFonts w:hint="eastAsia"/>
                <w:sz w:val="18"/>
                <w:lang w:val="en-US" w:eastAsia="ko-KR"/>
              </w:rPr>
              <w:t xml:space="preserve">tandard </w:t>
            </w:r>
            <w:r w:rsidRPr="00172AD1">
              <w:rPr>
                <w:sz w:val="18"/>
                <w:lang w:val="en-US" w:eastAsia="ko-KR"/>
              </w:rPr>
              <w:t xml:space="preserve">unit or system of units by means of which a quantity is accounted for and expressed. </w:t>
            </w:r>
          </w:p>
        </w:tc>
        <w:tc>
          <w:tcPr>
            <w:tcW w:w="756" w:type="dxa"/>
          </w:tcPr>
          <w:p w14:paraId="3D6956EC"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14:paraId="0D38628C"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14:paraId="47293AEC"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14:paraId="79446E75" w14:textId="77777777" w:rsidTr="00735417">
        <w:tc>
          <w:tcPr>
            <w:tcW w:w="405" w:type="dxa"/>
          </w:tcPr>
          <w:p w14:paraId="3A93CBF8" w14:textId="77777777" w:rsidR="007F40B5" w:rsidRPr="00172AD1" w:rsidRDefault="00EF7B2E" w:rsidP="007F40B5">
            <w:pPr>
              <w:jc w:val="both"/>
              <w:rPr>
                <w:sz w:val="18"/>
                <w:lang w:val="en-US" w:eastAsia="ko-KR"/>
              </w:rPr>
            </w:pPr>
            <w:r>
              <w:rPr>
                <w:sz w:val="18"/>
                <w:lang w:val="en-US" w:eastAsia="ko-KR"/>
              </w:rPr>
              <w:t>50</w:t>
            </w:r>
          </w:p>
        </w:tc>
        <w:tc>
          <w:tcPr>
            <w:tcW w:w="2105" w:type="dxa"/>
          </w:tcPr>
          <w:p w14:paraId="5304C0FC" w14:textId="77777777" w:rsidR="007F40B5" w:rsidRPr="00172AD1" w:rsidRDefault="007F40B5" w:rsidP="007F40B5">
            <w:pPr>
              <w:jc w:val="both"/>
              <w:rPr>
                <w:sz w:val="18"/>
                <w:lang w:val="en-US" w:eastAsia="ko-KR"/>
              </w:rPr>
            </w:pPr>
            <w:r w:rsidRPr="00172AD1">
              <w:rPr>
                <w:rFonts w:hint="eastAsia"/>
                <w:sz w:val="18"/>
                <w:lang w:val="en-US" w:eastAsia="ko-KR"/>
              </w:rPr>
              <w:t>qualityResult</w:t>
            </w:r>
          </w:p>
        </w:tc>
        <w:tc>
          <w:tcPr>
            <w:tcW w:w="3182" w:type="dxa"/>
          </w:tcPr>
          <w:p w14:paraId="786C5FDB" w14:textId="77777777" w:rsidR="007F40B5" w:rsidRPr="00172AD1" w:rsidRDefault="007F40B5" w:rsidP="007F40B5">
            <w:pPr>
              <w:rPr>
                <w:sz w:val="18"/>
                <w:lang w:val="en-US" w:eastAsia="ko-KR"/>
              </w:rPr>
            </w:pPr>
            <w:r w:rsidRPr="00172AD1">
              <w:rPr>
                <w:rFonts w:hint="eastAsia"/>
                <w:sz w:val="18"/>
                <w:lang w:val="en-US" w:eastAsia="ko-KR"/>
              </w:rPr>
              <w:t xml:space="preserve">the </w:t>
            </w:r>
            <w:r w:rsidRPr="00172AD1">
              <w:rPr>
                <w:sz w:val="18"/>
                <w:lang w:val="en-US" w:eastAsia="ko-KR"/>
              </w:rPr>
              <w:t>result of quality evaluation described by the unit of measure</w:t>
            </w:r>
          </w:p>
        </w:tc>
        <w:tc>
          <w:tcPr>
            <w:tcW w:w="756" w:type="dxa"/>
          </w:tcPr>
          <w:p w14:paraId="70A64C5E"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14:paraId="36CC9D12"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14:paraId="62B29D2B" w14:textId="77777777"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14:paraId="514E77AA" w14:textId="77777777" w:rsidR="00735417" w:rsidRDefault="00735417" w:rsidP="00735417">
      <w:pPr>
        <w:spacing w:before="0" w:after="160" w:line="259" w:lineRule="auto"/>
        <w:jc w:val="both"/>
        <w:rPr>
          <w:rFonts w:eastAsia="맑은 고딕"/>
          <w:lang w:val="en-US" w:eastAsia="ko-KR"/>
        </w:rPr>
      </w:pPr>
    </w:p>
    <w:p w14:paraId="4A5183A8" w14:textId="77777777" w:rsidR="007F40B5" w:rsidRPr="00735417"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I-6 shows the data dictionary of </w:t>
      </w:r>
      <w:r w:rsidRPr="009820AF">
        <w:rPr>
          <w:rFonts w:eastAsia="맑은 고딕"/>
          <w:i/>
          <w:lang w:val="en-US" w:eastAsia="ko-KR"/>
        </w:rPr>
        <w:t>BDC_Record</w:t>
      </w:r>
      <w:r>
        <w:rPr>
          <w:rFonts w:eastAsia="맑은 고딕"/>
          <w:lang w:val="en-US" w:eastAsia="ko-KR"/>
        </w:rPr>
        <w:t xml:space="preserve"> which describes catalogue record in clause 7.7.</w:t>
      </w:r>
    </w:p>
    <w:p w14:paraId="3434A823"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-6</w:t>
      </w:r>
      <w:r w:rsidRPr="00172AD1">
        <w:rPr>
          <w:rFonts w:eastAsia="바탕"/>
          <w:b/>
          <w:szCs w:val="20"/>
          <w:lang w:eastAsia="zh-CN"/>
        </w:rPr>
        <w:tab/>
      </w:r>
      <w:r w:rsidRPr="00172AD1">
        <w:rPr>
          <w:rFonts w:eastAsia="바탕"/>
          <w:b/>
          <w:szCs w:val="20"/>
          <w:lang w:eastAsia="ko-KR"/>
        </w:rPr>
        <w:t>Catalogue record information</w:t>
      </w:r>
    </w:p>
    <w:tbl>
      <w:tblPr>
        <w:tblStyle w:val="11"/>
        <w:tblW w:w="0" w:type="auto"/>
        <w:tblLook w:val="04A0" w:firstRow="1" w:lastRow="0" w:firstColumn="1" w:lastColumn="0" w:noHBand="0" w:noVBand="1"/>
      </w:tblPr>
      <w:tblGrid>
        <w:gridCol w:w="406"/>
        <w:gridCol w:w="2093"/>
        <w:gridCol w:w="3189"/>
        <w:gridCol w:w="756"/>
        <w:gridCol w:w="1107"/>
        <w:gridCol w:w="2078"/>
      </w:tblGrid>
      <w:tr w:rsidR="007F40B5" w:rsidRPr="00172AD1" w14:paraId="30DC7C2B" w14:textId="77777777" w:rsidTr="00735417">
        <w:tc>
          <w:tcPr>
            <w:tcW w:w="406" w:type="dxa"/>
          </w:tcPr>
          <w:p w14:paraId="632313F7" w14:textId="77777777" w:rsidR="007F40B5" w:rsidRPr="00172AD1" w:rsidRDefault="007F40B5" w:rsidP="007F40B5">
            <w:pPr>
              <w:jc w:val="both"/>
              <w:rPr>
                <w:sz w:val="18"/>
                <w:lang w:val="en-US" w:eastAsia="ko-KR"/>
              </w:rPr>
            </w:pPr>
          </w:p>
        </w:tc>
        <w:tc>
          <w:tcPr>
            <w:tcW w:w="2093" w:type="dxa"/>
          </w:tcPr>
          <w:p w14:paraId="53C1CEFC" w14:textId="77777777"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9" w:type="dxa"/>
          </w:tcPr>
          <w:p w14:paraId="4D2E74BC" w14:textId="77777777"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14:paraId="0A412C50" w14:textId="77777777"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14:paraId="014DAEA4" w14:textId="77777777" w:rsidR="007F40B5" w:rsidRPr="00172AD1" w:rsidRDefault="007F40B5" w:rsidP="007F40B5">
            <w:pPr>
              <w:jc w:val="center"/>
              <w:rPr>
                <w:b/>
                <w:sz w:val="18"/>
                <w:lang w:val="en-US" w:eastAsia="ko-KR"/>
              </w:rPr>
            </w:pPr>
            <w:r w:rsidRPr="00172AD1">
              <w:rPr>
                <w:b/>
                <w:sz w:val="18"/>
                <w:lang w:val="en-US" w:eastAsia="ko-KR"/>
              </w:rPr>
              <w:t>Cardinality</w:t>
            </w:r>
          </w:p>
        </w:tc>
        <w:tc>
          <w:tcPr>
            <w:tcW w:w="2078" w:type="dxa"/>
          </w:tcPr>
          <w:p w14:paraId="1C317830" w14:textId="77777777"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14:paraId="63D3AB12" w14:textId="77777777" w:rsidTr="00735417">
        <w:tc>
          <w:tcPr>
            <w:tcW w:w="406" w:type="dxa"/>
            <w:shd w:val="clear" w:color="auto" w:fill="D9D9D9" w:themeFill="background1" w:themeFillShade="D9"/>
          </w:tcPr>
          <w:p w14:paraId="15943B7A" w14:textId="77777777" w:rsidR="007F40B5" w:rsidRPr="00172AD1" w:rsidRDefault="007F40B5" w:rsidP="007F40B5">
            <w:pPr>
              <w:jc w:val="both"/>
              <w:rPr>
                <w:sz w:val="18"/>
                <w:lang w:val="en-US" w:eastAsia="ko-KR"/>
              </w:rPr>
            </w:pPr>
            <w:r>
              <w:rPr>
                <w:sz w:val="18"/>
                <w:lang w:val="en-US" w:eastAsia="ko-KR"/>
              </w:rPr>
              <w:t>5</w:t>
            </w:r>
            <w:r w:rsidR="00EF7B2E">
              <w:rPr>
                <w:sz w:val="18"/>
                <w:lang w:val="en-US" w:eastAsia="ko-KR"/>
              </w:rPr>
              <w:t>1</w:t>
            </w:r>
          </w:p>
        </w:tc>
        <w:tc>
          <w:tcPr>
            <w:tcW w:w="2093" w:type="dxa"/>
            <w:shd w:val="clear" w:color="auto" w:fill="D9D9D9" w:themeFill="background1" w:themeFillShade="D9"/>
          </w:tcPr>
          <w:p w14:paraId="72BA7BD7" w14:textId="77777777"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Record</w:t>
            </w:r>
          </w:p>
        </w:tc>
        <w:tc>
          <w:tcPr>
            <w:tcW w:w="3189" w:type="dxa"/>
            <w:shd w:val="clear" w:color="auto" w:fill="D9D9D9" w:themeFill="background1" w:themeFillShade="D9"/>
          </w:tcPr>
          <w:p w14:paraId="772DD85B" w14:textId="77777777" w:rsidR="007F40B5" w:rsidRPr="00172AD1" w:rsidRDefault="007F40B5" w:rsidP="007F40B5">
            <w:pPr>
              <w:rPr>
                <w:sz w:val="18"/>
                <w:lang w:val="en-US" w:eastAsia="ko-KR"/>
              </w:rPr>
            </w:pPr>
            <w:r w:rsidRPr="00172AD1">
              <w:rPr>
                <w:rFonts w:hint="eastAsia"/>
                <w:sz w:val="18"/>
                <w:lang w:val="en-US" w:eastAsia="ko-KR"/>
              </w:rPr>
              <w:t xml:space="preserve">record </w:t>
            </w:r>
            <w:r w:rsidRPr="00172AD1">
              <w:rPr>
                <w:sz w:val="18"/>
                <w:lang w:val="en-US" w:eastAsia="ko-KR"/>
              </w:rPr>
              <w:t>information for the data catalogue</w:t>
            </w:r>
          </w:p>
        </w:tc>
        <w:tc>
          <w:tcPr>
            <w:tcW w:w="756" w:type="dxa"/>
            <w:shd w:val="clear" w:color="auto" w:fill="D9D9D9" w:themeFill="background1" w:themeFillShade="D9"/>
          </w:tcPr>
          <w:p w14:paraId="34D21D36" w14:textId="77777777"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14:paraId="7BB767B9" w14:textId="77777777"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8" w:type="dxa"/>
            <w:shd w:val="clear" w:color="auto" w:fill="D9D9D9" w:themeFill="background1" w:themeFillShade="D9"/>
          </w:tcPr>
          <w:p w14:paraId="46130C82" w14:textId="77777777" w:rsidR="007F40B5" w:rsidRPr="00172AD1" w:rsidRDefault="007F40B5" w:rsidP="007F40B5">
            <w:pPr>
              <w:jc w:val="both"/>
              <w:rPr>
                <w:sz w:val="18"/>
                <w:lang w:val="en-US" w:eastAsia="ko-KR"/>
              </w:rPr>
            </w:pPr>
            <w:r w:rsidRPr="00172AD1">
              <w:rPr>
                <w:sz w:val="18"/>
                <w:lang w:val="en-US" w:eastAsia="ko-KR"/>
              </w:rPr>
              <w:t xml:space="preserve">Line </w:t>
            </w:r>
            <w:r>
              <w:rPr>
                <w:sz w:val="18"/>
                <w:lang w:val="en-US" w:eastAsia="ko-KR"/>
              </w:rPr>
              <w:t>5</w:t>
            </w:r>
            <w:r w:rsidR="00EF7B2E">
              <w:rPr>
                <w:sz w:val="18"/>
                <w:lang w:val="en-US" w:eastAsia="ko-KR"/>
              </w:rPr>
              <w:t>2</w:t>
            </w:r>
            <w:r w:rsidRPr="00172AD1">
              <w:rPr>
                <w:sz w:val="18"/>
                <w:lang w:val="en-US" w:eastAsia="ko-KR"/>
              </w:rPr>
              <w:t xml:space="preserve"> to </w:t>
            </w:r>
            <w:r>
              <w:rPr>
                <w:sz w:val="18"/>
                <w:lang w:val="en-US" w:eastAsia="ko-KR"/>
              </w:rPr>
              <w:t>5</w:t>
            </w:r>
            <w:r w:rsidR="00EF7B2E">
              <w:rPr>
                <w:sz w:val="18"/>
                <w:lang w:val="en-US" w:eastAsia="ko-KR"/>
              </w:rPr>
              <w:t>3</w:t>
            </w:r>
          </w:p>
        </w:tc>
      </w:tr>
      <w:tr w:rsidR="007F40B5" w:rsidRPr="00172AD1" w14:paraId="2A91A8B2" w14:textId="77777777" w:rsidTr="00735417">
        <w:tc>
          <w:tcPr>
            <w:tcW w:w="406" w:type="dxa"/>
          </w:tcPr>
          <w:p w14:paraId="4A56B532" w14:textId="77777777" w:rsidR="007F40B5" w:rsidRPr="00172AD1" w:rsidRDefault="007F40B5" w:rsidP="007F40B5">
            <w:pPr>
              <w:jc w:val="both"/>
              <w:rPr>
                <w:sz w:val="18"/>
                <w:lang w:val="en-US" w:eastAsia="ko-KR"/>
              </w:rPr>
            </w:pPr>
            <w:r>
              <w:rPr>
                <w:sz w:val="18"/>
                <w:lang w:val="en-US" w:eastAsia="ko-KR"/>
              </w:rPr>
              <w:t>5</w:t>
            </w:r>
            <w:r w:rsidR="00EF7B2E">
              <w:rPr>
                <w:sz w:val="18"/>
                <w:lang w:val="en-US" w:eastAsia="ko-KR"/>
              </w:rPr>
              <w:t>2</w:t>
            </w:r>
          </w:p>
        </w:tc>
        <w:tc>
          <w:tcPr>
            <w:tcW w:w="2093" w:type="dxa"/>
          </w:tcPr>
          <w:p w14:paraId="7B7208F7" w14:textId="77777777" w:rsidR="007F40B5" w:rsidRPr="00172AD1" w:rsidRDefault="007F40B5" w:rsidP="007F40B5">
            <w:pPr>
              <w:jc w:val="both"/>
              <w:rPr>
                <w:sz w:val="18"/>
                <w:lang w:val="en-US" w:eastAsia="ko-KR"/>
              </w:rPr>
            </w:pPr>
            <w:r w:rsidRPr="00172AD1">
              <w:rPr>
                <w:sz w:val="18"/>
                <w:lang w:val="en-US" w:eastAsia="ko-KR"/>
              </w:rPr>
              <w:t>modifiedDate</w:t>
            </w:r>
          </w:p>
        </w:tc>
        <w:tc>
          <w:tcPr>
            <w:tcW w:w="3189" w:type="dxa"/>
          </w:tcPr>
          <w:p w14:paraId="60CEE8B6" w14:textId="77777777" w:rsidR="007F40B5" w:rsidRPr="00172AD1" w:rsidRDefault="007F40B5" w:rsidP="007F40B5">
            <w:pPr>
              <w:rPr>
                <w:sz w:val="18"/>
                <w:lang w:val="en-US" w:eastAsia="ko-KR"/>
              </w:rPr>
            </w:pPr>
            <w:r w:rsidRPr="00172AD1">
              <w:rPr>
                <w:sz w:val="18"/>
                <w:lang w:val="en-US" w:eastAsia="ko-KR"/>
              </w:rPr>
              <w:t>the most resent modified date of data catalogue</w:t>
            </w:r>
          </w:p>
        </w:tc>
        <w:tc>
          <w:tcPr>
            <w:tcW w:w="756" w:type="dxa"/>
          </w:tcPr>
          <w:p w14:paraId="7CC2670E" w14:textId="77777777"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14:paraId="48F8753A" w14:textId="77777777" w:rsidR="007F40B5" w:rsidRPr="00172AD1" w:rsidRDefault="007F40B5" w:rsidP="007F40B5">
            <w:pPr>
              <w:jc w:val="center"/>
              <w:rPr>
                <w:sz w:val="18"/>
                <w:lang w:val="en-US" w:eastAsia="ko-KR"/>
              </w:rPr>
            </w:pPr>
            <w:r w:rsidRPr="00172AD1">
              <w:rPr>
                <w:rFonts w:hint="eastAsia"/>
                <w:sz w:val="18"/>
                <w:lang w:val="en-US" w:eastAsia="ko-KR"/>
              </w:rPr>
              <w:t>N</w:t>
            </w:r>
          </w:p>
        </w:tc>
        <w:tc>
          <w:tcPr>
            <w:tcW w:w="2078" w:type="dxa"/>
          </w:tcPr>
          <w:p w14:paraId="7EB616B2" w14:textId="77777777" w:rsidR="007F40B5" w:rsidRPr="00AB777F" w:rsidRDefault="007F40B5" w:rsidP="007F40B5">
            <w:pPr>
              <w:jc w:val="both"/>
              <w:rPr>
                <w:sz w:val="18"/>
                <w:lang w:val="en-US" w:eastAsia="ko-KR"/>
              </w:rPr>
            </w:pPr>
            <w:r w:rsidRPr="00AB777F">
              <w:rPr>
                <w:sz w:val="18"/>
                <w:lang w:val="en-US" w:eastAsia="ko-KR"/>
              </w:rPr>
              <w:t>ISO 8601</w:t>
            </w:r>
          </w:p>
        </w:tc>
      </w:tr>
      <w:tr w:rsidR="007F40B5" w:rsidRPr="00172AD1" w14:paraId="3E009D28" w14:textId="77777777" w:rsidTr="00735417">
        <w:tc>
          <w:tcPr>
            <w:tcW w:w="406" w:type="dxa"/>
          </w:tcPr>
          <w:p w14:paraId="31017C39" w14:textId="77777777" w:rsidR="007F40B5" w:rsidRPr="00172AD1" w:rsidRDefault="007F40B5" w:rsidP="007F40B5">
            <w:pPr>
              <w:jc w:val="both"/>
              <w:rPr>
                <w:sz w:val="18"/>
                <w:lang w:val="en-US" w:eastAsia="ko-KR"/>
              </w:rPr>
            </w:pPr>
            <w:r w:rsidRPr="00172AD1">
              <w:rPr>
                <w:sz w:val="18"/>
                <w:lang w:val="en-US" w:eastAsia="ko-KR"/>
              </w:rPr>
              <w:t>5</w:t>
            </w:r>
            <w:r w:rsidR="00EF7B2E">
              <w:rPr>
                <w:sz w:val="18"/>
                <w:lang w:val="en-US" w:eastAsia="ko-KR"/>
              </w:rPr>
              <w:t>3</w:t>
            </w:r>
          </w:p>
        </w:tc>
        <w:tc>
          <w:tcPr>
            <w:tcW w:w="2093" w:type="dxa"/>
          </w:tcPr>
          <w:p w14:paraId="21075C18" w14:textId="77777777" w:rsidR="007F40B5" w:rsidRPr="00172AD1" w:rsidRDefault="007F40B5" w:rsidP="007F40B5">
            <w:pPr>
              <w:jc w:val="both"/>
              <w:rPr>
                <w:sz w:val="18"/>
                <w:lang w:val="en-US" w:eastAsia="ko-KR"/>
              </w:rPr>
            </w:pPr>
            <w:r w:rsidRPr="00172AD1">
              <w:rPr>
                <w:sz w:val="18"/>
                <w:lang w:val="en-US" w:eastAsia="ko-KR"/>
              </w:rPr>
              <w:t>issuedDate</w:t>
            </w:r>
          </w:p>
        </w:tc>
        <w:tc>
          <w:tcPr>
            <w:tcW w:w="3189" w:type="dxa"/>
          </w:tcPr>
          <w:p w14:paraId="3264BFD7" w14:textId="77777777" w:rsidR="007F40B5" w:rsidRPr="00172AD1" w:rsidRDefault="007F40B5" w:rsidP="007F40B5">
            <w:pPr>
              <w:rPr>
                <w:sz w:val="18"/>
                <w:lang w:val="en-US" w:eastAsia="ko-KR"/>
              </w:rPr>
            </w:pPr>
            <w:r w:rsidRPr="00172AD1">
              <w:rPr>
                <w:sz w:val="18"/>
                <w:lang w:val="en-US" w:eastAsia="ko-KR"/>
              </w:rPr>
              <w:t>the issued date of listing the dataset in the catalogue</w:t>
            </w:r>
          </w:p>
        </w:tc>
        <w:tc>
          <w:tcPr>
            <w:tcW w:w="756" w:type="dxa"/>
          </w:tcPr>
          <w:p w14:paraId="5E205AA5" w14:textId="77777777" w:rsidR="007F40B5" w:rsidRPr="00172AD1" w:rsidRDefault="007F40B5" w:rsidP="007F40B5">
            <w:pPr>
              <w:jc w:val="center"/>
              <w:rPr>
                <w:sz w:val="18"/>
                <w:lang w:val="en-US" w:eastAsia="ko-KR"/>
              </w:rPr>
            </w:pPr>
            <w:r w:rsidRPr="00172AD1">
              <w:rPr>
                <w:sz w:val="18"/>
                <w:lang w:val="en-US" w:eastAsia="ko-KR"/>
              </w:rPr>
              <w:t>R</w:t>
            </w:r>
          </w:p>
        </w:tc>
        <w:tc>
          <w:tcPr>
            <w:tcW w:w="1107" w:type="dxa"/>
          </w:tcPr>
          <w:p w14:paraId="1A4246FB" w14:textId="77777777" w:rsidR="007F40B5" w:rsidRPr="00172AD1" w:rsidRDefault="007F40B5" w:rsidP="007F40B5">
            <w:pPr>
              <w:jc w:val="center"/>
              <w:rPr>
                <w:sz w:val="18"/>
                <w:lang w:val="en-US" w:eastAsia="ko-KR"/>
              </w:rPr>
            </w:pPr>
            <w:r w:rsidRPr="00172AD1">
              <w:rPr>
                <w:rFonts w:hint="eastAsia"/>
                <w:sz w:val="18"/>
                <w:lang w:val="en-US" w:eastAsia="ko-KR"/>
              </w:rPr>
              <w:t>1</w:t>
            </w:r>
          </w:p>
        </w:tc>
        <w:tc>
          <w:tcPr>
            <w:tcW w:w="2078" w:type="dxa"/>
          </w:tcPr>
          <w:p w14:paraId="7BA9D941" w14:textId="77777777" w:rsidR="007F40B5" w:rsidRPr="00AB777F" w:rsidRDefault="007F40B5" w:rsidP="007F40B5">
            <w:pPr>
              <w:jc w:val="both"/>
              <w:rPr>
                <w:sz w:val="18"/>
                <w:lang w:val="en-US" w:eastAsia="ko-KR"/>
              </w:rPr>
            </w:pPr>
            <w:r w:rsidRPr="00AB777F">
              <w:rPr>
                <w:sz w:val="18"/>
                <w:lang w:val="en-US" w:eastAsia="ko-KR"/>
              </w:rPr>
              <w:t>ISO 8601</w:t>
            </w:r>
          </w:p>
        </w:tc>
      </w:tr>
    </w:tbl>
    <w:p w14:paraId="3899DBD4" w14:textId="77777777" w:rsidR="0082311B" w:rsidRDefault="0082311B" w:rsidP="0082311B">
      <w:pPr>
        <w:spacing w:before="0" w:after="160" w:line="259" w:lineRule="auto"/>
        <w:jc w:val="both"/>
        <w:rPr>
          <w:rFonts w:eastAsia="맑은 고딕"/>
          <w:lang w:val="en-US" w:eastAsia="ko-KR"/>
        </w:rPr>
      </w:pPr>
    </w:p>
    <w:p w14:paraId="019314C2" w14:textId="77777777" w:rsidR="007F40B5" w:rsidRPr="0082311B"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 shows the data dictionary of </w:t>
      </w:r>
      <w:r w:rsidRPr="00F4366E">
        <w:rPr>
          <w:rFonts w:eastAsia="맑은 고딕"/>
          <w:i/>
          <w:lang w:val="en-US" w:eastAsia="ko-KR"/>
        </w:rPr>
        <w:t>BDC_</w:t>
      </w:r>
      <w:r>
        <w:rPr>
          <w:rFonts w:eastAsia="맑은 고딕"/>
          <w:i/>
          <w:lang w:val="en-US" w:eastAsia="ko-KR"/>
        </w:rPr>
        <w:t>DataTypeCode</w:t>
      </w:r>
      <w:r>
        <w:rPr>
          <w:rFonts w:eastAsia="맑은 고딕"/>
          <w:lang w:val="en-US" w:eastAsia="ko-KR"/>
        </w:rPr>
        <w:t xml:space="preserve"> describing the enumerated data type for data distribution.</w:t>
      </w:r>
    </w:p>
    <w:p w14:paraId="0290078F" w14:textId="77777777" w:rsidR="00C83E83" w:rsidRDefault="00C83E83"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ko-KR"/>
        </w:rPr>
      </w:pPr>
    </w:p>
    <w:p w14:paraId="6A7EAB73" w14:textId="77777777"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-7</w:t>
      </w:r>
      <w:r w:rsidRPr="00172AD1">
        <w:rPr>
          <w:rFonts w:eastAsia="바탕"/>
          <w:b/>
          <w:szCs w:val="20"/>
          <w:lang w:eastAsia="zh-CN"/>
        </w:rPr>
        <w:tab/>
        <w:t>&lt;&lt;</w:t>
      </w:r>
      <w:r w:rsidR="00735417">
        <w:rPr>
          <w:rFonts w:eastAsia="바탕"/>
          <w:b/>
          <w:szCs w:val="20"/>
          <w:lang w:eastAsia="zh-CN"/>
        </w:rPr>
        <w:t>Enumeration</w:t>
      </w:r>
      <w:r w:rsidRPr="00172AD1">
        <w:rPr>
          <w:rFonts w:eastAsia="바탕"/>
          <w:b/>
          <w:szCs w:val="20"/>
          <w:lang w:eastAsia="zh-CN"/>
        </w:rPr>
        <w:t xml:space="preserve">&gt;&gt; </w:t>
      </w:r>
      <w:r w:rsidRPr="00172AD1">
        <w:rPr>
          <w:rFonts w:eastAsia="바탕"/>
          <w:b/>
          <w:szCs w:val="20"/>
          <w:lang w:eastAsia="ko-KR"/>
        </w:rPr>
        <w:t xml:space="preserve">DataTypeCode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1560"/>
        <w:gridCol w:w="5665"/>
      </w:tblGrid>
      <w:tr w:rsidR="007F40B5" w:rsidRPr="00172AD1" w14:paraId="62084E86" w14:textId="77777777" w:rsidTr="007F40B5">
        <w:tc>
          <w:tcPr>
            <w:tcW w:w="2409" w:type="dxa"/>
          </w:tcPr>
          <w:p w14:paraId="18845074" w14:textId="77777777"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Concept name</w:t>
            </w:r>
          </w:p>
        </w:tc>
        <w:tc>
          <w:tcPr>
            <w:tcW w:w="1560" w:type="dxa"/>
          </w:tcPr>
          <w:p w14:paraId="270F2C10" w14:textId="77777777"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 code</w:t>
            </w:r>
          </w:p>
        </w:tc>
        <w:tc>
          <w:tcPr>
            <w:tcW w:w="5665" w:type="dxa"/>
          </w:tcPr>
          <w:p w14:paraId="0C1A24F4" w14:textId="77777777"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Definition</w:t>
            </w:r>
          </w:p>
        </w:tc>
      </w:tr>
      <w:tr w:rsidR="007F40B5" w:rsidRPr="00172AD1" w14:paraId="16EF81D5" w14:textId="77777777" w:rsidTr="007F40B5">
        <w:tc>
          <w:tcPr>
            <w:tcW w:w="2409" w:type="dxa"/>
          </w:tcPr>
          <w:p w14:paraId="73B9591F" w14:textId="77777777" w:rsidR="007F40B5" w:rsidRPr="00172AD1" w:rsidRDefault="007F40B5" w:rsidP="007F40B5">
            <w:pPr>
              <w:jc w:val="center"/>
              <w:rPr>
                <w:rFonts w:eastAsia="맑은 고딕"/>
                <w:sz w:val="18"/>
                <w:lang w:val="en-US" w:eastAsia="ko-KR"/>
              </w:rPr>
            </w:pPr>
            <w:r>
              <w:rPr>
                <w:rFonts w:eastAsia="맑은 고딕"/>
                <w:sz w:val="18"/>
                <w:lang w:val="en-US" w:eastAsia="ko-KR"/>
              </w:rPr>
              <w:t>STURECTURED</w:t>
            </w:r>
          </w:p>
        </w:tc>
        <w:tc>
          <w:tcPr>
            <w:tcW w:w="1560" w:type="dxa"/>
          </w:tcPr>
          <w:p w14:paraId="289CF06D"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001</w:t>
            </w:r>
          </w:p>
        </w:tc>
        <w:tc>
          <w:tcPr>
            <w:tcW w:w="5665" w:type="dxa"/>
          </w:tcPr>
          <w:p w14:paraId="27C04A4F" w14:textId="77777777" w:rsidR="007F40B5" w:rsidRPr="00172AD1" w:rsidRDefault="007F40B5" w:rsidP="007F40B5">
            <w:pPr>
              <w:rPr>
                <w:rFonts w:eastAsia="맑은 고딕"/>
                <w:sz w:val="18"/>
                <w:lang w:val="en-US" w:eastAsia="ko-KR"/>
              </w:rPr>
            </w:pPr>
            <w:r w:rsidRPr="00172AD1">
              <w:rPr>
                <w:rFonts w:eastAsia="맑은 고딕"/>
                <w:sz w:val="18"/>
                <w:lang w:val="en-US" w:eastAsia="ko-KR"/>
              </w:rPr>
              <w:t xml:space="preserve">data that is </w:t>
            </w:r>
            <w:r w:rsidRPr="00172AD1">
              <w:rPr>
                <w:rFonts w:eastAsia="맑은 고딕" w:hint="eastAsia"/>
                <w:sz w:val="18"/>
                <w:lang w:val="en-US" w:eastAsia="ko-KR"/>
              </w:rPr>
              <w:t xml:space="preserve">organized </w:t>
            </w:r>
            <w:r w:rsidRPr="00172AD1">
              <w:rPr>
                <w:rFonts w:eastAsia="맑은 고딕"/>
                <w:sz w:val="18"/>
                <w:lang w:val="en-US" w:eastAsia="ko-KR"/>
              </w:rPr>
              <w:t>in a format easily used by formatted repository</w:t>
            </w:r>
          </w:p>
        </w:tc>
      </w:tr>
      <w:tr w:rsidR="007F40B5" w:rsidRPr="00172AD1" w14:paraId="7E0A9BD0" w14:textId="77777777" w:rsidTr="007F40B5">
        <w:tc>
          <w:tcPr>
            <w:tcW w:w="2409" w:type="dxa"/>
          </w:tcPr>
          <w:p w14:paraId="7D5486A4" w14:textId="77777777" w:rsidR="007F40B5" w:rsidRPr="00172AD1" w:rsidRDefault="007F40B5" w:rsidP="007F40B5">
            <w:pPr>
              <w:jc w:val="center"/>
              <w:rPr>
                <w:rFonts w:eastAsia="맑은 고딕"/>
                <w:sz w:val="18"/>
                <w:lang w:val="en-US" w:eastAsia="ko-KR"/>
              </w:rPr>
            </w:pPr>
            <w:r>
              <w:rPr>
                <w:rFonts w:eastAsia="맑은 고딕"/>
                <w:sz w:val="18"/>
                <w:lang w:val="en-US" w:eastAsia="ko-KR"/>
              </w:rPr>
              <w:t>SEMI_STRUCTURED</w:t>
            </w:r>
          </w:p>
        </w:tc>
        <w:tc>
          <w:tcPr>
            <w:tcW w:w="1560" w:type="dxa"/>
          </w:tcPr>
          <w:p w14:paraId="2EBE3F9C"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002</w:t>
            </w:r>
          </w:p>
        </w:tc>
        <w:tc>
          <w:tcPr>
            <w:tcW w:w="5665" w:type="dxa"/>
          </w:tcPr>
          <w:p w14:paraId="539B0B3A" w14:textId="77777777" w:rsidR="007F40B5" w:rsidRPr="00172AD1" w:rsidRDefault="007F40B5" w:rsidP="007F40B5">
            <w:pPr>
              <w:rPr>
                <w:rFonts w:eastAsia="맑은 고딕"/>
                <w:sz w:val="18"/>
                <w:lang w:val="en-US" w:eastAsia="ko-KR"/>
              </w:rPr>
            </w:pPr>
            <w:r w:rsidRPr="00172AD1">
              <w:rPr>
                <w:rFonts w:eastAsia="맑은 고딕"/>
                <w:sz w:val="18"/>
                <w:lang w:val="en-US" w:eastAsia="ko-KR"/>
              </w:rPr>
              <w:t>data that is neither raw data, nor typed data in a conventional database system (e.g. XML, JSON)</w:t>
            </w:r>
          </w:p>
        </w:tc>
      </w:tr>
      <w:tr w:rsidR="007F40B5" w:rsidRPr="00172AD1" w14:paraId="6C7DFFF2" w14:textId="77777777" w:rsidTr="007F40B5">
        <w:tc>
          <w:tcPr>
            <w:tcW w:w="2409" w:type="dxa"/>
          </w:tcPr>
          <w:p w14:paraId="78088268" w14:textId="77777777" w:rsidR="007F40B5" w:rsidRPr="00172AD1" w:rsidRDefault="007F40B5" w:rsidP="007F40B5">
            <w:pPr>
              <w:jc w:val="center"/>
              <w:rPr>
                <w:rFonts w:eastAsia="맑은 고딕"/>
                <w:sz w:val="18"/>
                <w:lang w:val="en-US" w:eastAsia="ko-KR"/>
              </w:rPr>
            </w:pPr>
            <w:r>
              <w:rPr>
                <w:rFonts w:eastAsia="맑은 고딕"/>
                <w:sz w:val="18"/>
                <w:lang w:val="en-US" w:eastAsia="ko-KR"/>
              </w:rPr>
              <w:t>UNDTRUCTURED</w:t>
            </w:r>
          </w:p>
        </w:tc>
        <w:tc>
          <w:tcPr>
            <w:tcW w:w="1560" w:type="dxa"/>
          </w:tcPr>
          <w:p w14:paraId="797FB5C1" w14:textId="77777777"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003</w:t>
            </w:r>
          </w:p>
        </w:tc>
        <w:tc>
          <w:tcPr>
            <w:tcW w:w="5665" w:type="dxa"/>
          </w:tcPr>
          <w:p w14:paraId="336CB58F" w14:textId="77777777" w:rsidR="007F40B5" w:rsidRPr="00172AD1" w:rsidRDefault="007F40B5" w:rsidP="007F40B5">
            <w:pPr>
              <w:rPr>
                <w:rFonts w:eastAsia="맑은 고딕"/>
                <w:sz w:val="18"/>
                <w:lang w:val="en-US" w:eastAsia="ko-KR"/>
              </w:rPr>
            </w:pPr>
            <w:r w:rsidRPr="00172AD1">
              <w:rPr>
                <w:rFonts w:eastAsia="맑은 고딕"/>
                <w:sz w:val="18"/>
                <w:lang w:val="en-US" w:eastAsia="ko-KR"/>
              </w:rPr>
              <w:t>data that either does not have a pre-defined data model or is not organized in a pre-defined manner</w:t>
            </w:r>
          </w:p>
        </w:tc>
      </w:tr>
    </w:tbl>
    <w:p w14:paraId="38D0CE51" w14:textId="77777777" w:rsidR="00BF566F" w:rsidRPr="00BF566F" w:rsidRDefault="00BF566F" w:rsidP="00BF566F">
      <w:pPr>
        <w:spacing w:before="0" w:after="160" w:line="259" w:lineRule="auto"/>
        <w:rPr>
          <w:i/>
          <w:highlight w:val="yellow"/>
          <w:lang w:val="en-US" w:eastAsia="ko-KR"/>
        </w:rPr>
      </w:pPr>
      <w:r w:rsidRPr="00BF566F">
        <w:rPr>
          <w:i/>
          <w:highlight w:val="yellow"/>
          <w:lang w:val="en-US" w:eastAsia="ko-KR"/>
        </w:rPr>
        <w:br w:type="page"/>
      </w:r>
    </w:p>
    <w:p w14:paraId="3D87C661" w14:textId="77777777" w:rsidR="007F40B5" w:rsidRPr="00BF566F" w:rsidRDefault="007F40B5" w:rsidP="007F40B5">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bookmarkStart w:id="351" w:name="_Toc8650612"/>
      <w:bookmarkStart w:id="352" w:name="_Hlk8656630"/>
      <w:bookmarkEnd w:id="334"/>
      <w:r w:rsidRPr="00BF566F">
        <w:rPr>
          <w:rFonts w:eastAsia="Times New Roman"/>
          <w:b/>
          <w:sz w:val="28"/>
          <w:szCs w:val="28"/>
          <w:lang w:val="en" w:eastAsia="ko-KR"/>
        </w:rPr>
        <w:lastRenderedPageBreak/>
        <w:t xml:space="preserve">Appendix II. </w:t>
      </w:r>
      <w:r w:rsidR="00F675F7">
        <w:rPr>
          <w:rFonts w:eastAsia="Times New Roman"/>
          <w:b/>
          <w:sz w:val="28"/>
          <w:szCs w:val="28"/>
          <w:lang w:val="en" w:eastAsia="ko-KR"/>
        </w:rPr>
        <w:br/>
      </w:r>
      <w:r>
        <w:rPr>
          <w:rFonts w:eastAsia="Times New Roman"/>
          <w:b/>
          <w:sz w:val="28"/>
          <w:szCs w:val="28"/>
          <w:lang w:val="en" w:eastAsia="ko-KR"/>
        </w:rPr>
        <w:t>XML</w:t>
      </w:r>
      <w:r w:rsidRPr="00BF566F">
        <w:rPr>
          <w:rFonts w:eastAsia="Times New Roman"/>
          <w:b/>
          <w:sz w:val="28"/>
          <w:szCs w:val="28"/>
          <w:lang w:val="en" w:eastAsia="ko-KR"/>
        </w:rPr>
        <w:t xml:space="preserve"> profile for metadata for big data</w:t>
      </w:r>
      <w:bookmarkEnd w:id="351"/>
    </w:p>
    <w:bookmarkEnd w:id="352"/>
    <w:p w14:paraId="1CD23F9F" w14:textId="77777777" w:rsidR="007F40B5" w:rsidRPr="00BF566F" w:rsidRDefault="007F40B5" w:rsidP="007F40B5">
      <w:pPr>
        <w:jc w:val="center"/>
        <w:rPr>
          <w:lang w:val="en-US"/>
        </w:rPr>
      </w:pPr>
      <w:r w:rsidRPr="00BF566F">
        <w:rPr>
          <w:lang w:val="en-US"/>
        </w:rPr>
        <w:t>(This appendix does not form an integral part of this Recommendation)</w:t>
      </w:r>
    </w:p>
    <w:p w14:paraId="48DF7C12" w14:textId="77777777" w:rsidR="007F40B5" w:rsidRDefault="007F40B5" w:rsidP="007F40B5">
      <w:pPr>
        <w:spacing w:before="0" w:line="240" w:lineRule="exact"/>
        <w:rPr>
          <w:rFonts w:eastAsia="MS Mincho"/>
          <w:lang w:val="en-US"/>
        </w:rPr>
      </w:pPr>
    </w:p>
    <w:p w14:paraId="40A7990D" w14:textId="680B0A0C" w:rsidR="007F40B5" w:rsidDel="0087433C" w:rsidRDefault="007F40B5" w:rsidP="00B77A10">
      <w:pPr>
        <w:jc w:val="both"/>
        <w:rPr>
          <w:moveFrom w:id="353" w:author="Ha Suwook" w:date="2019-08-28T17:29:00Z"/>
          <w:rFonts w:eastAsia="맑은 고딕"/>
          <w:lang w:val="en-US" w:eastAsia="ko-KR"/>
        </w:rPr>
      </w:pPr>
      <w:moveFromRangeStart w:id="354" w:author="Ha Suwook" w:date="2019-08-28T17:29:00Z" w:name="move17905776"/>
      <w:moveFrom w:id="355" w:author="Ha Suwook" w:date="2019-08-28T17:29:00Z">
        <w:r w:rsidDel="0087433C">
          <w:rPr>
            <w:rFonts w:eastAsia="맑은 고딕" w:hint="eastAsia"/>
            <w:lang w:val="en-US" w:eastAsia="ko-KR"/>
          </w:rPr>
          <w:t>T</w:t>
        </w:r>
        <w:r w:rsidDel="0087433C">
          <w:rPr>
            <w:rFonts w:eastAsia="맑은 고딕"/>
            <w:lang w:val="en-US" w:eastAsia="ko-KR"/>
          </w:rPr>
          <w:t>his appendix provides X</w:t>
        </w:r>
        <w:r w:rsidDel="0087433C">
          <w:rPr>
            <w:rFonts w:eastAsia="맑은 고딕" w:hint="eastAsia"/>
            <w:lang w:val="en-US" w:eastAsia="ko-KR"/>
          </w:rPr>
          <w:t>ML</w:t>
        </w:r>
        <w:r w:rsidDel="0087433C">
          <w:rPr>
            <w:rFonts w:eastAsia="맑은 고딕"/>
            <w:lang w:val="en-US" w:eastAsia="ko-KR"/>
          </w:rPr>
          <w:t xml:space="preserve"> schema with RDF and Turtle format corresponding to the UML model in Appendix I. </w:t>
        </w:r>
      </w:moveFrom>
    </w:p>
    <w:moveFromRangeEnd w:id="354"/>
    <w:p w14:paraId="78A771BE" w14:textId="0A8D5E3B" w:rsidR="00FA2F2F" w:rsidDel="0087433C" w:rsidRDefault="00FA2F2F" w:rsidP="007F40B5">
      <w:pPr>
        <w:rPr>
          <w:del w:id="356" w:author="Ha Suwook" w:date="2019-08-28T17:29:00Z"/>
          <w:rFonts w:eastAsia="맑은 고딕"/>
          <w:lang w:val="en-US" w:eastAsia="ko-KR"/>
        </w:rPr>
      </w:pPr>
    </w:p>
    <w:p w14:paraId="4AC3870D" w14:textId="710074BA" w:rsidR="007F40B5" w:rsidRPr="00FA2F2F" w:rsidDel="00F46B84" w:rsidRDefault="00FA2F2F" w:rsidP="007F40B5">
      <w:pPr>
        <w:rPr>
          <w:moveFrom w:id="357" w:author="Ha Suwook" w:date="2019-08-28T17:27:00Z"/>
          <w:rFonts w:eastAsia="맑은 고딕"/>
          <w:b/>
          <w:lang w:val="en-US" w:eastAsia="ko-KR"/>
        </w:rPr>
      </w:pPr>
      <w:moveFromRangeStart w:id="358" w:author="Ha Suwook" w:date="2019-08-28T17:27:00Z" w:name="move17905640"/>
      <w:moveFrom w:id="359" w:author="Ha Suwook" w:date="2019-08-28T17:27:00Z">
        <w:r w:rsidRPr="00FA2F2F" w:rsidDel="00F46B84">
          <w:rPr>
            <w:rFonts w:eastAsia="맑은 고딕" w:hint="eastAsia"/>
            <w:b/>
            <w:lang w:val="en-US" w:eastAsia="ko-KR"/>
          </w:rPr>
          <w:t>II</w:t>
        </w:r>
        <w:r w:rsidRPr="00FA2F2F" w:rsidDel="00F46B84">
          <w:rPr>
            <w:rFonts w:eastAsia="맑은 고딕"/>
            <w:b/>
            <w:lang w:val="en-US" w:eastAsia="ko-KR"/>
          </w:rPr>
          <w:t xml:space="preserve">.1 </w:t>
        </w:r>
        <w:r w:rsidR="0006267D" w:rsidDel="00F46B84">
          <w:rPr>
            <w:rFonts w:eastAsia="맑은 고딕"/>
            <w:b/>
            <w:lang w:val="en-US" w:eastAsia="ko-KR"/>
          </w:rPr>
          <w:t>Overview of W3C DCAT</w:t>
        </w:r>
      </w:moveFrom>
    </w:p>
    <w:p w14:paraId="4A20CF78" w14:textId="0C704411" w:rsidR="00F455DD" w:rsidDel="00F46B84" w:rsidRDefault="00F455DD" w:rsidP="00F455DD">
      <w:pPr>
        <w:jc w:val="both"/>
        <w:rPr>
          <w:moveFrom w:id="360" w:author="Ha Suwook" w:date="2019-08-28T17:27:00Z"/>
          <w:rFonts w:eastAsia="맑은 고딕"/>
          <w:lang w:eastAsia="ko-KR"/>
        </w:rPr>
      </w:pPr>
      <w:moveFrom w:id="361" w:author="Ha Suwook" w:date="2019-08-28T17:27:00Z">
        <w:r w:rsidDel="00F46B84">
          <w:rPr>
            <w:rFonts w:eastAsia="맑은 고딕"/>
            <w:lang w:eastAsia="ko-KR"/>
          </w:rPr>
          <w:t>Data Catalog Vocabulary (DCAT) is W3C Recommendation published in 2014 [b-W3C DCAT]. It</w:t>
        </w:r>
        <w:r w:rsidRPr="005C7A30" w:rsidDel="00F46B84">
          <w:rPr>
            <w:rFonts w:eastAsia="맑은 고딕"/>
            <w:lang w:eastAsia="ko-KR"/>
          </w:rPr>
          <w:t xml:space="preserve"> is a</w:t>
        </w:r>
        <w:r w:rsidDel="00F46B84">
          <w:rPr>
            <w:rFonts w:eastAsia="맑은 고딕"/>
            <w:lang w:eastAsia="ko-KR"/>
          </w:rPr>
          <w:t>n</w:t>
        </w:r>
        <w:r w:rsidRPr="005C7A30" w:rsidDel="00F46B84">
          <w:rPr>
            <w:rFonts w:eastAsia="맑은 고딕"/>
            <w:lang w:eastAsia="ko-KR"/>
          </w:rPr>
          <w:t xml:space="preserve"> RDF vocabulary designed to facilitate interoperability between data catalog</w:t>
        </w:r>
        <w:r w:rsidDel="00F46B84">
          <w:rPr>
            <w:rFonts w:eastAsia="맑은 고딕"/>
            <w:lang w:eastAsia="ko-KR"/>
          </w:rPr>
          <w:t>ue</w:t>
        </w:r>
        <w:r w:rsidRPr="005C7A30" w:rsidDel="00F46B84">
          <w:rPr>
            <w:rFonts w:eastAsia="맑은 고딕"/>
            <w:lang w:eastAsia="ko-KR"/>
          </w:rPr>
          <w:t xml:space="preserve">s published on the Web. </w:t>
        </w:r>
        <w:r w:rsidDel="00F46B84">
          <w:rPr>
            <w:rFonts w:eastAsia="맑은 고딕"/>
            <w:lang w:eastAsia="ko-KR"/>
          </w:rPr>
          <w:t>In this Appendix, DCAT</w:t>
        </w:r>
        <w:r w:rsidRPr="0007242B" w:rsidDel="00F46B84">
          <w:rPr>
            <w:rFonts w:eastAsia="맑은 고딕"/>
            <w:lang w:eastAsia="ko-KR"/>
          </w:rPr>
          <w:t xml:space="preserve"> is used to create profiles</w:t>
        </w:r>
        <w:r w:rsidDel="00F46B84">
          <w:rPr>
            <w:rFonts w:eastAsia="맑은 고딕"/>
            <w:lang w:eastAsia="ko-KR"/>
          </w:rPr>
          <w:t xml:space="preserve"> </w:t>
        </w:r>
        <w:r w:rsidRPr="0007242B" w:rsidDel="00F46B84">
          <w:rPr>
            <w:rFonts w:eastAsia="맑은 고딕"/>
            <w:lang w:eastAsia="ko-KR"/>
          </w:rPr>
          <w:t xml:space="preserve">because it has </w:t>
        </w:r>
        <w:r w:rsidDel="00F46B84">
          <w:rPr>
            <w:rFonts w:eastAsia="맑은 고딕"/>
            <w:lang w:eastAsia="ko-KR"/>
          </w:rPr>
          <w:t>useful</w:t>
        </w:r>
        <w:r w:rsidRPr="0007242B" w:rsidDel="00F46B84">
          <w:rPr>
            <w:rFonts w:eastAsia="맑은 고딕"/>
            <w:lang w:eastAsia="ko-KR"/>
          </w:rPr>
          <w:t xml:space="preserve"> predicates for </w:t>
        </w:r>
        <w:r w:rsidDel="00F46B84">
          <w:rPr>
            <w:rFonts w:eastAsia="맑은 고딕"/>
            <w:lang w:eastAsia="ko-KR"/>
          </w:rPr>
          <w:t xml:space="preserve">defining </w:t>
        </w:r>
        <w:r w:rsidRPr="0007242B" w:rsidDel="00F46B84">
          <w:rPr>
            <w:rFonts w:eastAsia="맑은 고딕"/>
            <w:lang w:eastAsia="ko-KR"/>
          </w:rPr>
          <w:t>data catalog</w:t>
        </w:r>
        <w:r w:rsidDel="00F46B84">
          <w:rPr>
            <w:rFonts w:eastAsia="맑은 고딕"/>
            <w:lang w:eastAsia="ko-KR"/>
          </w:rPr>
          <w:t>ue, also this approach allows the ease conversion from an existing DCAT-based catalogue to an XML schema that supports this recommendation.</w:t>
        </w:r>
      </w:moveFrom>
    </w:p>
    <w:p w14:paraId="67C40EF3" w14:textId="168D2F7D" w:rsidR="00F455DD" w:rsidDel="00F46B84" w:rsidRDefault="00F455DD" w:rsidP="00F455DD">
      <w:pPr>
        <w:keepNext/>
        <w:jc w:val="both"/>
        <w:rPr>
          <w:moveFrom w:id="362" w:author="Ha Suwook" w:date="2019-08-28T17:27:00Z"/>
        </w:rPr>
      </w:pPr>
      <w:moveFrom w:id="363" w:author="Ha Suwook" w:date="2019-08-28T17:27:00Z">
        <w:r w:rsidDel="00F46B84">
          <w:rPr>
            <w:noProof/>
          </w:rPr>
          <w:drawing>
            <wp:inline distT="0" distB="0" distL="0" distR="0" wp14:anchorId="3ED5385E" wp14:editId="14E042E5">
              <wp:extent cx="6120765" cy="4227862"/>
              <wp:effectExtent l="0" t="0" r="0" b="1270"/>
              <wp:docPr id="4" name="그림 4" descr="UML model of DCAT classes an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model of DCAT classes and 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4227862"/>
                      </a:xfrm>
                      <a:prstGeom prst="rect">
                        <a:avLst/>
                      </a:prstGeom>
                      <a:noFill/>
                      <a:ln>
                        <a:noFill/>
                      </a:ln>
                    </pic:spPr>
                  </pic:pic>
                </a:graphicData>
              </a:graphic>
            </wp:inline>
          </w:drawing>
        </w:r>
      </w:moveFrom>
    </w:p>
    <w:p w14:paraId="677E70BE" w14:textId="3E38CD60" w:rsidR="00F455DD" w:rsidRPr="000331E2" w:rsidDel="00F46B84" w:rsidRDefault="00F455DD" w:rsidP="00F455DD">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moveFrom w:id="364" w:author="Ha Suwook" w:date="2019-08-28T17:27:00Z"/>
          <w:rFonts w:eastAsia="바탕"/>
          <w:b/>
          <w:szCs w:val="20"/>
          <w:lang w:eastAsia="zh-CN"/>
        </w:rPr>
      </w:pPr>
      <w:moveFrom w:id="365" w:author="Ha Suwook" w:date="2019-08-28T17:27:00Z">
        <w:r w:rsidRPr="000331E2" w:rsidDel="00F46B84">
          <w:rPr>
            <w:rFonts w:eastAsia="바탕" w:hint="eastAsia"/>
            <w:b/>
            <w:szCs w:val="20"/>
            <w:lang w:eastAsia="zh-CN"/>
          </w:rPr>
          <w:t>Figure</w:t>
        </w:r>
        <w:r w:rsidRPr="000331E2" w:rsidDel="00F46B84">
          <w:rPr>
            <w:rFonts w:eastAsia="바탕"/>
            <w:b/>
            <w:szCs w:val="20"/>
            <w:lang w:eastAsia="zh-CN"/>
          </w:rPr>
          <w:t xml:space="preserve"> </w:t>
        </w:r>
        <w:r w:rsidDel="00F46B84">
          <w:rPr>
            <w:rFonts w:eastAsia="바탕"/>
            <w:b/>
            <w:szCs w:val="20"/>
            <w:lang w:eastAsia="zh-CN"/>
          </w:rPr>
          <w:t>II</w:t>
        </w:r>
        <w:r w:rsidRPr="000331E2" w:rsidDel="00F46B84">
          <w:rPr>
            <w:rFonts w:eastAsia="바탕"/>
            <w:b/>
            <w:szCs w:val="20"/>
            <w:lang w:eastAsia="zh-CN"/>
          </w:rPr>
          <w:t>-1</w:t>
        </w:r>
        <w:r w:rsidRPr="000331E2" w:rsidDel="00F46B84">
          <w:rPr>
            <w:rFonts w:eastAsia="바탕"/>
            <w:b/>
            <w:szCs w:val="20"/>
            <w:lang w:eastAsia="zh-CN"/>
          </w:rPr>
          <w:tab/>
        </w:r>
        <w:r w:rsidDel="00F46B84">
          <w:rPr>
            <w:rFonts w:eastAsia="바탕"/>
            <w:b/>
            <w:szCs w:val="20"/>
            <w:lang w:eastAsia="zh-CN"/>
          </w:rPr>
          <w:t xml:space="preserve">Overview of DCAT </w:t>
        </w:r>
        <w:r w:rsidRPr="00B73F19" w:rsidDel="00F46B84">
          <w:rPr>
            <w:rFonts w:eastAsia="맑은 고딕"/>
            <w:b/>
            <w:lang w:eastAsia="ko-KR"/>
          </w:rPr>
          <w:t>[b-W3C DCAT]</w:t>
        </w:r>
        <w:r w:rsidDel="00F46B84">
          <w:rPr>
            <w:rFonts w:eastAsia="바탕"/>
            <w:b/>
            <w:szCs w:val="20"/>
            <w:lang w:eastAsia="zh-CN"/>
          </w:rPr>
          <w:t xml:space="preserve"> </w:t>
        </w:r>
      </w:moveFrom>
    </w:p>
    <w:p w14:paraId="78B81B83" w14:textId="0C1E8D30" w:rsidR="00F455DD" w:rsidDel="00F46B84" w:rsidRDefault="00F455DD" w:rsidP="00F455DD">
      <w:pPr>
        <w:jc w:val="both"/>
        <w:rPr>
          <w:moveFrom w:id="366" w:author="Ha Suwook" w:date="2019-08-28T17:27:00Z"/>
          <w:rFonts w:eastAsia="맑은 고딕"/>
          <w:lang w:eastAsia="ko-KR"/>
        </w:rPr>
      </w:pPr>
      <w:moveFrom w:id="367" w:author="Ha Suwook" w:date="2019-08-28T17:27:00Z">
        <w:r w:rsidRPr="000876E1" w:rsidDel="00F46B84">
          <w:rPr>
            <w:rFonts w:eastAsia="맑은 고딕"/>
            <w:lang w:eastAsia="ko-KR"/>
          </w:rPr>
          <w:t>The namespace for DCAT is http://www.w3.org/ns/dcat#</w:t>
        </w:r>
        <w:r w:rsidDel="00F46B84">
          <w:rPr>
            <w:rFonts w:eastAsia="맑은 고딕"/>
            <w:lang w:eastAsia="ko-KR"/>
          </w:rPr>
          <w:t xml:space="preserve">, but </w:t>
        </w:r>
        <w:r w:rsidRPr="000876E1" w:rsidDel="00F46B84">
          <w:rPr>
            <w:rFonts w:eastAsia="맑은 고딕"/>
            <w:lang w:eastAsia="ko-KR"/>
          </w:rPr>
          <w:t>DCAT makes extensive use of terms from other vocabularies</w:t>
        </w:r>
        <w:r w:rsidDel="00F46B84">
          <w:rPr>
            <w:rFonts w:eastAsia="맑은 고딕"/>
            <w:lang w:eastAsia="ko-KR"/>
          </w:rPr>
          <w:t>. The extended prefix and its namespace for this Appendix are “bdc” and “</w:t>
        </w:r>
        <w:r w:rsidRPr="00EB6C23" w:rsidDel="00F46B84">
          <w:rPr>
            <w:rFonts w:eastAsia="맑은 고딕"/>
            <w:lang w:eastAsia="ko-KR"/>
          </w:rPr>
          <w:t>http://www.itu.int/xml-namespace/itut/Y.bdm-sch/bigdatacatalogue#</w:t>
        </w:r>
        <w:r w:rsidDel="00F46B84">
          <w:rPr>
            <w:rFonts w:eastAsia="맑은 고딕"/>
            <w:lang w:eastAsia="ko-KR"/>
          </w:rPr>
          <w:t>”.</w:t>
        </w:r>
      </w:moveFrom>
    </w:p>
    <w:moveFromRangeEnd w:id="358"/>
    <w:p w14:paraId="4A045F69" w14:textId="26696409" w:rsidR="00FA2F2F" w:rsidDel="0087433C" w:rsidRDefault="00FA2F2F" w:rsidP="007F40B5">
      <w:pPr>
        <w:rPr>
          <w:del w:id="368" w:author="Ha Suwook" w:date="2019-08-28T17:27:00Z"/>
          <w:rFonts w:eastAsia="맑은 고딕"/>
          <w:lang w:val="en-US" w:eastAsia="ko-KR"/>
        </w:rPr>
      </w:pPr>
    </w:p>
    <w:p w14:paraId="24CD0B80" w14:textId="6DC69632" w:rsidR="007F40B5" w:rsidRPr="00FA2F2F" w:rsidRDefault="00FA2F2F" w:rsidP="007F40B5">
      <w:pPr>
        <w:rPr>
          <w:rFonts w:eastAsia="MS Mincho"/>
          <w:b/>
          <w:lang w:val="en-US"/>
        </w:rPr>
      </w:pPr>
      <w:bookmarkStart w:id="369" w:name="_Hlk8656638"/>
      <w:r>
        <w:rPr>
          <w:rFonts w:eastAsia="맑은 고딕"/>
          <w:b/>
          <w:lang w:val="en-US" w:eastAsia="ko-KR"/>
        </w:rPr>
        <w:t>I</w:t>
      </w:r>
      <w:r w:rsidR="007F40B5" w:rsidRPr="00FA2F2F">
        <w:rPr>
          <w:rFonts w:eastAsia="맑은 고딕"/>
          <w:b/>
          <w:lang w:val="en-US" w:eastAsia="ko-KR"/>
        </w:rPr>
        <w:t>I.</w:t>
      </w:r>
      <w:del w:id="370" w:author="Ha Suwook" w:date="2019-08-28T17:28:00Z">
        <w:r w:rsidDel="0087433C">
          <w:rPr>
            <w:rFonts w:eastAsia="맑은 고딕"/>
            <w:b/>
            <w:lang w:val="en-US" w:eastAsia="ko-KR"/>
          </w:rPr>
          <w:delText>2</w:delText>
        </w:r>
      </w:del>
      <w:ins w:id="371" w:author="Ha Suwook" w:date="2019-08-28T17:28:00Z">
        <w:r w:rsidR="0087433C">
          <w:rPr>
            <w:rFonts w:eastAsia="맑은 고딕"/>
            <w:b/>
            <w:lang w:val="en-US" w:eastAsia="ko-KR"/>
          </w:rPr>
          <w:t>1</w:t>
        </w:r>
      </w:ins>
      <w:r w:rsidR="007F40B5" w:rsidRPr="00FA2F2F">
        <w:rPr>
          <w:rFonts w:eastAsia="맑은 고딕"/>
          <w:b/>
          <w:lang w:val="en-US" w:eastAsia="ko-KR"/>
        </w:rPr>
        <w:t xml:space="preserve"> RDF </w:t>
      </w:r>
      <w:ins w:id="372" w:author="Ha Suwook" w:date="2019-08-28T17:28:00Z">
        <w:r w:rsidR="0087433C">
          <w:rPr>
            <w:rFonts w:eastAsia="맑은 고딕"/>
            <w:b/>
            <w:lang w:val="en-US" w:eastAsia="ko-KR"/>
          </w:rPr>
          <w:t>profile</w:t>
        </w:r>
      </w:ins>
      <w:del w:id="373" w:author="Ha Suwook" w:date="2019-08-28T17:28:00Z">
        <w:r w:rsidR="007F40B5" w:rsidRPr="00FA2F2F" w:rsidDel="0087433C">
          <w:rPr>
            <w:rFonts w:eastAsia="맑은 고딕"/>
            <w:b/>
            <w:lang w:val="en-US" w:eastAsia="ko-KR"/>
          </w:rPr>
          <w:delText>schema</w:delText>
        </w:r>
      </w:del>
    </w:p>
    <w:bookmarkEnd w:id="369"/>
    <w:p w14:paraId="1CEDD4D3" w14:textId="10ED9144" w:rsidR="0087433C" w:rsidRDefault="0087433C" w:rsidP="0087433C">
      <w:pPr>
        <w:jc w:val="both"/>
        <w:rPr>
          <w:moveTo w:id="374" w:author="Ha Suwook" w:date="2019-08-28T17:29:00Z"/>
          <w:rFonts w:eastAsia="맑은 고딕"/>
          <w:lang w:val="en-US" w:eastAsia="ko-KR"/>
        </w:rPr>
      </w:pPr>
      <w:moveToRangeStart w:id="375" w:author="Ha Suwook" w:date="2019-08-28T17:29:00Z" w:name="move17905776"/>
      <w:moveTo w:id="376" w:author="Ha Suwook" w:date="2019-08-28T17:29:00Z">
        <w:r>
          <w:rPr>
            <w:rFonts w:eastAsia="맑은 고딕" w:hint="eastAsia"/>
            <w:lang w:val="en-US" w:eastAsia="ko-KR"/>
          </w:rPr>
          <w:t>T</w:t>
        </w:r>
        <w:r>
          <w:rPr>
            <w:rFonts w:eastAsia="맑은 고딕"/>
            <w:lang w:val="en-US" w:eastAsia="ko-KR"/>
          </w:rPr>
          <w:t xml:space="preserve">his </w:t>
        </w:r>
      </w:moveTo>
      <w:ins w:id="377" w:author="Ha Suwook" w:date="2019-08-28T17:32:00Z">
        <w:r w:rsidR="00354A55">
          <w:rPr>
            <w:rFonts w:eastAsia="맑은 고딕"/>
            <w:lang w:val="en-US" w:eastAsia="ko-KR"/>
          </w:rPr>
          <w:t xml:space="preserve">part of </w:t>
        </w:r>
      </w:ins>
      <w:moveTo w:id="378" w:author="Ha Suwook" w:date="2019-08-28T17:29:00Z">
        <w:r>
          <w:rPr>
            <w:rFonts w:eastAsia="맑은 고딕"/>
            <w:lang w:val="en-US" w:eastAsia="ko-KR"/>
          </w:rPr>
          <w:t>appendix provides X</w:t>
        </w:r>
        <w:r>
          <w:rPr>
            <w:rFonts w:eastAsia="맑은 고딕" w:hint="eastAsia"/>
            <w:lang w:val="en-US" w:eastAsia="ko-KR"/>
          </w:rPr>
          <w:t>ML</w:t>
        </w:r>
        <w:r>
          <w:rPr>
            <w:rFonts w:eastAsia="맑은 고딕"/>
            <w:lang w:val="en-US" w:eastAsia="ko-KR"/>
          </w:rPr>
          <w:t xml:space="preserve"> schema with RDF</w:t>
        </w:r>
      </w:moveTo>
      <w:ins w:id="379" w:author="Ha Suwook" w:date="2019-08-28T17:30:00Z">
        <w:r>
          <w:rPr>
            <w:rFonts w:eastAsia="맑은 고딕"/>
            <w:lang w:val="en-US" w:eastAsia="ko-KR"/>
          </w:rPr>
          <w:t xml:space="preserve"> (</w:t>
        </w:r>
        <w:r w:rsidRPr="0087433C">
          <w:rPr>
            <w:rFonts w:eastAsia="맑은 고딕"/>
            <w:lang w:val="en-US" w:eastAsia="ko-KR"/>
          </w:rPr>
          <w:t>Resource Description Framework</w:t>
        </w:r>
        <w:r>
          <w:rPr>
            <w:rFonts w:eastAsia="맑은 고딕"/>
            <w:lang w:val="en-US" w:eastAsia="ko-KR"/>
          </w:rPr>
          <w:t>)</w:t>
        </w:r>
      </w:ins>
      <w:moveTo w:id="380" w:author="Ha Suwook" w:date="2019-08-28T17:29:00Z">
        <w:r>
          <w:rPr>
            <w:rFonts w:eastAsia="맑은 고딕"/>
            <w:lang w:val="en-US" w:eastAsia="ko-KR"/>
          </w:rPr>
          <w:t xml:space="preserve"> </w:t>
        </w:r>
        <w:del w:id="381" w:author="Ha Suwook" w:date="2019-08-28T17:29:00Z">
          <w:r w:rsidDel="0087433C">
            <w:rPr>
              <w:rFonts w:eastAsia="맑은 고딕"/>
              <w:lang w:val="en-US" w:eastAsia="ko-KR"/>
            </w:rPr>
            <w:delText xml:space="preserve">and Turtle </w:delText>
          </w:r>
        </w:del>
        <w:r>
          <w:rPr>
            <w:rFonts w:eastAsia="맑은 고딕"/>
            <w:lang w:val="en-US" w:eastAsia="ko-KR"/>
          </w:rPr>
          <w:t xml:space="preserve">format corresponding to the UML model in Appendix I. </w:t>
        </w:r>
      </w:moveTo>
    </w:p>
    <w:moveToRangeEnd w:id="375"/>
    <w:p w14:paraId="56451748" w14:textId="339AFE2C" w:rsidR="0087433C" w:rsidRPr="005778D4" w:rsidRDefault="0087433C" w:rsidP="00B77A10">
      <w:pPr>
        <w:spacing w:before="0" w:line="240" w:lineRule="exact"/>
        <w:jc w:val="both"/>
        <w:rPr>
          <w:ins w:id="382" w:author="Ha Suwook" w:date="2019-08-28T17:29:00Z"/>
          <w:rFonts w:eastAsia="맑은 고딕"/>
          <w:lang w:val="en-US" w:eastAsia="ko-KR"/>
        </w:rPr>
      </w:pPr>
    </w:p>
    <w:p w14:paraId="693EE47F" w14:textId="533C95A1" w:rsidR="0006267D" w:rsidRDefault="0006267D" w:rsidP="00B77A10">
      <w:pPr>
        <w:spacing w:before="0" w:line="240" w:lineRule="exact"/>
        <w:jc w:val="both"/>
        <w:rPr>
          <w:ins w:id="383" w:author="Ha Suwook" w:date="2019-08-28T17:28:00Z"/>
          <w:rFonts w:eastAsia="맑은 고딕"/>
          <w:lang w:val="en-US" w:eastAsia="ko-KR"/>
        </w:rPr>
      </w:pPr>
      <w:r>
        <w:rPr>
          <w:rFonts w:eastAsia="맑은 고딕" w:hint="eastAsia"/>
          <w:lang w:val="en-US" w:eastAsia="ko-KR"/>
        </w:rPr>
        <w:lastRenderedPageBreak/>
        <w:t>[Editor</w:t>
      </w:r>
      <w:r>
        <w:rPr>
          <w:rFonts w:eastAsia="맑은 고딕"/>
          <w:lang w:val="en-US" w:eastAsia="ko-KR"/>
        </w:rPr>
        <w:t>’s Note on 2018-10-22] Namespace of Big data metadata schema should be fix for consent.</w:t>
      </w:r>
    </w:p>
    <w:p w14:paraId="3149D229" w14:textId="6C64B82D" w:rsidR="0087433C" w:rsidRDefault="0087433C" w:rsidP="00B77A10">
      <w:pPr>
        <w:spacing w:before="0" w:line="240" w:lineRule="exact"/>
        <w:jc w:val="both"/>
        <w:rPr>
          <w:ins w:id="384" w:author="Ha Suwook" w:date="2019-08-28T17:29:00Z"/>
          <w:rFonts w:eastAsia="맑은 고딕"/>
          <w:lang w:val="en-US" w:eastAsia="ko-KR"/>
        </w:rPr>
      </w:pPr>
    </w:p>
    <w:p w14:paraId="1FC993C1" w14:textId="6B0A6B1B" w:rsidR="0087433C" w:rsidRPr="005B1708" w:rsidDel="0087433C" w:rsidRDefault="0087433C" w:rsidP="00B77A10">
      <w:pPr>
        <w:spacing w:before="0" w:line="240" w:lineRule="exact"/>
        <w:jc w:val="both"/>
        <w:rPr>
          <w:del w:id="385" w:author="Ha Suwook" w:date="2019-08-28T17:29:00Z"/>
          <w:rFonts w:eastAsia="맑은 고딕" w:hint="eastAsia"/>
          <w:lang w:val="en-US" w:eastAsia="ko-KR"/>
        </w:rPr>
      </w:pPr>
    </w:p>
    <w:p w14:paraId="2CD0C26A" w14:textId="77777777" w:rsidR="007F40B5" w:rsidRPr="0017077E" w:rsidRDefault="007F40B5" w:rsidP="007F40B5">
      <w:pPr>
        <w:spacing w:before="0" w:line="240" w:lineRule="exact"/>
        <w:rPr>
          <w:sz w:val="20"/>
          <w:szCs w:val="20"/>
          <w:lang w:val="en-US"/>
        </w:rPr>
      </w:pPr>
      <w:r w:rsidRPr="0017077E">
        <w:rPr>
          <w:sz w:val="20"/>
          <w:szCs w:val="20"/>
          <w:lang w:val="en-US"/>
        </w:rPr>
        <w:t>&lt;?xml version="1.0"?&gt;</w:t>
      </w:r>
    </w:p>
    <w:p w14:paraId="5FBF3406" w14:textId="77777777" w:rsidR="007F40B5" w:rsidRPr="0017077E" w:rsidRDefault="007F40B5" w:rsidP="007F40B5">
      <w:pPr>
        <w:spacing w:before="0" w:line="240" w:lineRule="exact"/>
        <w:rPr>
          <w:sz w:val="20"/>
          <w:szCs w:val="20"/>
          <w:lang w:val="en-US"/>
        </w:rPr>
      </w:pPr>
      <w:bookmarkStart w:id="386" w:name="_Hlk8657384"/>
      <w:r w:rsidRPr="0017077E">
        <w:rPr>
          <w:sz w:val="20"/>
          <w:szCs w:val="20"/>
          <w:lang w:val="en-US"/>
        </w:rPr>
        <w:t>&lt;rdf:RDF xmlns="http://www.itu.int/xml-namespace/itut/</w:t>
      </w:r>
      <w:r w:rsidRPr="00182320">
        <w:rPr>
          <w:sz w:val="20"/>
          <w:szCs w:val="20"/>
          <w:highlight w:val="yellow"/>
          <w:lang w:val="en-US"/>
        </w:rPr>
        <w:t>Y.bdm-sch</w:t>
      </w:r>
      <w:r w:rsidRPr="0017077E">
        <w:rPr>
          <w:sz w:val="20"/>
          <w:szCs w:val="20"/>
          <w:lang w:val="en-US"/>
        </w:rPr>
        <w:t>/bigdata</w:t>
      </w:r>
      <w:r w:rsidR="00A90E28">
        <w:rPr>
          <w:sz w:val="20"/>
          <w:szCs w:val="20"/>
          <w:lang w:val="en-US"/>
        </w:rPr>
        <w:t>catalogue</w:t>
      </w:r>
      <w:r w:rsidRPr="0017077E">
        <w:rPr>
          <w:sz w:val="20"/>
          <w:szCs w:val="20"/>
          <w:lang w:val="en-US"/>
        </w:rPr>
        <w:t>#"</w:t>
      </w:r>
    </w:p>
    <w:p w14:paraId="453BAA03"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xml:base="http://www.itu.int/xml-namespace/itut/</w:t>
      </w:r>
      <w:r w:rsidRPr="00182320">
        <w:rPr>
          <w:sz w:val="20"/>
          <w:szCs w:val="20"/>
          <w:highlight w:val="yellow"/>
          <w:lang w:val="en-US"/>
        </w:rPr>
        <w:t>Y.bdm-sch</w:t>
      </w:r>
      <w:r w:rsidRPr="0017077E">
        <w:rPr>
          <w:sz w:val="20"/>
          <w:szCs w:val="20"/>
          <w:lang w:val="en-US"/>
        </w:rPr>
        <w:t>/bigdata</w:t>
      </w:r>
      <w:r w:rsidR="00A90E28">
        <w:rPr>
          <w:sz w:val="20"/>
          <w:szCs w:val="20"/>
          <w:lang w:val="en-US"/>
        </w:rPr>
        <w:t>catalogue</w:t>
      </w:r>
      <w:r w:rsidRPr="0017077E">
        <w:rPr>
          <w:sz w:val="20"/>
          <w:szCs w:val="20"/>
          <w:lang w:val="en-US"/>
        </w:rPr>
        <w:t>"</w:t>
      </w:r>
    </w:p>
    <w:p w14:paraId="1CF61B25"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xmlns:schema="http://schema.org/"</w:t>
      </w:r>
    </w:p>
    <w:p w14:paraId="287C1D0E"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xmlns:bdc="http://www.itu.int/xml-namespace/itut/Y.bdm-sch/bigdata</w:t>
      </w:r>
      <w:r w:rsidR="00A90E28">
        <w:rPr>
          <w:sz w:val="20"/>
          <w:szCs w:val="20"/>
          <w:lang w:val="en-US"/>
        </w:rPr>
        <w:t>catalogue</w:t>
      </w:r>
      <w:r w:rsidRPr="0017077E">
        <w:rPr>
          <w:sz w:val="20"/>
          <w:szCs w:val="20"/>
          <w:lang w:val="en-US"/>
        </w:rPr>
        <w:t>#"</w:t>
      </w:r>
    </w:p>
    <w:p w14:paraId="3C7367EB"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xmlns:owl="http://www.w3.org/2002/07/owl#"</w:t>
      </w:r>
    </w:p>
    <w:p w14:paraId="3266874D"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xmlns:xsd="http://www.w3.org/2001/XMLSchema#"</w:t>
      </w:r>
    </w:p>
    <w:p w14:paraId="22616227" w14:textId="77777777" w:rsidR="007F40B5" w:rsidRPr="0017077E" w:rsidRDefault="00975C1C" w:rsidP="007F40B5">
      <w:pPr>
        <w:spacing w:before="0" w:line="240" w:lineRule="exact"/>
        <w:rPr>
          <w:sz w:val="20"/>
          <w:szCs w:val="20"/>
          <w:lang w:val="en-US"/>
        </w:rPr>
      </w:pPr>
      <w:r>
        <w:rPr>
          <w:sz w:val="20"/>
          <w:szCs w:val="20"/>
          <w:lang w:val="en-US"/>
        </w:rPr>
        <w:t xml:space="preserve">     </w:t>
      </w:r>
      <w:r w:rsidR="007F40B5" w:rsidRPr="0017077E">
        <w:rPr>
          <w:sz w:val="20"/>
          <w:szCs w:val="20"/>
          <w:lang w:val="en-US"/>
        </w:rPr>
        <w:t>xmlns:rdfs="http://www.w3.org/2000/01/rdf-schema#"</w:t>
      </w:r>
    </w:p>
    <w:p w14:paraId="0CFF2918"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xmlns:rdf="http://www.w3.org/1999/02/22-rdf-syntax-ns#"</w:t>
      </w:r>
    </w:p>
    <w:p w14:paraId="33D836AA"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xmlns:terms="http://purl.org/dc/terms/"</w:t>
      </w:r>
    </w:p>
    <w:p w14:paraId="08B5F366"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xmlns:xml="http://www.w3.org/XML/1998/namespace"</w:t>
      </w:r>
    </w:p>
    <w:p w14:paraId="47474926"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xmlns:dcat="http://www.w3.org/ns/dcat#"</w:t>
      </w:r>
    </w:p>
    <w:p w14:paraId="14CE2062" w14:textId="77777777" w:rsidR="007F40B5" w:rsidRPr="0017077E" w:rsidRDefault="007F40B5" w:rsidP="007F40B5">
      <w:pPr>
        <w:spacing w:before="0" w:line="240" w:lineRule="exact"/>
        <w:rPr>
          <w:sz w:val="20"/>
          <w:szCs w:val="20"/>
          <w:lang w:val="en-US"/>
        </w:rPr>
      </w:pPr>
      <w:r w:rsidRPr="0017077E">
        <w:rPr>
          <w:sz w:val="20"/>
          <w:szCs w:val="20"/>
          <w:lang w:val="en-US"/>
        </w:rPr>
        <w:t xml:space="preserve">     xmlns:dc="http://purl.org/dc/elements/1.1/"&gt;</w:t>
      </w:r>
    </w:p>
    <w:p w14:paraId="42BD007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&lt;owl:Ontology rdf:about="http://www.itu.int/xml-namespace/itut/Y.bdm-sch/bigdata</w:t>
      </w:r>
      <w:r w:rsidR="00A90E28">
        <w:rPr>
          <w:sz w:val="20"/>
          <w:szCs w:val="20"/>
          <w:lang w:val="en-US"/>
        </w:rPr>
        <w:t>catalogue</w:t>
      </w:r>
      <w:r w:rsidRPr="0017077E">
        <w:rPr>
          <w:sz w:val="20"/>
          <w:szCs w:val="20"/>
          <w:lang w:val="en-US"/>
        </w:rPr>
        <w:t>"&gt;</w:t>
      </w:r>
    </w:p>
    <w:p w14:paraId="67C74C7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&lt;owl:imports rdf:resource="http://www.w3.org/ns/dcat#"/&gt;</w:t>
      </w:r>
    </w:p>
    <w:p w14:paraId="63CD4167" w14:textId="77777777" w:rsidR="007F40B5" w:rsidRPr="0017077E" w:rsidRDefault="007F40B5" w:rsidP="00301ED9">
      <w:pPr>
        <w:spacing w:before="0" w:line="240" w:lineRule="exact"/>
        <w:ind w:firstLineChars="200" w:firstLine="400"/>
        <w:rPr>
          <w:sz w:val="20"/>
          <w:szCs w:val="20"/>
          <w:lang w:val="en-US"/>
        </w:rPr>
      </w:pPr>
      <w:r w:rsidRPr="0017077E">
        <w:rPr>
          <w:sz w:val="20"/>
          <w:szCs w:val="20"/>
          <w:lang w:val="en-US"/>
        </w:rPr>
        <w:t>&lt;owl:imports rdf:resource="https://www.w3.org/2002/07/owl#"/&gt;</w:t>
      </w:r>
    </w:p>
    <w:p w14:paraId="5452F3E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&lt;/owl:Ontology&gt;</w:t>
      </w:r>
    </w:p>
    <w:bookmarkEnd w:id="386"/>
    <w:p w14:paraId="0D636C1D" w14:textId="77777777" w:rsidR="007F40B5" w:rsidRPr="0017077E" w:rsidRDefault="007F40B5" w:rsidP="007F40B5">
      <w:pPr>
        <w:spacing w:before="0" w:line="240" w:lineRule="exact"/>
        <w:rPr>
          <w:sz w:val="20"/>
          <w:szCs w:val="20"/>
          <w:lang w:val="en-US"/>
        </w:rPr>
      </w:pPr>
    </w:p>
    <w:p w14:paraId="3A3758C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w:t>
      </w:r>
    </w:p>
    <w:p w14:paraId="78564FC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23FF5B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AC32928" w14:textId="77777777" w:rsidR="007F40B5" w:rsidRPr="0017077E" w:rsidRDefault="007F40B5" w:rsidP="007F40B5">
      <w:pPr>
        <w:spacing w:before="0" w:line="240" w:lineRule="exact"/>
        <w:rPr>
          <w:sz w:val="20"/>
          <w:szCs w:val="20"/>
          <w:lang w:val="en-US"/>
        </w:rPr>
      </w:pPr>
      <w:r w:rsidRPr="0017077E">
        <w:rPr>
          <w:sz w:val="20"/>
          <w:szCs w:val="20"/>
          <w:lang w:val="en-US"/>
        </w:rPr>
        <w:t xml:space="preserve">    // Annotation properties</w:t>
      </w:r>
    </w:p>
    <w:p w14:paraId="7C0EA0A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836C8B7"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48BEF36A" w14:textId="77777777" w:rsidR="007F40B5" w:rsidRPr="0017077E" w:rsidRDefault="007F40B5" w:rsidP="007F40B5">
      <w:pPr>
        <w:spacing w:before="0" w:line="240" w:lineRule="exact"/>
        <w:rPr>
          <w:sz w:val="20"/>
          <w:szCs w:val="20"/>
          <w:lang w:val="en-US"/>
        </w:rPr>
      </w:pPr>
      <w:r w:rsidRPr="0017077E">
        <w:rPr>
          <w:sz w:val="20"/>
          <w:szCs w:val="20"/>
          <w:lang w:val="en-US"/>
        </w:rPr>
        <w:t xml:space="preserve">     --&gt;</w:t>
      </w:r>
    </w:p>
    <w:p w14:paraId="608D08AA"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http://www.w3.org/2002/07/owl#versionInfo --&gt;</w:t>
      </w:r>
    </w:p>
    <w:p w14:paraId="1D9255D3" w14:textId="77777777" w:rsidR="007F40B5" w:rsidRPr="0017077E" w:rsidRDefault="007F40B5" w:rsidP="007F40B5">
      <w:pPr>
        <w:spacing w:before="0" w:line="240" w:lineRule="exact"/>
        <w:rPr>
          <w:sz w:val="20"/>
          <w:szCs w:val="20"/>
          <w:lang w:val="en-US"/>
        </w:rPr>
      </w:pPr>
    </w:p>
    <w:p w14:paraId="11F340FE"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&lt;rdf:Description rdf:about="http://www.w3.org/2002/07/owl#versionInfo"&gt;</w:t>
      </w:r>
    </w:p>
    <w:p w14:paraId="3C1112BC"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w:t>
      </w:r>
      <w:r w:rsidRPr="00301ED9">
        <w:rPr>
          <w:sz w:val="20"/>
          <w:szCs w:val="20"/>
          <w:highlight w:val="yellow"/>
          <w:lang w:val="fr-CH"/>
        </w:rPr>
        <w:t>Y.bdm-sch</w:t>
      </w:r>
      <w:r w:rsidRPr="0094657C">
        <w:rPr>
          <w:sz w:val="20"/>
          <w:szCs w:val="20"/>
          <w:lang w:val="fr-CH"/>
        </w:rPr>
        <w:t>/bigdata</w:t>
      </w:r>
      <w:r w:rsidR="00A90E28">
        <w:rPr>
          <w:sz w:val="20"/>
          <w:szCs w:val="20"/>
          <w:lang w:val="fr-CH"/>
        </w:rPr>
        <w:t>catalogue</w:t>
      </w:r>
      <w:r w:rsidRPr="0094657C">
        <w:rPr>
          <w:sz w:val="20"/>
          <w:szCs w:val="20"/>
          <w:lang w:val="fr-CH"/>
        </w:rPr>
        <w:t>#Catalogue"/&gt;</w:t>
      </w:r>
    </w:p>
    <w:p w14:paraId="7608948E"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&lt;/rdf:Description&gt;</w:t>
      </w:r>
    </w:p>
    <w:p w14:paraId="4237F8C2" w14:textId="77777777" w:rsidR="007F40B5" w:rsidRPr="0017077E" w:rsidRDefault="007F40B5" w:rsidP="007F40B5">
      <w:pPr>
        <w:spacing w:before="0" w:line="240" w:lineRule="exact"/>
        <w:rPr>
          <w:sz w:val="20"/>
          <w:szCs w:val="20"/>
          <w:lang w:val="en-US"/>
        </w:rPr>
      </w:pPr>
    </w:p>
    <w:p w14:paraId="784EF6FA"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http://www.w3.org/ns/dcat#byteSize --&gt;</w:t>
      </w:r>
    </w:p>
    <w:p w14:paraId="0865C01F" w14:textId="77777777" w:rsidR="007F40B5" w:rsidRPr="0017077E" w:rsidRDefault="007F40B5" w:rsidP="007F40B5">
      <w:pPr>
        <w:spacing w:before="0" w:line="240" w:lineRule="exact"/>
        <w:rPr>
          <w:sz w:val="20"/>
          <w:szCs w:val="20"/>
          <w:lang w:val="en-US"/>
        </w:rPr>
      </w:pPr>
    </w:p>
    <w:p w14:paraId="42881CE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&lt;owl:AnnotationProperty rdf:about="http://www.w3.org/ns/dcat#byteSize"&gt;</w:t>
      </w:r>
    </w:p>
    <w:p w14:paraId="7ACAD516"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w:t>
      </w:r>
      <w:r w:rsidRPr="00301ED9">
        <w:rPr>
          <w:sz w:val="20"/>
          <w:szCs w:val="20"/>
          <w:highlight w:val="yellow"/>
          <w:lang w:val="fr-CH"/>
        </w:rPr>
        <w:t>Y.bdm-sch</w:t>
      </w:r>
      <w:r w:rsidRPr="0094657C">
        <w:rPr>
          <w:sz w:val="20"/>
          <w:szCs w:val="20"/>
          <w:lang w:val="fr-CH"/>
        </w:rPr>
        <w:t>/bigdata</w:t>
      </w:r>
      <w:r w:rsidR="00A90E28">
        <w:rPr>
          <w:sz w:val="20"/>
          <w:szCs w:val="20"/>
          <w:lang w:val="fr-CH"/>
        </w:rPr>
        <w:t>catalogue</w:t>
      </w:r>
      <w:r w:rsidRPr="0094657C">
        <w:rPr>
          <w:sz w:val="20"/>
          <w:szCs w:val="20"/>
          <w:lang w:val="fr-CH"/>
        </w:rPr>
        <w:t>#Distribution"/&gt;</w:t>
      </w:r>
    </w:p>
    <w:p w14:paraId="525DAC25"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&lt;/owl:AnnotationProperty&gt;</w:t>
      </w:r>
    </w:p>
    <w:p w14:paraId="6EA1EAB8" w14:textId="77777777" w:rsidR="007F40B5" w:rsidRPr="0017077E" w:rsidRDefault="007F40B5" w:rsidP="007F40B5">
      <w:pPr>
        <w:spacing w:before="0" w:line="240" w:lineRule="exact"/>
        <w:rPr>
          <w:sz w:val="20"/>
          <w:szCs w:val="20"/>
          <w:lang w:val="en-US"/>
        </w:rPr>
      </w:pPr>
    </w:p>
    <w:p w14:paraId="54B6888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w:t>
      </w:r>
    </w:p>
    <w:p w14:paraId="79A0B4A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53E5B8F"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44B331F" w14:textId="77777777" w:rsidR="007F40B5" w:rsidRPr="0017077E" w:rsidRDefault="007F40B5" w:rsidP="007F40B5">
      <w:pPr>
        <w:spacing w:before="0" w:line="240" w:lineRule="exact"/>
        <w:rPr>
          <w:sz w:val="20"/>
          <w:szCs w:val="20"/>
          <w:lang w:val="en-US"/>
        </w:rPr>
      </w:pPr>
      <w:r w:rsidRPr="0017077E">
        <w:rPr>
          <w:sz w:val="20"/>
          <w:szCs w:val="20"/>
          <w:lang w:val="en-US"/>
        </w:rPr>
        <w:t xml:space="preserve">    // Object Properties</w:t>
      </w:r>
    </w:p>
    <w:p w14:paraId="33F5129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BD7EF85"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60C9D08" w14:textId="77777777" w:rsidR="007F40B5" w:rsidRPr="0017077E" w:rsidRDefault="007F40B5" w:rsidP="007F40B5">
      <w:pPr>
        <w:spacing w:before="0" w:line="240" w:lineRule="exact"/>
        <w:rPr>
          <w:sz w:val="20"/>
          <w:szCs w:val="20"/>
          <w:lang w:val="en-US"/>
        </w:rPr>
      </w:pPr>
      <w:r w:rsidRPr="0017077E">
        <w:rPr>
          <w:sz w:val="20"/>
          <w:szCs w:val="20"/>
          <w:lang w:val="en-US"/>
        </w:rPr>
        <w:t xml:space="preserve">     --&gt;    </w:t>
      </w:r>
    </w:p>
    <w:p w14:paraId="2CF0FBF9" w14:textId="77777777" w:rsidR="007F40B5" w:rsidRPr="0017077E" w:rsidRDefault="007F40B5" w:rsidP="007F40B5">
      <w:pPr>
        <w:spacing w:before="0" w:line="240" w:lineRule="exact"/>
        <w:rPr>
          <w:sz w:val="20"/>
          <w:szCs w:val="20"/>
          <w:lang w:val="en-US"/>
        </w:rPr>
      </w:pPr>
    </w:p>
    <w:p w14:paraId="33FF3E8C" w14:textId="55348FD1" w:rsidR="007F40B5" w:rsidRPr="004B60FE" w:rsidRDefault="007F40B5" w:rsidP="007F40B5">
      <w:pPr>
        <w:spacing w:before="0" w:line="240" w:lineRule="exact"/>
        <w:rPr>
          <w:sz w:val="20"/>
          <w:szCs w:val="20"/>
          <w:lang w:val="en-US"/>
        </w:rPr>
      </w:pPr>
      <w:bookmarkStart w:id="387" w:name="_Hlk8656596"/>
      <w:r w:rsidRPr="0017077E">
        <w:rPr>
          <w:sz w:val="20"/>
          <w:szCs w:val="20"/>
          <w:lang w:val="en-US"/>
        </w:rPr>
        <w:t xml:space="preserve">    </w:t>
      </w:r>
      <w:r w:rsidRPr="004B60FE">
        <w:rPr>
          <w:sz w:val="20"/>
          <w:szCs w:val="20"/>
          <w:lang w:val="en-US"/>
        </w:rPr>
        <w:t xml:space="preserve">&lt;!-- </w:t>
      </w:r>
      <w:ins w:id="388" w:author="Ha Suwook" w:date="2019-08-28T16:34:00Z">
        <w:r w:rsidR="00E84F99" w:rsidRPr="00E84F99">
          <w:rPr>
            <w:sz w:val="20"/>
            <w:szCs w:val="20"/>
            <w:lang w:val="en-US"/>
          </w:rPr>
          <w:t>http://www.itu.int/xml-namespace/itut/Y.bdm-sch/bigdatacatalogue#hasRelation</w:t>
        </w:r>
      </w:ins>
      <w:del w:id="389" w:author="Ha Suwook" w:date="2019-08-28T16:34:00Z">
        <w:r w:rsidRPr="004B60FE" w:rsidDel="00E84F99">
          <w:rPr>
            <w:sz w:val="20"/>
            <w:szCs w:val="20"/>
            <w:lang w:val="en-US"/>
          </w:rPr>
          <w:delText>http://purl.org/dc/elements/1.1/hasRelation</w:delText>
        </w:r>
      </w:del>
      <w:r w:rsidRPr="004B60FE">
        <w:rPr>
          <w:sz w:val="20"/>
          <w:szCs w:val="20"/>
          <w:lang w:val="en-US"/>
        </w:rPr>
        <w:t xml:space="preserve"> --&gt;</w:t>
      </w:r>
    </w:p>
    <w:p w14:paraId="620F5873" w14:textId="77777777" w:rsidR="007F40B5" w:rsidRPr="004B60FE" w:rsidRDefault="007F40B5" w:rsidP="007F40B5">
      <w:pPr>
        <w:spacing w:before="0" w:line="240" w:lineRule="exact"/>
        <w:rPr>
          <w:sz w:val="20"/>
          <w:szCs w:val="20"/>
          <w:lang w:val="en-US"/>
        </w:rPr>
      </w:pPr>
    </w:p>
    <w:p w14:paraId="01C11A95" w14:textId="6DB9ADD5" w:rsidR="007F40B5" w:rsidRPr="004B60FE" w:rsidRDefault="007F40B5" w:rsidP="007F40B5">
      <w:pPr>
        <w:spacing w:before="0" w:line="240" w:lineRule="exact"/>
        <w:rPr>
          <w:sz w:val="20"/>
          <w:szCs w:val="20"/>
          <w:lang w:val="en-US"/>
        </w:rPr>
      </w:pPr>
      <w:r w:rsidRPr="004B60FE">
        <w:rPr>
          <w:sz w:val="20"/>
          <w:szCs w:val="20"/>
          <w:lang w:val="en-US"/>
        </w:rPr>
        <w:t xml:space="preserve">    &lt;</w:t>
      </w:r>
      <w:ins w:id="390" w:author="Ha Suwook" w:date="2019-08-28T16:32:00Z">
        <w:r w:rsidR="002A6656" w:rsidRPr="002A6656">
          <w:rPr>
            <w:sz w:val="20"/>
            <w:szCs w:val="20"/>
            <w:lang w:val="en-US"/>
          </w:rPr>
          <w:t>owl:ObjectProperty rdf:about="http://www.itu.int/xml-namespace/itut/Y.bdm-sch/bigdatacatalogue#hasRelation"</w:t>
        </w:r>
      </w:ins>
      <w:del w:id="391" w:author="Ha Suwook" w:date="2019-08-28T16:32:00Z">
        <w:r w:rsidRPr="004B60FE" w:rsidDel="002A6656">
          <w:rPr>
            <w:sz w:val="20"/>
            <w:szCs w:val="20"/>
            <w:lang w:val="en-US"/>
          </w:rPr>
          <w:delText>owl:ObjectProperty rdf:about="http://purl.org/dc/elements/1.1/hasRelation"</w:delText>
        </w:r>
      </w:del>
      <w:r w:rsidRPr="004B60FE">
        <w:rPr>
          <w:sz w:val="20"/>
          <w:szCs w:val="20"/>
          <w:lang w:val="en-US"/>
        </w:rPr>
        <w:t>&gt;</w:t>
      </w:r>
    </w:p>
    <w:p w14:paraId="36372CA7" w14:textId="77777777" w:rsidR="0029077A" w:rsidRPr="004B60FE" w:rsidRDefault="0029077A" w:rsidP="005778D4">
      <w:pPr>
        <w:spacing w:before="0" w:line="240" w:lineRule="exact"/>
        <w:ind w:firstLineChars="200" w:firstLine="400"/>
        <w:rPr>
          <w:moveTo w:id="392" w:author="Ha Suwook" w:date="2019-08-28T16:55:00Z"/>
          <w:sz w:val="20"/>
          <w:szCs w:val="20"/>
          <w:lang w:val="fr-CH"/>
        </w:rPr>
      </w:pPr>
      <w:moveToRangeStart w:id="393" w:author="Ha Suwook" w:date="2019-08-28T16:55:00Z" w:name="move17903760"/>
      <w:moveTo w:id="394" w:author="Ha Suwook" w:date="2019-08-28T16:55:00Z">
        <w:r w:rsidRPr="004B60FE">
          <w:rPr>
            <w:sz w:val="20"/>
            <w:szCs w:val="20"/>
            <w:lang w:val="fr-CH"/>
          </w:rPr>
          <w:t>&lt;rdfs:domain rdf:resource="http://www.itu.int/xml-namespace/itut/Y.bdm-sch/bigdatacatalogue#Catalogue"/&gt;</w:t>
        </w:r>
      </w:moveTo>
    </w:p>
    <w:moveToRangeEnd w:id="393"/>
    <w:p w14:paraId="682581B2" w14:textId="7FB49D46" w:rsidR="007F40B5" w:rsidRPr="004B60FE" w:rsidRDefault="007F40B5" w:rsidP="007F40B5">
      <w:pPr>
        <w:spacing w:before="0" w:line="240" w:lineRule="exact"/>
        <w:rPr>
          <w:sz w:val="20"/>
          <w:szCs w:val="20"/>
          <w:lang w:val="fr-CH"/>
        </w:rPr>
      </w:pPr>
      <w:r w:rsidRPr="004B60FE">
        <w:rPr>
          <w:sz w:val="20"/>
          <w:szCs w:val="20"/>
          <w:lang w:val="en-US"/>
        </w:rPr>
        <w:t xml:space="preserve">        </w:t>
      </w:r>
      <w:r w:rsidRPr="004B60FE">
        <w:rPr>
          <w:sz w:val="20"/>
          <w:szCs w:val="20"/>
          <w:lang w:val="fr-CH"/>
        </w:rPr>
        <w:t>&lt;rdfs:domain rdf:resource="http://www.itu.int/xml-namespace/itut/Y.bdm-sch/bigdatacatalo</w:t>
      </w:r>
      <w:del w:id="395" w:author="Ha Suwook" w:date="2019-08-28T17:37:00Z">
        <w:r w:rsidRPr="004B60FE" w:rsidDel="00B273A6">
          <w:rPr>
            <w:sz w:val="20"/>
            <w:szCs w:val="20"/>
            <w:lang w:val="fr-CH"/>
          </w:rPr>
          <w:delText>u</w:delText>
        </w:r>
      </w:del>
      <w:r w:rsidRPr="004B60FE">
        <w:rPr>
          <w:sz w:val="20"/>
          <w:szCs w:val="20"/>
          <w:lang w:val="fr-CH"/>
        </w:rPr>
        <w:t>g</w:t>
      </w:r>
      <w:ins w:id="396" w:author="Ha Suwook" w:date="2019-08-28T17:37:00Z">
        <w:r w:rsidR="00B273A6">
          <w:rPr>
            <w:sz w:val="20"/>
            <w:szCs w:val="20"/>
            <w:lang w:val="fr-CH"/>
          </w:rPr>
          <w:t>u</w:t>
        </w:r>
      </w:ins>
      <w:r w:rsidRPr="004B60FE">
        <w:rPr>
          <w:sz w:val="20"/>
          <w:szCs w:val="20"/>
          <w:lang w:val="fr-CH"/>
        </w:rPr>
        <w:t>e#Dataset"/&gt;</w:t>
      </w:r>
    </w:p>
    <w:p w14:paraId="5CAEE9A4" w14:textId="77777777" w:rsidR="00D31D8F" w:rsidRPr="004B60FE" w:rsidRDefault="00D31D8F" w:rsidP="0052743A">
      <w:pPr>
        <w:spacing w:before="0" w:line="240" w:lineRule="exact"/>
        <w:ind w:firstLineChars="200" w:firstLine="400"/>
        <w:rPr>
          <w:ins w:id="397" w:author="Ha Suwook" w:date="2019-08-28T16:56:00Z"/>
          <w:sz w:val="20"/>
          <w:szCs w:val="20"/>
          <w:lang w:val="en-US"/>
        </w:rPr>
      </w:pPr>
      <w:ins w:id="398" w:author="Ha Suwook" w:date="2019-08-28T16:56:00Z">
        <w:r w:rsidRPr="004B60FE">
          <w:rPr>
            <w:sz w:val="20"/>
            <w:szCs w:val="20"/>
            <w:lang w:val="en-US"/>
          </w:rPr>
          <w:t>&lt;rdfs:range rdf:resource="http://www.itu.int/xml-namespace/itut/Y.bdm-sch/bigdatacatalogue#Catalogue"/&gt;</w:t>
        </w:r>
      </w:ins>
    </w:p>
    <w:p w14:paraId="01ED7305" w14:textId="2F1C04CA" w:rsidR="007F40B5" w:rsidRPr="004B60FE" w:rsidRDefault="007F40B5" w:rsidP="007F40B5">
      <w:pPr>
        <w:spacing w:before="0" w:line="240" w:lineRule="exact"/>
        <w:rPr>
          <w:sz w:val="20"/>
          <w:szCs w:val="20"/>
          <w:lang w:val="en-US"/>
        </w:rPr>
      </w:pPr>
      <w:r w:rsidRPr="004B60FE">
        <w:rPr>
          <w:sz w:val="20"/>
          <w:szCs w:val="20"/>
          <w:lang w:val="fr-CH"/>
        </w:rPr>
        <w:t xml:space="preserve">        </w:t>
      </w:r>
      <w:r w:rsidRPr="004B60FE">
        <w:rPr>
          <w:sz w:val="20"/>
          <w:szCs w:val="20"/>
          <w:lang w:val="en-US"/>
        </w:rPr>
        <w:t>&lt;rdfs:range rdf:resource="http://www.itu.int/xml-namespace/itut/Y.bdm-sch/bigdatacatalo</w:t>
      </w:r>
      <w:del w:id="399" w:author="Ha Suwook" w:date="2019-08-28T17:37:00Z">
        <w:r w:rsidRPr="004B60FE" w:rsidDel="00B273A6">
          <w:rPr>
            <w:sz w:val="20"/>
            <w:szCs w:val="20"/>
            <w:lang w:val="en-US"/>
          </w:rPr>
          <w:delText>u</w:delText>
        </w:r>
      </w:del>
      <w:r w:rsidRPr="004B60FE">
        <w:rPr>
          <w:sz w:val="20"/>
          <w:szCs w:val="20"/>
          <w:lang w:val="en-US"/>
        </w:rPr>
        <w:t>g</w:t>
      </w:r>
      <w:ins w:id="400" w:author="Ha Suwook" w:date="2019-08-28T17:37:00Z">
        <w:r w:rsidR="00B273A6">
          <w:rPr>
            <w:sz w:val="20"/>
            <w:szCs w:val="20"/>
            <w:lang w:val="en-US"/>
          </w:rPr>
          <w:t>u</w:t>
        </w:r>
      </w:ins>
      <w:r w:rsidRPr="004B60FE">
        <w:rPr>
          <w:sz w:val="20"/>
          <w:szCs w:val="20"/>
          <w:lang w:val="en-US"/>
        </w:rPr>
        <w:t>e#Dataset"/&gt;</w:t>
      </w:r>
    </w:p>
    <w:p w14:paraId="0D6239C5" w14:textId="77777777" w:rsidR="007F40B5" w:rsidRPr="004B60FE" w:rsidRDefault="007F40B5" w:rsidP="007F40B5">
      <w:pPr>
        <w:spacing w:before="0" w:line="240" w:lineRule="exact"/>
        <w:rPr>
          <w:sz w:val="20"/>
          <w:szCs w:val="20"/>
          <w:lang w:val="en-US"/>
        </w:rPr>
      </w:pPr>
      <w:r w:rsidRPr="004B60FE">
        <w:rPr>
          <w:sz w:val="20"/>
          <w:szCs w:val="20"/>
          <w:lang w:val="en-US"/>
        </w:rPr>
        <w:t xml:space="preserve">    &lt;/owl:ObjectProperty&gt;</w:t>
      </w:r>
    </w:p>
    <w:p w14:paraId="0C4F01D4" w14:textId="77777777" w:rsidR="004B60FE" w:rsidRPr="004B60FE" w:rsidRDefault="004B60FE" w:rsidP="007F40B5">
      <w:pPr>
        <w:spacing w:before="0" w:line="240" w:lineRule="exact"/>
        <w:rPr>
          <w:rFonts w:eastAsia="MS Mincho"/>
          <w:sz w:val="20"/>
          <w:szCs w:val="20"/>
          <w:lang w:val="en-US"/>
        </w:rPr>
      </w:pPr>
    </w:p>
    <w:bookmarkEnd w:id="387"/>
    <w:p w14:paraId="4E05E287" w14:textId="121708D6" w:rsidR="004B60FE" w:rsidRPr="004B60FE" w:rsidDel="00D31D8F" w:rsidRDefault="004B60FE" w:rsidP="00F66FD8">
      <w:pPr>
        <w:spacing w:before="0" w:line="240" w:lineRule="exact"/>
        <w:ind w:firstLineChars="100" w:firstLine="200"/>
        <w:rPr>
          <w:del w:id="401" w:author="Ha Suwook" w:date="2019-08-28T16:56:00Z"/>
          <w:sz w:val="20"/>
          <w:szCs w:val="20"/>
          <w:lang w:val="en-US"/>
        </w:rPr>
      </w:pPr>
      <w:del w:id="402" w:author="Ha Suwook" w:date="2019-08-28T16:56:00Z">
        <w:r w:rsidRPr="004B60FE" w:rsidDel="00D31D8F">
          <w:rPr>
            <w:sz w:val="20"/>
            <w:szCs w:val="20"/>
            <w:lang w:val="en-US"/>
          </w:rPr>
          <w:lastRenderedPageBreak/>
          <w:delText>&lt;</w:delText>
        </w:r>
      </w:del>
      <w:del w:id="403" w:author="Ha Suwook" w:date="2019-08-28T16:32:00Z">
        <w:r w:rsidRPr="004B60FE" w:rsidDel="00E84F99">
          <w:rPr>
            <w:sz w:val="20"/>
            <w:szCs w:val="20"/>
            <w:lang w:val="en-US"/>
          </w:rPr>
          <w:delText>owl:ObjectProperty rdf:about="http://purl.org/dc/elements/1.1/hasRelation"</w:delText>
        </w:r>
      </w:del>
      <w:del w:id="404" w:author="Ha Suwook" w:date="2019-08-28T16:56:00Z">
        <w:r w:rsidRPr="004B60FE" w:rsidDel="00D31D8F">
          <w:rPr>
            <w:sz w:val="20"/>
            <w:szCs w:val="20"/>
            <w:lang w:val="en-US"/>
          </w:rPr>
          <w:delText>&gt;</w:delText>
        </w:r>
      </w:del>
    </w:p>
    <w:p w14:paraId="52D03DF1" w14:textId="0A45D7DA" w:rsidR="004B60FE" w:rsidRPr="004B60FE" w:rsidDel="00D31D8F" w:rsidRDefault="004B60FE" w:rsidP="004B60FE">
      <w:pPr>
        <w:spacing w:before="0" w:line="240" w:lineRule="exact"/>
        <w:rPr>
          <w:del w:id="405" w:author="Ha Suwook" w:date="2019-08-28T16:56:00Z"/>
          <w:moveFrom w:id="406" w:author="Ha Suwook" w:date="2019-08-28T16:55:00Z"/>
          <w:sz w:val="20"/>
          <w:szCs w:val="20"/>
          <w:lang w:val="fr-CH"/>
        </w:rPr>
      </w:pPr>
      <w:moveFromRangeStart w:id="407" w:author="Ha Suwook" w:date="2019-08-28T16:55:00Z" w:name="move17903760"/>
      <w:moveFrom w:id="408" w:author="Ha Suwook" w:date="2019-08-28T16:55:00Z">
        <w:del w:id="409" w:author="Ha Suwook" w:date="2019-08-28T16:56:00Z">
          <w:r w:rsidRPr="004B60FE" w:rsidDel="00D31D8F">
            <w:rPr>
              <w:sz w:val="20"/>
              <w:szCs w:val="20"/>
              <w:lang w:val="en-US"/>
            </w:rPr>
            <w:delText xml:space="preserve">        </w:delText>
          </w:r>
          <w:r w:rsidRPr="004B60FE" w:rsidDel="00D31D8F">
            <w:rPr>
              <w:sz w:val="20"/>
              <w:szCs w:val="20"/>
              <w:lang w:val="fr-CH"/>
            </w:rPr>
            <w:delText>&lt;rdfs:domain rdf:resource="http://www.itu.int/xml-namespace/itut/Y.bdm-sch/bigdatacatalogue#Catalogue"/&gt;</w:delText>
          </w:r>
        </w:del>
      </w:moveFrom>
    </w:p>
    <w:p w14:paraId="19E52BC8" w14:textId="04CCE7F9" w:rsidR="004B60FE" w:rsidRPr="004B60FE" w:rsidDel="00D31D8F" w:rsidRDefault="004B60FE" w:rsidP="004B60FE">
      <w:pPr>
        <w:spacing w:before="0" w:line="240" w:lineRule="exact"/>
        <w:rPr>
          <w:del w:id="410" w:author="Ha Suwook" w:date="2019-08-28T16:55:00Z"/>
          <w:sz w:val="20"/>
          <w:szCs w:val="20"/>
          <w:lang w:val="en-US"/>
        </w:rPr>
      </w:pPr>
      <w:moveFrom w:id="411" w:author="Ha Suwook" w:date="2019-08-28T16:55:00Z">
        <w:del w:id="412" w:author="Ha Suwook" w:date="2019-08-28T16:55:00Z">
          <w:r w:rsidRPr="004B60FE" w:rsidDel="00D31D8F">
            <w:rPr>
              <w:sz w:val="20"/>
              <w:szCs w:val="20"/>
              <w:lang w:val="fr-CH"/>
            </w:rPr>
            <w:delText xml:space="preserve">        </w:delText>
          </w:r>
        </w:del>
      </w:moveFrom>
      <w:moveFromRangeEnd w:id="407"/>
      <w:del w:id="413" w:author="Ha Suwook" w:date="2019-08-28T16:55:00Z">
        <w:r w:rsidRPr="004B60FE" w:rsidDel="00D31D8F">
          <w:rPr>
            <w:sz w:val="20"/>
            <w:szCs w:val="20"/>
            <w:lang w:val="en-US"/>
          </w:rPr>
          <w:delText>&lt;rdfs:range rdf:resource="http://www.itu.int/xml-namespace/itut/Y.bdm-sch/bigdatacatalogue#Catalogue"/&gt;</w:delText>
        </w:r>
      </w:del>
    </w:p>
    <w:p w14:paraId="07CD5A59" w14:textId="2C83E64E" w:rsidR="004B60FE" w:rsidRPr="004B60FE" w:rsidDel="00D31D8F" w:rsidRDefault="004B60FE" w:rsidP="004B60FE">
      <w:pPr>
        <w:spacing w:before="0" w:line="240" w:lineRule="exact"/>
        <w:rPr>
          <w:del w:id="414" w:author="Ha Suwook" w:date="2019-08-28T16:56:00Z"/>
          <w:rFonts w:eastAsia="MS Mincho"/>
          <w:sz w:val="20"/>
          <w:szCs w:val="20"/>
          <w:lang w:val="en-US"/>
        </w:rPr>
      </w:pPr>
      <w:del w:id="415" w:author="Ha Suwook" w:date="2019-08-28T16:55:00Z">
        <w:r w:rsidRPr="004B60FE" w:rsidDel="00D31D8F">
          <w:rPr>
            <w:sz w:val="20"/>
            <w:szCs w:val="20"/>
            <w:lang w:val="en-US"/>
          </w:rPr>
          <w:delText xml:space="preserve">    </w:delText>
        </w:r>
      </w:del>
      <w:del w:id="416" w:author="Ha Suwook" w:date="2019-08-28T16:56:00Z">
        <w:r w:rsidRPr="004B60FE" w:rsidDel="00D31D8F">
          <w:rPr>
            <w:sz w:val="20"/>
            <w:szCs w:val="20"/>
            <w:lang w:val="en-US"/>
          </w:rPr>
          <w:delText>&lt;/owl:ObjectProperty&gt;</w:delText>
        </w:r>
      </w:del>
    </w:p>
    <w:p w14:paraId="6C0FAEC5" w14:textId="5B2711F4" w:rsidR="007F40B5" w:rsidRPr="0017077E" w:rsidDel="00D31D8F" w:rsidRDefault="007F40B5" w:rsidP="007F40B5">
      <w:pPr>
        <w:spacing w:before="0" w:line="240" w:lineRule="exact"/>
        <w:rPr>
          <w:del w:id="417" w:author="Ha Suwook" w:date="2019-08-28T16:56:00Z"/>
          <w:sz w:val="20"/>
          <w:szCs w:val="20"/>
          <w:lang w:val="en-US"/>
        </w:rPr>
      </w:pPr>
    </w:p>
    <w:p w14:paraId="30B09C6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#contact --&gt;</w:t>
      </w:r>
    </w:p>
    <w:p w14:paraId="026BDC6E" w14:textId="77777777" w:rsidR="007F40B5" w:rsidRPr="0017077E" w:rsidRDefault="007F40B5" w:rsidP="007F40B5">
      <w:pPr>
        <w:spacing w:before="0" w:line="240" w:lineRule="exact"/>
        <w:rPr>
          <w:sz w:val="20"/>
          <w:szCs w:val="20"/>
          <w:lang w:val="en-US"/>
        </w:rPr>
      </w:pPr>
    </w:p>
    <w:p w14:paraId="7EF41B5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#contact"&gt;</w:t>
      </w:r>
    </w:p>
    <w:p w14:paraId="75CA897D"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14:paraId="760974EC"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#ContactType"/&gt;</w:t>
      </w:r>
    </w:p>
    <w:p w14:paraId="63D76CF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14:paraId="5A7BCA2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14:paraId="5A06D0CC"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284F667"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#contactPoint --&gt;</w:t>
      </w:r>
    </w:p>
    <w:p w14:paraId="51EDB485" w14:textId="77777777" w:rsidR="007F40B5" w:rsidRPr="0017077E" w:rsidRDefault="007F40B5" w:rsidP="007F40B5">
      <w:pPr>
        <w:spacing w:before="0" w:line="240" w:lineRule="exact"/>
        <w:rPr>
          <w:sz w:val="20"/>
          <w:szCs w:val="20"/>
          <w:lang w:val="en-US"/>
        </w:rPr>
      </w:pPr>
    </w:p>
    <w:p w14:paraId="273329C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#contactPoint"&gt;</w:t>
      </w:r>
    </w:p>
    <w:p w14:paraId="70D5D057"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14:paraId="55A683C7"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#ResponsibleParty"/&gt;</w:t>
      </w:r>
    </w:p>
    <w:p w14:paraId="701A51F7"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&lt;rdfs:comment&gt;data quality information for the data catalogue&lt;/rdfs:comment&gt;</w:t>
      </w:r>
    </w:p>
    <w:p w14:paraId="3CC7676B"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48D742EC" w14:textId="77777777" w:rsidR="007F40B5" w:rsidRPr="0017077E" w:rsidRDefault="007F40B5" w:rsidP="007F40B5">
      <w:pPr>
        <w:spacing w:before="0" w:line="240" w:lineRule="exact"/>
        <w:rPr>
          <w:sz w:val="20"/>
          <w:szCs w:val="20"/>
          <w:lang w:val="en-US"/>
        </w:rPr>
      </w:pPr>
    </w:p>
    <w:p w14:paraId="052F236A"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#dataQuality --&gt;</w:t>
      </w:r>
    </w:p>
    <w:p w14:paraId="7C6E5E83" w14:textId="77777777" w:rsidR="007F40B5" w:rsidRPr="0017077E" w:rsidRDefault="007F40B5" w:rsidP="007F40B5">
      <w:pPr>
        <w:spacing w:before="0" w:line="240" w:lineRule="exact"/>
        <w:rPr>
          <w:sz w:val="20"/>
          <w:szCs w:val="20"/>
          <w:lang w:val="en-US"/>
        </w:rPr>
      </w:pPr>
    </w:p>
    <w:p w14:paraId="312CD2F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#dataQuality"&gt;</w:t>
      </w:r>
    </w:p>
    <w:p w14:paraId="1FA5D527"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37EEEBF8"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#DataQuality"/&gt;</w:t>
      </w:r>
    </w:p>
    <w:p w14:paraId="63DF68C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14:paraId="0CC3726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14:paraId="4108F100" w14:textId="77777777" w:rsidR="007F40B5" w:rsidRPr="0017077E" w:rsidRDefault="007F40B5" w:rsidP="007F40B5">
      <w:pPr>
        <w:spacing w:before="0" w:line="240" w:lineRule="exact"/>
        <w:rPr>
          <w:sz w:val="20"/>
          <w:szCs w:val="20"/>
          <w:lang w:val="en-US"/>
        </w:rPr>
      </w:pPr>
    </w:p>
    <w:p w14:paraId="0F12521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#dataRight --&gt;</w:t>
      </w:r>
    </w:p>
    <w:p w14:paraId="4CE3DB9A" w14:textId="77777777" w:rsidR="007F40B5" w:rsidRPr="0017077E" w:rsidRDefault="007F40B5" w:rsidP="007F40B5">
      <w:pPr>
        <w:spacing w:before="0" w:line="240" w:lineRule="exact"/>
        <w:rPr>
          <w:sz w:val="20"/>
          <w:szCs w:val="20"/>
          <w:lang w:val="en-US"/>
        </w:rPr>
      </w:pPr>
    </w:p>
    <w:p w14:paraId="5C6C72F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#dataRight"&gt;</w:t>
      </w:r>
    </w:p>
    <w:p w14:paraId="47836DA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14:paraId="1811BC04"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#DataRight"/&gt;</w:t>
      </w:r>
    </w:p>
    <w:p w14:paraId="7B66A8F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14:paraId="2C6CD87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14:paraId="66B8DA57" w14:textId="77777777" w:rsidR="007F40B5" w:rsidRPr="0017077E" w:rsidRDefault="007F40B5" w:rsidP="007F40B5">
      <w:pPr>
        <w:spacing w:before="0" w:line="240" w:lineRule="exact"/>
        <w:rPr>
          <w:sz w:val="20"/>
          <w:szCs w:val="20"/>
          <w:lang w:val="en-US"/>
        </w:rPr>
      </w:pPr>
    </w:p>
    <w:p w14:paraId="5C9D33A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#dataType --&gt;</w:t>
      </w:r>
    </w:p>
    <w:p w14:paraId="15D2F3F8" w14:textId="77777777" w:rsidR="007F40B5" w:rsidRPr="0017077E" w:rsidRDefault="007F40B5" w:rsidP="007F40B5">
      <w:pPr>
        <w:spacing w:before="0" w:line="240" w:lineRule="exact"/>
        <w:rPr>
          <w:sz w:val="20"/>
          <w:szCs w:val="20"/>
          <w:lang w:val="en-US"/>
        </w:rPr>
      </w:pPr>
    </w:p>
    <w:p w14:paraId="58E63F5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#dataType"&gt;</w:t>
      </w:r>
    </w:p>
    <w:p w14:paraId="1417F88B"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14:paraId="76A6B878"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#DataTypeCode"/&gt;</w:t>
      </w:r>
    </w:p>
    <w:p w14:paraId="74FFDAD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&lt;rdfs:comment&gt;the type information of the dataset&lt;/rdfs:comment&gt;</w:t>
      </w:r>
    </w:p>
    <w:p w14:paraId="167B3EB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14:paraId="112135B8" w14:textId="77777777" w:rsidR="007F40B5" w:rsidRPr="0017077E" w:rsidRDefault="007F40B5" w:rsidP="007F40B5">
      <w:pPr>
        <w:spacing w:before="0" w:line="240" w:lineRule="exact"/>
        <w:rPr>
          <w:sz w:val="20"/>
          <w:szCs w:val="20"/>
          <w:lang w:val="en-US"/>
        </w:rPr>
      </w:pPr>
    </w:p>
    <w:p w14:paraId="42167B6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#dataset --&gt;</w:t>
      </w:r>
    </w:p>
    <w:p w14:paraId="73891B05" w14:textId="77777777" w:rsidR="007F40B5" w:rsidRPr="0017077E" w:rsidRDefault="007F40B5" w:rsidP="007F40B5">
      <w:pPr>
        <w:spacing w:before="0" w:line="240" w:lineRule="exact"/>
        <w:rPr>
          <w:sz w:val="20"/>
          <w:szCs w:val="20"/>
          <w:lang w:val="en-US"/>
        </w:rPr>
      </w:pPr>
    </w:p>
    <w:p w14:paraId="6DDE91A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#dataset"&gt;</w:t>
      </w:r>
    </w:p>
    <w:p w14:paraId="0E86201D"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4A8AC2CA"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#Dataset"/&gt;</w:t>
      </w:r>
    </w:p>
    <w:p w14:paraId="485F9972"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&lt;rdfs:comment&gt;dataset information for the data catalogue&lt;/rdfs:comment&gt;</w:t>
      </w:r>
    </w:p>
    <w:p w14:paraId="168E90FE"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765D2D4C"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F9FB252"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#distribution --&gt;</w:t>
      </w:r>
    </w:p>
    <w:p w14:paraId="5C88DB6A" w14:textId="77777777" w:rsidR="007F40B5" w:rsidRPr="0017077E" w:rsidRDefault="007F40B5" w:rsidP="007F40B5">
      <w:pPr>
        <w:spacing w:before="0" w:line="240" w:lineRule="exact"/>
        <w:rPr>
          <w:sz w:val="20"/>
          <w:szCs w:val="20"/>
          <w:lang w:val="en-US"/>
        </w:rPr>
      </w:pPr>
    </w:p>
    <w:p w14:paraId="0956537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#distribution"&gt;</w:t>
      </w:r>
    </w:p>
    <w:p w14:paraId="4FCBD909" w14:textId="77777777" w:rsidR="007F40B5" w:rsidRPr="0094657C" w:rsidRDefault="007F40B5" w:rsidP="007F40B5">
      <w:pPr>
        <w:spacing w:before="0" w:line="240" w:lineRule="exact"/>
        <w:rPr>
          <w:sz w:val="20"/>
          <w:szCs w:val="20"/>
          <w:lang w:val="fr-CH"/>
        </w:rPr>
      </w:pPr>
      <w:r w:rsidRPr="0017077E">
        <w:rPr>
          <w:sz w:val="20"/>
          <w:szCs w:val="20"/>
          <w:lang w:val="en-US"/>
        </w:rPr>
        <w:lastRenderedPageBreak/>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14:paraId="5A5216F1"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#Distribution"/&gt;</w:t>
      </w:r>
    </w:p>
    <w:p w14:paraId="1A47123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14:paraId="33937D3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14:paraId="3C374C4C"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3076C49F"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#record --&gt;</w:t>
      </w:r>
    </w:p>
    <w:p w14:paraId="5761C667" w14:textId="77777777" w:rsidR="007F40B5" w:rsidRPr="0017077E" w:rsidRDefault="007F40B5" w:rsidP="007F40B5">
      <w:pPr>
        <w:spacing w:before="0" w:line="240" w:lineRule="exact"/>
        <w:rPr>
          <w:sz w:val="20"/>
          <w:szCs w:val="20"/>
          <w:lang w:val="en-US"/>
        </w:rPr>
      </w:pPr>
    </w:p>
    <w:p w14:paraId="5D05319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#record"&gt;</w:t>
      </w:r>
    </w:p>
    <w:p w14:paraId="2B4B3A7B"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000F3A02"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#Record"/&gt;</w:t>
      </w:r>
    </w:p>
    <w:p w14:paraId="6331107A"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&lt;rdfs:comment&gt;record information for the data catalogue&lt;/rdfs:comment&gt;</w:t>
      </w:r>
    </w:p>
    <w:p w14:paraId="6C520989"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2244C5D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43672A6A"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#responsibleParty --&gt;</w:t>
      </w:r>
    </w:p>
    <w:p w14:paraId="67D305C3" w14:textId="77777777" w:rsidR="007F40B5" w:rsidRPr="0017077E" w:rsidRDefault="007F40B5" w:rsidP="007F40B5">
      <w:pPr>
        <w:spacing w:before="0" w:line="240" w:lineRule="exact"/>
        <w:rPr>
          <w:sz w:val="20"/>
          <w:szCs w:val="20"/>
          <w:lang w:val="en-US"/>
        </w:rPr>
      </w:pPr>
    </w:p>
    <w:p w14:paraId="2591013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#responsibleParty"&gt;</w:t>
      </w:r>
    </w:p>
    <w:p w14:paraId="46E7E8EE"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49DFBF69"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#ResponsibleParty"/&gt;</w:t>
      </w:r>
    </w:p>
    <w:p w14:paraId="27BF0DE4"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&lt;rdfs:comment&gt;responsible party information for the data catalogue&lt;/rdfs:comment&gt;</w:t>
      </w:r>
    </w:p>
    <w:p w14:paraId="6784A922"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67597E3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F4C6117"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#sourceDomain --&gt;</w:t>
      </w:r>
    </w:p>
    <w:p w14:paraId="6035B061" w14:textId="77777777" w:rsidR="007F40B5" w:rsidRPr="0017077E" w:rsidRDefault="007F40B5" w:rsidP="007F40B5">
      <w:pPr>
        <w:spacing w:before="0" w:line="240" w:lineRule="exact"/>
        <w:rPr>
          <w:sz w:val="20"/>
          <w:szCs w:val="20"/>
          <w:lang w:val="en-US"/>
        </w:rPr>
      </w:pPr>
    </w:p>
    <w:p w14:paraId="06BC715A"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#sourceDomain"&gt;</w:t>
      </w:r>
    </w:p>
    <w:p w14:paraId="065543B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1012A768"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#Domain"/&gt;</w:t>
      </w:r>
    </w:p>
    <w:p w14:paraId="36AD0CE9"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&lt;rdfs:comment&gt;source domain information for the data catalogue&lt;/rdfs:comment&gt;</w:t>
      </w:r>
    </w:p>
    <w:p w14:paraId="27D50F1A"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33B124B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DDAA39A"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#usageDomain --&gt;</w:t>
      </w:r>
    </w:p>
    <w:p w14:paraId="37C30EFB" w14:textId="77777777" w:rsidR="007F40B5" w:rsidRPr="0017077E" w:rsidRDefault="007F40B5" w:rsidP="007F40B5">
      <w:pPr>
        <w:spacing w:before="0" w:line="240" w:lineRule="exact"/>
        <w:rPr>
          <w:sz w:val="20"/>
          <w:szCs w:val="20"/>
          <w:lang w:val="en-US"/>
        </w:rPr>
      </w:pPr>
    </w:p>
    <w:p w14:paraId="51228A5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#usageDomain"&gt;</w:t>
      </w:r>
    </w:p>
    <w:p w14:paraId="3521758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5FA5D085"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#Domain"/&gt;</w:t>
      </w:r>
    </w:p>
    <w:p w14:paraId="773D656A"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&lt;rdfs:comment&gt;usage domain information for the data catalogue&lt;/rdfs:comment&gt;</w:t>
      </w:r>
    </w:p>
    <w:p w14:paraId="09689151"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14:paraId="0B9B8302"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7FD8824" w14:textId="77777777" w:rsidR="007F40B5" w:rsidRPr="0017077E" w:rsidRDefault="007F40B5" w:rsidP="007F40B5">
      <w:pPr>
        <w:spacing w:before="0" w:line="240" w:lineRule="exact"/>
        <w:rPr>
          <w:sz w:val="20"/>
          <w:szCs w:val="20"/>
          <w:lang w:val="en-US"/>
        </w:rPr>
      </w:pPr>
      <w:r w:rsidRPr="0017077E">
        <w:rPr>
          <w:sz w:val="20"/>
          <w:szCs w:val="20"/>
          <w:lang w:val="en-US"/>
        </w:rPr>
        <w:t xml:space="preserve">&lt;!-- </w:t>
      </w:r>
    </w:p>
    <w:p w14:paraId="045CB19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31484A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532D6DB" w14:textId="77777777" w:rsidR="007F40B5" w:rsidRPr="0017077E" w:rsidRDefault="007F40B5" w:rsidP="007F40B5">
      <w:pPr>
        <w:spacing w:before="0" w:line="240" w:lineRule="exact"/>
        <w:rPr>
          <w:sz w:val="20"/>
          <w:szCs w:val="20"/>
          <w:lang w:val="en-US"/>
        </w:rPr>
      </w:pPr>
      <w:r w:rsidRPr="0017077E">
        <w:rPr>
          <w:sz w:val="20"/>
          <w:szCs w:val="20"/>
          <w:lang w:val="en-US"/>
        </w:rPr>
        <w:t xml:space="preserve">    // Data properties</w:t>
      </w:r>
    </w:p>
    <w:p w14:paraId="3A69930F"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F3B77E5"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773770A" w14:textId="77777777" w:rsidR="007F40B5" w:rsidRPr="0017077E" w:rsidRDefault="007F40B5" w:rsidP="007F40B5">
      <w:pPr>
        <w:spacing w:before="0" w:line="240" w:lineRule="exact"/>
        <w:rPr>
          <w:sz w:val="20"/>
          <w:szCs w:val="20"/>
          <w:lang w:val="en-US"/>
        </w:rPr>
      </w:pPr>
      <w:r w:rsidRPr="0017077E">
        <w:rPr>
          <w:sz w:val="20"/>
          <w:szCs w:val="20"/>
          <w:lang w:val="en-US"/>
        </w:rPr>
        <w:t xml:space="preserve">     --&gt;</w:t>
      </w:r>
    </w:p>
    <w:p w14:paraId="13AA9560" w14:textId="77777777" w:rsidR="007F40B5" w:rsidRPr="0017077E" w:rsidRDefault="007F40B5" w:rsidP="007F40B5">
      <w:pPr>
        <w:spacing w:before="0" w:line="240" w:lineRule="exact"/>
        <w:rPr>
          <w:sz w:val="20"/>
          <w:szCs w:val="20"/>
          <w:lang w:val="en-US"/>
        </w:rPr>
      </w:pPr>
    </w:p>
    <w:p w14:paraId="1231361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http://purl.org/dc/elements/1.1/description --&gt;</w:t>
      </w:r>
    </w:p>
    <w:p w14:paraId="04F46B92" w14:textId="77777777" w:rsidR="007F40B5" w:rsidRPr="0017077E" w:rsidRDefault="007F40B5" w:rsidP="007F40B5">
      <w:pPr>
        <w:spacing w:before="0" w:line="240" w:lineRule="exact"/>
        <w:rPr>
          <w:sz w:val="20"/>
          <w:szCs w:val="20"/>
          <w:lang w:val="en-US"/>
        </w:rPr>
      </w:pPr>
    </w:p>
    <w:p w14:paraId="2FCF6C6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rdf:about="http://purl.org/dc/elements/1.1/description"&gt;</w:t>
      </w:r>
    </w:p>
    <w:p w14:paraId="437E4CE9"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5F5967E6"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#Dataset"/&gt;</w:t>
      </w:r>
    </w:p>
    <w:p w14:paraId="03F3D9EB"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3CFBCD6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2304021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BD14176"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http://purl.org/dc/elements/1.1/format --&gt;</w:t>
      </w:r>
    </w:p>
    <w:p w14:paraId="55C9378A" w14:textId="77777777" w:rsidR="007F40B5" w:rsidRPr="0017077E" w:rsidRDefault="007F40B5" w:rsidP="007F40B5">
      <w:pPr>
        <w:spacing w:before="0" w:line="240" w:lineRule="exact"/>
        <w:rPr>
          <w:sz w:val="20"/>
          <w:szCs w:val="20"/>
          <w:lang w:val="en-US"/>
        </w:rPr>
      </w:pPr>
    </w:p>
    <w:p w14:paraId="236483B9" w14:textId="77777777"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&lt;owl:DatatypeProperty rdf:about="http://purl.org/dc/elements/1.1/format"&gt;</w:t>
      </w:r>
    </w:p>
    <w:p w14:paraId="621E1AD5"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14:paraId="37F85A49"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4DAC747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6BFDD4AC"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3D4AE98"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http://purl.org/dc/elements/1.1/keyword --&gt;</w:t>
      </w:r>
    </w:p>
    <w:p w14:paraId="113AA41C" w14:textId="77777777" w:rsidR="007F40B5" w:rsidRPr="0017077E" w:rsidRDefault="007F40B5" w:rsidP="007F40B5">
      <w:pPr>
        <w:spacing w:before="0" w:line="240" w:lineRule="exact"/>
        <w:rPr>
          <w:sz w:val="20"/>
          <w:szCs w:val="20"/>
          <w:lang w:val="en-US"/>
        </w:rPr>
      </w:pPr>
    </w:p>
    <w:p w14:paraId="11B6841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rdf:about="http://purl.org/dc/elements/1.1/keyword"&gt;</w:t>
      </w:r>
    </w:p>
    <w:p w14:paraId="21F53501"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14:paraId="56FF1D03"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1408D80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&lt;rdfs:comment&gt;commonly used word(s) used to describe the dataset&lt;/rdfs:comment&gt;</w:t>
      </w:r>
    </w:p>
    <w:p w14:paraId="3254598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68FACFA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8FE1EEC"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http://purl.org/dc/elements/1.1/language --&gt;</w:t>
      </w:r>
    </w:p>
    <w:p w14:paraId="47F54656" w14:textId="77777777" w:rsidR="007F40B5" w:rsidRPr="0017077E" w:rsidRDefault="007F40B5" w:rsidP="007F40B5">
      <w:pPr>
        <w:spacing w:before="0" w:line="240" w:lineRule="exact"/>
        <w:rPr>
          <w:sz w:val="20"/>
          <w:szCs w:val="20"/>
          <w:lang w:val="en-US"/>
        </w:rPr>
      </w:pPr>
    </w:p>
    <w:p w14:paraId="27981BC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rdf:about="http://purl.org/dc/elements/1.1/language"&gt;</w:t>
      </w:r>
    </w:p>
    <w:p w14:paraId="116F30B0"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71AB7FAA"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rdf:resource="http://purl.org/dc/terms</w:t>
      </w:r>
      <w:r w:rsidRPr="00681EC4">
        <w:rPr>
          <w:sz w:val="20"/>
          <w:szCs w:val="20"/>
          <w:lang w:val="en-US"/>
        </w:rPr>
        <w:t>/RFC5646"/&gt;</w:t>
      </w:r>
    </w:p>
    <w:p w14:paraId="5B4D91A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49D94E91"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30A7F289"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http://purl.org/dc/elements/1.1/temporalCoverage --&gt;</w:t>
      </w:r>
    </w:p>
    <w:p w14:paraId="36102DCA" w14:textId="77777777" w:rsidR="007F40B5" w:rsidRPr="0017077E" w:rsidRDefault="007F40B5" w:rsidP="007F40B5">
      <w:pPr>
        <w:spacing w:before="0" w:line="240" w:lineRule="exact"/>
        <w:rPr>
          <w:sz w:val="20"/>
          <w:szCs w:val="20"/>
          <w:lang w:val="en-US"/>
        </w:rPr>
      </w:pPr>
    </w:p>
    <w:p w14:paraId="25B964D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rdf:about="http://purl.org/dc/elements/1.1/temporalCoverage"&gt;</w:t>
      </w:r>
    </w:p>
    <w:p w14:paraId="545D75E0"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14:paraId="207FE4F3"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657EF83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&lt;rdfs:comment&gt;time period (including time zone) when the dataset was captured&lt;/rdfs:comment&gt;</w:t>
      </w:r>
    </w:p>
    <w:p w14:paraId="53047FAA"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6EA26D01"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83CADCE"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http://purl.org/dc/elements/1.1/title --&gt;</w:t>
      </w:r>
    </w:p>
    <w:p w14:paraId="7AE4AE25" w14:textId="77777777" w:rsidR="007F40B5" w:rsidRPr="0017077E" w:rsidRDefault="007F40B5" w:rsidP="007F40B5">
      <w:pPr>
        <w:spacing w:before="0" w:line="240" w:lineRule="exact"/>
        <w:rPr>
          <w:sz w:val="20"/>
          <w:szCs w:val="20"/>
          <w:lang w:val="en-US"/>
        </w:rPr>
      </w:pPr>
    </w:p>
    <w:p w14:paraId="31F9BA6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rdf:about="http://purl.org/dc/elements/1.1/title"&gt;</w:t>
      </w:r>
    </w:p>
    <w:p w14:paraId="546FD54F"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14:paraId="615708C5"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#Dataset"/&gt;</w:t>
      </w:r>
    </w:p>
    <w:p w14:paraId="62F85BEF" w14:textId="77777777"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#Domain"/&gt;</w:t>
      </w:r>
    </w:p>
    <w:p w14:paraId="6CEBCF04"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2D71BB9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7F35B843"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4AEAD594" w14:textId="77777777" w:rsidR="007F40B5" w:rsidRPr="0017077E" w:rsidRDefault="007F40B5" w:rsidP="007F40B5">
      <w:pPr>
        <w:spacing w:before="0" w:line="240" w:lineRule="exact"/>
        <w:rPr>
          <w:sz w:val="20"/>
          <w:szCs w:val="20"/>
          <w:lang w:val="en-US"/>
        </w:rPr>
      </w:pPr>
      <w:r w:rsidRPr="0017077E">
        <w:rPr>
          <w:sz w:val="20"/>
          <w:szCs w:val="20"/>
          <w:lang w:val="en-US"/>
        </w:rPr>
        <w:t>&lt;!-- http://purl.org/dc/elements/1.1/updateFrequency --&gt;</w:t>
      </w:r>
    </w:p>
    <w:p w14:paraId="2E1076B1" w14:textId="77777777" w:rsidR="007F40B5" w:rsidRPr="0017077E" w:rsidRDefault="007F40B5" w:rsidP="007F40B5">
      <w:pPr>
        <w:spacing w:before="0" w:line="240" w:lineRule="exact"/>
        <w:rPr>
          <w:sz w:val="20"/>
          <w:szCs w:val="20"/>
          <w:lang w:val="en-US"/>
        </w:rPr>
      </w:pPr>
    </w:p>
    <w:p w14:paraId="48A63BA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rdf:about="http://purl.org/dc/elements/1.1/updateFrequency"&gt;</w:t>
      </w:r>
    </w:p>
    <w:p w14:paraId="2C4BE105"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14:paraId="760444BF"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w:t>
      </w:r>
      <w:r w:rsidRPr="005A1CF7">
        <w:rPr>
          <w:sz w:val="20"/>
          <w:szCs w:val="20"/>
          <w:lang w:val="en-US"/>
        </w:rPr>
        <w:t>XMLSchema#string"/&gt;</w:t>
      </w:r>
    </w:p>
    <w:p w14:paraId="1CCE3B9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&lt;rdfs:comment&gt;rate of occurrence of dataset update&lt;/rdfs:comment&gt;</w:t>
      </w:r>
    </w:p>
    <w:p w14:paraId="2ED1C2F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40322C4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FD9FE8E"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#accessInformation --&gt;</w:t>
      </w:r>
    </w:p>
    <w:p w14:paraId="49076819" w14:textId="77777777" w:rsidR="007F40B5" w:rsidRPr="0017077E" w:rsidRDefault="007F40B5" w:rsidP="007F40B5">
      <w:pPr>
        <w:spacing w:before="0" w:line="240" w:lineRule="exact"/>
        <w:rPr>
          <w:sz w:val="20"/>
          <w:szCs w:val="20"/>
          <w:lang w:val="en-US"/>
        </w:rPr>
      </w:pPr>
    </w:p>
    <w:p w14:paraId="3C31711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#accessInformation"&gt;</w:t>
      </w:r>
    </w:p>
    <w:p w14:paraId="4FCCF379"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14:paraId="04A53A8F"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51C42C0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&lt;rdfs:comment&gt;access information to dataset&lt;/rdfs:comment&gt;</w:t>
      </w:r>
    </w:p>
    <w:p w14:paraId="6DD91B1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3CF07348"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F8360CD"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#address --&gt;</w:t>
      </w:r>
    </w:p>
    <w:p w14:paraId="1E259BE6" w14:textId="77777777" w:rsidR="007F40B5" w:rsidRPr="0017077E" w:rsidRDefault="007F40B5" w:rsidP="007F40B5">
      <w:pPr>
        <w:spacing w:before="0" w:line="240" w:lineRule="exact"/>
        <w:rPr>
          <w:sz w:val="20"/>
          <w:szCs w:val="20"/>
          <w:lang w:val="en-US"/>
        </w:rPr>
      </w:pPr>
    </w:p>
    <w:p w14:paraId="23DA911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#address"&gt;</w:t>
      </w:r>
    </w:p>
    <w:p w14:paraId="12FDAEC0"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14:paraId="2925AB7B"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25305C36" w14:textId="77777777"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&lt;rdfs:comment&gt;physical and email address at which the organization or individual may be contacted&lt;/rdfs:comment&gt;</w:t>
      </w:r>
    </w:p>
    <w:p w14:paraId="4B4E44E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14B54D9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A6EA29A"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#hoursOfServices --&gt;</w:t>
      </w:r>
    </w:p>
    <w:p w14:paraId="5160B461" w14:textId="77777777" w:rsidR="007F40B5" w:rsidRPr="0017077E" w:rsidRDefault="007F40B5" w:rsidP="007F40B5">
      <w:pPr>
        <w:spacing w:before="0" w:line="240" w:lineRule="exact"/>
        <w:rPr>
          <w:sz w:val="20"/>
          <w:szCs w:val="20"/>
          <w:lang w:val="en-US"/>
        </w:rPr>
      </w:pPr>
    </w:p>
    <w:p w14:paraId="05F4BD3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#hoursOfServices"&gt;</w:t>
      </w:r>
    </w:p>
    <w:p w14:paraId="190AAD03"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14:paraId="499C0602"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019F643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&lt;rdfs:comment&gt;time period (including time zone) when individuals can contact the organization or individual&lt;/rdfs:comment&gt;</w:t>
      </w:r>
    </w:p>
    <w:p w14:paraId="5AD4D55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320872DF"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92BB047"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#individualName --&gt;</w:t>
      </w:r>
    </w:p>
    <w:p w14:paraId="6C165068" w14:textId="77777777" w:rsidR="007F40B5" w:rsidRPr="0017077E" w:rsidRDefault="007F40B5" w:rsidP="007F40B5">
      <w:pPr>
        <w:spacing w:before="0" w:line="240" w:lineRule="exact"/>
        <w:rPr>
          <w:sz w:val="20"/>
          <w:szCs w:val="20"/>
          <w:lang w:val="en-US"/>
        </w:rPr>
      </w:pPr>
    </w:p>
    <w:p w14:paraId="2F17A3F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#individualName"&gt;</w:t>
      </w:r>
    </w:p>
    <w:p w14:paraId="38F9E9B6"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14:paraId="6687C0AF"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00F7E40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person- surname, given name, title&lt;/rdfs:comment&gt;</w:t>
      </w:r>
    </w:p>
    <w:p w14:paraId="40F47E7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7EA4A0D3"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CBAC527"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#issuedDate --&gt;</w:t>
      </w:r>
    </w:p>
    <w:p w14:paraId="742A1E70" w14:textId="77777777" w:rsidR="007F40B5" w:rsidRPr="0017077E" w:rsidRDefault="007F40B5" w:rsidP="007F40B5">
      <w:pPr>
        <w:spacing w:before="0" w:line="240" w:lineRule="exact"/>
        <w:rPr>
          <w:sz w:val="20"/>
          <w:szCs w:val="20"/>
          <w:lang w:val="en-US"/>
        </w:rPr>
      </w:pPr>
    </w:p>
    <w:p w14:paraId="0EDEB48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#issuedDate"&gt;</w:t>
      </w:r>
    </w:p>
    <w:p w14:paraId="10BFC8F4"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#Record"/&gt;</w:t>
      </w:r>
    </w:p>
    <w:p w14:paraId="288CF76F" w14:textId="77777777"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14:paraId="42FD190B" w14:textId="77777777" w:rsidR="007F40B5" w:rsidRPr="0017077E" w:rsidRDefault="007F40B5" w:rsidP="00FA2F2F">
      <w:pPr>
        <w:spacing w:before="0" w:line="240" w:lineRule="exact"/>
        <w:rPr>
          <w:sz w:val="20"/>
          <w:szCs w:val="20"/>
          <w:lang w:val="en-US"/>
        </w:rPr>
      </w:pPr>
      <w:r w:rsidRPr="0017077E">
        <w:rPr>
          <w:sz w:val="20"/>
          <w:szCs w:val="20"/>
          <w:lang w:val="en-US"/>
        </w:rPr>
        <w:t>&lt;rdfs:comment&gt;the issued date of listing the dataset in the catalogue&lt;/rdfs:comment&gt;</w:t>
      </w:r>
    </w:p>
    <w:p w14:paraId="02B68BE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302296CE"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3A002DE9"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#license --&gt;</w:t>
      </w:r>
    </w:p>
    <w:p w14:paraId="33EE22A8" w14:textId="77777777" w:rsidR="007F40B5" w:rsidRPr="0017077E" w:rsidRDefault="007F40B5" w:rsidP="007F40B5">
      <w:pPr>
        <w:spacing w:before="0" w:line="240" w:lineRule="exact"/>
        <w:rPr>
          <w:sz w:val="20"/>
          <w:szCs w:val="20"/>
          <w:lang w:val="en-US"/>
        </w:rPr>
      </w:pPr>
    </w:p>
    <w:p w14:paraId="51B446C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#license"&gt;</w:t>
      </w:r>
    </w:p>
    <w:p w14:paraId="0C0CC9B1"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#DataRight"/&gt;</w:t>
      </w:r>
    </w:p>
    <w:p w14:paraId="61A24D03"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14:paraId="2A71516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&lt;rdfs:comment&gt;This links to the license document under which the catalog is made available and not the datasets&lt;/rdfs:comment&gt;</w:t>
      </w:r>
    </w:p>
    <w:p w14:paraId="584C595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040C7404"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CCB7845"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#modifiedDate --&gt;</w:t>
      </w:r>
    </w:p>
    <w:p w14:paraId="54D1DF75" w14:textId="77777777" w:rsidR="007F40B5" w:rsidRPr="0017077E" w:rsidRDefault="007F40B5" w:rsidP="007F40B5">
      <w:pPr>
        <w:spacing w:before="0" w:line="240" w:lineRule="exact"/>
        <w:rPr>
          <w:sz w:val="20"/>
          <w:szCs w:val="20"/>
          <w:lang w:val="en-US"/>
        </w:rPr>
      </w:pPr>
    </w:p>
    <w:p w14:paraId="12767707"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#modifiedDate"&gt;</w:t>
      </w:r>
    </w:p>
    <w:p w14:paraId="65C1141E"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#Record"/&gt;</w:t>
      </w:r>
    </w:p>
    <w:p w14:paraId="3B2DB52A" w14:textId="77777777"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14:paraId="638BE62B" w14:textId="77777777" w:rsidR="007F40B5" w:rsidRPr="0017077E" w:rsidRDefault="007F40B5" w:rsidP="00FA2F2F">
      <w:pPr>
        <w:spacing w:before="0" w:line="240" w:lineRule="exact"/>
        <w:rPr>
          <w:sz w:val="20"/>
          <w:szCs w:val="20"/>
          <w:lang w:val="en-US"/>
        </w:rPr>
      </w:pPr>
      <w:r w:rsidRPr="0017077E">
        <w:rPr>
          <w:sz w:val="20"/>
          <w:szCs w:val="20"/>
          <w:lang w:val="en-US"/>
        </w:rPr>
        <w:t>&lt;rdfs:comment&gt;the most resent modified date of data catalogue&lt;/rdfs:comment&gt;</w:t>
      </w:r>
    </w:p>
    <w:p w14:paraId="0909FEA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5F7A1564"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993924A"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#onlineResource --&gt;</w:t>
      </w:r>
    </w:p>
    <w:p w14:paraId="5D600F7A" w14:textId="77777777" w:rsidR="007F40B5" w:rsidRPr="0017077E" w:rsidRDefault="007F40B5" w:rsidP="007F40B5">
      <w:pPr>
        <w:spacing w:before="0" w:line="240" w:lineRule="exact"/>
        <w:rPr>
          <w:sz w:val="20"/>
          <w:szCs w:val="20"/>
          <w:lang w:val="en-US"/>
        </w:rPr>
      </w:pPr>
    </w:p>
    <w:p w14:paraId="493E990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#onlineResource"&gt;</w:t>
      </w:r>
    </w:p>
    <w:p w14:paraId="018290D8"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14:paraId="08FB7162"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14:paraId="313977F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&lt;rdfs:comment&gt;online information that can be used to contact the individual or organization&lt;/rdfs:comment&gt;</w:t>
      </w:r>
    </w:p>
    <w:p w14:paraId="04BB5ED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2332FB3F" w14:textId="77777777"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w:t>
      </w:r>
    </w:p>
    <w:p w14:paraId="75DD6F7F"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#organizationName --&gt;</w:t>
      </w:r>
    </w:p>
    <w:p w14:paraId="4B0B47E5" w14:textId="77777777" w:rsidR="007F40B5" w:rsidRPr="0017077E" w:rsidRDefault="007F40B5" w:rsidP="007F40B5">
      <w:pPr>
        <w:spacing w:before="0" w:line="240" w:lineRule="exact"/>
        <w:rPr>
          <w:sz w:val="20"/>
          <w:szCs w:val="20"/>
          <w:lang w:val="en-US"/>
        </w:rPr>
      </w:pPr>
    </w:p>
    <w:p w14:paraId="0AD1FBE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#organizationName"&gt;</w:t>
      </w:r>
    </w:p>
    <w:p w14:paraId="34B8987E"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14:paraId="28BEE4A1"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3E55B99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organization&lt;/rdfs:comment&gt;</w:t>
      </w:r>
    </w:p>
    <w:p w14:paraId="79BD020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6302FD1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4B51B14"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#phoneNumber --&gt;</w:t>
      </w:r>
    </w:p>
    <w:p w14:paraId="32DC8411" w14:textId="77777777" w:rsidR="007F40B5" w:rsidRPr="0017077E" w:rsidRDefault="007F40B5" w:rsidP="007F40B5">
      <w:pPr>
        <w:spacing w:before="0" w:line="240" w:lineRule="exact"/>
        <w:rPr>
          <w:sz w:val="20"/>
          <w:szCs w:val="20"/>
          <w:lang w:val="en-US"/>
        </w:rPr>
      </w:pPr>
    </w:p>
    <w:p w14:paraId="50C343A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#phoneNumber"&gt;</w:t>
      </w:r>
    </w:p>
    <w:p w14:paraId="6E0883A9"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14:paraId="57AFEA99"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12C7C15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&lt;rdfs:comment&gt;telephone numbers at which the organization or individual may be contacted&lt;/rdfs:comment&gt;</w:t>
      </w:r>
    </w:p>
    <w:p w14:paraId="145093E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7245C27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942B4CF"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#positionName --&gt;</w:t>
      </w:r>
    </w:p>
    <w:p w14:paraId="0F1F5805" w14:textId="77777777" w:rsidR="007F40B5" w:rsidRPr="0017077E" w:rsidRDefault="007F40B5" w:rsidP="007F40B5">
      <w:pPr>
        <w:spacing w:before="0" w:line="240" w:lineRule="exact"/>
        <w:rPr>
          <w:sz w:val="20"/>
          <w:szCs w:val="20"/>
          <w:lang w:val="en-US"/>
        </w:rPr>
      </w:pPr>
    </w:p>
    <w:p w14:paraId="4080842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#positionName"&gt;</w:t>
      </w:r>
    </w:p>
    <w:p w14:paraId="1D5B42FC"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14:paraId="51257D76"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264AEF6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&lt;rdfs:comment&gt;role or position of the responsible person&lt;/rdfs:comment&gt;</w:t>
      </w:r>
    </w:p>
    <w:p w14:paraId="23CE627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3FA3226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06AA5D9" w14:textId="7EE79026"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#qualityRequirement</w:t>
      </w:r>
      <w:del w:id="418" w:author="Ha Suwook" w:date="2019-08-28T16:06:00Z">
        <w:r w:rsidRPr="0017077E" w:rsidDel="001445C6">
          <w:rPr>
            <w:sz w:val="20"/>
            <w:szCs w:val="20"/>
            <w:lang w:val="en-US"/>
          </w:rPr>
          <w:delText>s</w:delText>
        </w:r>
      </w:del>
      <w:r w:rsidRPr="0017077E">
        <w:rPr>
          <w:sz w:val="20"/>
          <w:szCs w:val="20"/>
          <w:lang w:val="en-US"/>
        </w:rPr>
        <w:t xml:space="preserve"> --&gt;</w:t>
      </w:r>
    </w:p>
    <w:p w14:paraId="46696207" w14:textId="77777777" w:rsidR="007F40B5" w:rsidRPr="0017077E" w:rsidRDefault="007F40B5" w:rsidP="007F40B5">
      <w:pPr>
        <w:spacing w:before="0" w:line="240" w:lineRule="exact"/>
        <w:rPr>
          <w:sz w:val="20"/>
          <w:szCs w:val="20"/>
          <w:lang w:val="en-US"/>
        </w:rPr>
      </w:pPr>
    </w:p>
    <w:p w14:paraId="53E28B78" w14:textId="149204A2"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#qualityRequirement</w:t>
      </w:r>
      <w:del w:id="419" w:author="Ha Suwook" w:date="2019-08-28T16:06:00Z">
        <w:r w:rsidRPr="0017077E" w:rsidDel="001445C6">
          <w:rPr>
            <w:sz w:val="20"/>
            <w:szCs w:val="20"/>
            <w:lang w:val="en-US"/>
          </w:rPr>
          <w:delText>s</w:delText>
        </w:r>
      </w:del>
      <w:r w:rsidRPr="0017077E">
        <w:rPr>
          <w:sz w:val="20"/>
          <w:szCs w:val="20"/>
          <w:lang w:val="en-US"/>
        </w:rPr>
        <w:t>"&gt;</w:t>
      </w:r>
    </w:p>
    <w:p w14:paraId="350D6E2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14:paraId="5F46EBA3"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3ECAAB8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&lt;rdfs:comment&gt;requirement statement for evaluating quality of dataset&lt;/rdfs:comment&gt;</w:t>
      </w:r>
    </w:p>
    <w:p w14:paraId="00230F5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5C0F75E2"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82A48AD"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#qualityResult --&gt;</w:t>
      </w:r>
    </w:p>
    <w:p w14:paraId="6932FA73" w14:textId="77777777" w:rsidR="007F40B5" w:rsidRPr="0017077E" w:rsidRDefault="007F40B5" w:rsidP="007F40B5">
      <w:pPr>
        <w:spacing w:before="0" w:line="240" w:lineRule="exact"/>
        <w:rPr>
          <w:sz w:val="20"/>
          <w:szCs w:val="20"/>
          <w:lang w:val="en-US"/>
        </w:rPr>
      </w:pPr>
    </w:p>
    <w:p w14:paraId="63BEF34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#qualityResult"&gt;</w:t>
      </w:r>
    </w:p>
    <w:p w14:paraId="2F88D5E6"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14:paraId="2F8294E0"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3F96115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&lt;rdfs:comment&gt;the result of quality evaluation described by the unit of measure&lt;/rdfs:comment&gt;</w:t>
      </w:r>
    </w:p>
    <w:p w14:paraId="7B23364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10E52FB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43631EEC"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#rightStatement --&gt;</w:t>
      </w:r>
    </w:p>
    <w:p w14:paraId="4CA60F1D" w14:textId="77777777" w:rsidR="007F40B5" w:rsidRPr="0017077E" w:rsidRDefault="007F40B5" w:rsidP="007F40B5">
      <w:pPr>
        <w:spacing w:before="0" w:line="240" w:lineRule="exact"/>
        <w:rPr>
          <w:sz w:val="20"/>
          <w:szCs w:val="20"/>
          <w:lang w:val="en-US"/>
        </w:rPr>
      </w:pPr>
    </w:p>
    <w:p w14:paraId="199E9B0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#rightStatement"&gt;</w:t>
      </w:r>
    </w:p>
    <w:p w14:paraId="74AE7764"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#DataRight"/&gt;</w:t>
      </w:r>
    </w:p>
    <w:p w14:paraId="64273056"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4E763A9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to the usage permissions being agreed to&lt;/rdfs:comment&gt;</w:t>
      </w:r>
    </w:p>
    <w:p w14:paraId="28B1B90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4513E7AE"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7ABE983"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w:t>
      </w:r>
      <w:r>
        <w:rPr>
          <w:sz w:val="20"/>
          <w:szCs w:val="20"/>
          <w:lang w:val="en-US"/>
        </w:rPr>
        <w:t>f</w:t>
      </w:r>
      <w:r w:rsidRPr="0017077E">
        <w:rPr>
          <w:sz w:val="20"/>
          <w:szCs w:val="20"/>
          <w:lang w:val="en-US"/>
        </w:rPr>
        <w:t>unction --&gt;</w:t>
      </w:r>
    </w:p>
    <w:p w14:paraId="0929FE44" w14:textId="77777777" w:rsidR="007F40B5" w:rsidRPr="0017077E" w:rsidRDefault="007F40B5" w:rsidP="007F40B5">
      <w:pPr>
        <w:spacing w:before="0" w:line="240" w:lineRule="exact"/>
        <w:rPr>
          <w:sz w:val="20"/>
          <w:szCs w:val="20"/>
          <w:lang w:val="en-US"/>
        </w:rPr>
      </w:pPr>
    </w:p>
    <w:p w14:paraId="2B0C289B" w14:textId="77777777"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&lt;owl:DatatypeProperty rdf:about="http://www.itu.int/xml-namespace/itut/Y.bdm-sch/bigdata</w:t>
      </w:r>
      <w:r w:rsidR="00A90E28">
        <w:rPr>
          <w:sz w:val="20"/>
          <w:szCs w:val="20"/>
          <w:lang w:val="en-US"/>
        </w:rPr>
        <w:t>catalogue</w:t>
      </w:r>
      <w:r w:rsidRPr="0017077E">
        <w:rPr>
          <w:sz w:val="20"/>
          <w:szCs w:val="20"/>
          <w:lang w:val="en-US"/>
        </w:rPr>
        <w:t>#</w:t>
      </w:r>
      <w:r>
        <w:rPr>
          <w:sz w:val="20"/>
          <w:szCs w:val="20"/>
          <w:lang w:val="en-US"/>
        </w:rPr>
        <w:t>f</w:t>
      </w:r>
      <w:r w:rsidRPr="0017077E">
        <w:rPr>
          <w:sz w:val="20"/>
          <w:szCs w:val="20"/>
          <w:lang w:val="en-US"/>
        </w:rPr>
        <w:t>unction"&gt;</w:t>
      </w:r>
    </w:p>
    <w:p w14:paraId="0C7E9B1A"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14:paraId="7010F149"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55056A3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&lt;rdfs:comment&gt;function performed by the responsible party&lt;/rdfs:comment&gt;</w:t>
      </w:r>
    </w:p>
    <w:p w14:paraId="4BC9959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0F7C2C6E"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9C12D63"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#sampleData --&gt;</w:t>
      </w:r>
    </w:p>
    <w:p w14:paraId="72F6F5FE" w14:textId="77777777" w:rsidR="007F40B5" w:rsidRPr="0017077E" w:rsidRDefault="007F40B5" w:rsidP="007F40B5">
      <w:pPr>
        <w:spacing w:before="0" w:line="240" w:lineRule="exact"/>
        <w:rPr>
          <w:sz w:val="20"/>
          <w:szCs w:val="20"/>
          <w:lang w:val="en-US"/>
        </w:rPr>
      </w:pPr>
    </w:p>
    <w:p w14:paraId="074818F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#sampleData"&gt;</w:t>
      </w:r>
    </w:p>
    <w:p w14:paraId="73F2BA2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14:paraId="41DB949A"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14:paraId="1FE0A14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&lt;rdfs:comment&gt;location information about a sample data including URL&lt;/rdfs:comment&gt;</w:t>
      </w:r>
    </w:p>
    <w:p w14:paraId="0798DA2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0DF588BF"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F8BCFEB"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#taxonomy --&gt;</w:t>
      </w:r>
    </w:p>
    <w:p w14:paraId="51B43D9E" w14:textId="77777777" w:rsidR="007F40B5" w:rsidRPr="0017077E" w:rsidRDefault="007F40B5" w:rsidP="007F40B5">
      <w:pPr>
        <w:spacing w:before="0" w:line="240" w:lineRule="exact"/>
        <w:rPr>
          <w:sz w:val="20"/>
          <w:szCs w:val="20"/>
          <w:lang w:val="en-US"/>
        </w:rPr>
      </w:pPr>
    </w:p>
    <w:p w14:paraId="0AACA8A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#taxonomy"&gt;</w:t>
      </w:r>
    </w:p>
    <w:p w14:paraId="1CCF92E5"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#Domain"/&gt;</w:t>
      </w:r>
    </w:p>
    <w:p w14:paraId="62432ECF"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14:paraId="4667B05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&lt;rdfs:comment&gt;taxonomy information including classification system and authority&lt;/rdfs:comment&gt;</w:t>
      </w:r>
    </w:p>
    <w:p w14:paraId="12E3C33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46C583E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262FE9B" w14:textId="77777777"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#unitOfMeasure --&gt;</w:t>
      </w:r>
    </w:p>
    <w:p w14:paraId="4ACE3C2D" w14:textId="77777777" w:rsidR="007F40B5" w:rsidRPr="0017077E" w:rsidRDefault="007F40B5" w:rsidP="007F40B5">
      <w:pPr>
        <w:spacing w:before="0" w:line="240" w:lineRule="exact"/>
        <w:rPr>
          <w:sz w:val="20"/>
          <w:szCs w:val="20"/>
          <w:lang w:val="en-US"/>
        </w:rPr>
      </w:pPr>
    </w:p>
    <w:p w14:paraId="64E7693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#unitOfMeasure"&gt;</w:t>
      </w:r>
    </w:p>
    <w:p w14:paraId="1CBBEE72" w14:textId="77777777"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14:paraId="70B75D3C" w14:textId="77777777"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14:paraId="4580AE1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&lt;rdfs:comment&gt;standard unit or system of units by means of which a quantity is accounted for and expressed.&lt;/rdfs:comment&gt;</w:t>
      </w:r>
    </w:p>
    <w:p w14:paraId="74A4C7A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14:paraId="708D580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9778552" w14:textId="77777777" w:rsidR="007F40B5" w:rsidRPr="0017077E" w:rsidRDefault="007F40B5" w:rsidP="007F40B5">
      <w:pPr>
        <w:spacing w:before="0" w:line="240" w:lineRule="exact"/>
        <w:rPr>
          <w:sz w:val="20"/>
          <w:szCs w:val="20"/>
          <w:lang w:val="en-US"/>
        </w:rPr>
      </w:pPr>
      <w:r w:rsidRPr="0017077E">
        <w:rPr>
          <w:sz w:val="20"/>
          <w:szCs w:val="20"/>
          <w:lang w:val="en-US"/>
        </w:rPr>
        <w:t xml:space="preserve">&lt;!-- </w:t>
      </w:r>
    </w:p>
    <w:p w14:paraId="79428735"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849F62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875711E" w14:textId="77777777" w:rsidR="007F40B5" w:rsidRPr="0017077E" w:rsidRDefault="007F40B5" w:rsidP="007F40B5">
      <w:pPr>
        <w:spacing w:before="0" w:line="240" w:lineRule="exact"/>
        <w:rPr>
          <w:sz w:val="20"/>
          <w:szCs w:val="20"/>
          <w:lang w:val="en-US"/>
        </w:rPr>
      </w:pPr>
      <w:r w:rsidRPr="0017077E">
        <w:rPr>
          <w:sz w:val="20"/>
          <w:szCs w:val="20"/>
          <w:lang w:val="en-US"/>
        </w:rPr>
        <w:t xml:space="preserve">    // Classes</w:t>
      </w:r>
    </w:p>
    <w:p w14:paraId="6C8146C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3685AABF"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40F42280" w14:textId="77777777" w:rsidR="007F40B5" w:rsidRPr="0017077E" w:rsidRDefault="007F40B5" w:rsidP="007F40B5">
      <w:pPr>
        <w:spacing w:before="0" w:line="240" w:lineRule="exact"/>
        <w:rPr>
          <w:sz w:val="20"/>
          <w:szCs w:val="20"/>
          <w:lang w:val="en-US"/>
        </w:rPr>
      </w:pPr>
      <w:r w:rsidRPr="0017077E">
        <w:rPr>
          <w:sz w:val="20"/>
          <w:szCs w:val="20"/>
          <w:lang w:val="en-US"/>
        </w:rPr>
        <w:t xml:space="preserve">     --&gt;</w:t>
      </w:r>
    </w:p>
    <w:p w14:paraId="70DC5C6B" w14:textId="77777777" w:rsidR="007F40B5" w:rsidRPr="0017077E" w:rsidRDefault="007F40B5" w:rsidP="007F40B5">
      <w:pPr>
        <w:spacing w:before="0" w:line="240" w:lineRule="exact"/>
        <w:rPr>
          <w:sz w:val="20"/>
          <w:szCs w:val="20"/>
          <w:lang w:val="en-US"/>
        </w:rPr>
      </w:pPr>
    </w:p>
    <w:p w14:paraId="50D25F7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#Catalogue --&gt;</w:t>
      </w:r>
    </w:p>
    <w:p w14:paraId="31A650E5" w14:textId="77777777" w:rsidR="007F40B5" w:rsidRPr="0017077E" w:rsidRDefault="007F40B5" w:rsidP="007F40B5">
      <w:pPr>
        <w:spacing w:before="0" w:line="240" w:lineRule="exact"/>
        <w:rPr>
          <w:sz w:val="20"/>
          <w:szCs w:val="20"/>
          <w:lang w:val="en-US"/>
        </w:rPr>
      </w:pPr>
    </w:p>
    <w:p w14:paraId="547A3F27"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#Catalogue"&gt;</w:t>
      </w:r>
    </w:p>
    <w:p w14:paraId="70D58C7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4B7A8E2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&lt;rdfs:comment&gt;Root entity which defines metadata about dataset resource&lt;/rdfs:comment&gt;</w:t>
      </w:r>
    </w:p>
    <w:p w14:paraId="37ABDDE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576CFD86"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B46DB45"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#ContactType --&gt;</w:t>
      </w:r>
    </w:p>
    <w:p w14:paraId="38569486" w14:textId="77777777" w:rsidR="007F40B5" w:rsidRPr="0017077E" w:rsidRDefault="007F40B5" w:rsidP="007F40B5">
      <w:pPr>
        <w:spacing w:before="0" w:line="240" w:lineRule="exact"/>
        <w:rPr>
          <w:sz w:val="20"/>
          <w:szCs w:val="20"/>
          <w:lang w:val="en-US"/>
        </w:rPr>
      </w:pPr>
    </w:p>
    <w:p w14:paraId="6C8CA3D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#ContactType"&gt;</w:t>
      </w:r>
    </w:p>
    <w:p w14:paraId="6A76035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4C6AD5E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14:paraId="399BF83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2F8D7FB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26A4CE0"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#DataQuality --&gt;</w:t>
      </w:r>
    </w:p>
    <w:p w14:paraId="231417B3" w14:textId="77777777" w:rsidR="007F40B5" w:rsidRPr="0017077E" w:rsidRDefault="007F40B5" w:rsidP="007F40B5">
      <w:pPr>
        <w:spacing w:before="0" w:line="240" w:lineRule="exact"/>
        <w:rPr>
          <w:sz w:val="20"/>
          <w:szCs w:val="20"/>
          <w:lang w:val="en-US"/>
        </w:rPr>
      </w:pPr>
    </w:p>
    <w:p w14:paraId="54DDFE33" w14:textId="77777777"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&lt;owl:Class rdf:about="http://www.itu.int/xml-namespace/itut/Y.bdm-sch/bigdata</w:t>
      </w:r>
      <w:r w:rsidR="00A90E28">
        <w:rPr>
          <w:sz w:val="20"/>
          <w:szCs w:val="20"/>
          <w:lang w:val="en-US"/>
        </w:rPr>
        <w:t>catalogue</w:t>
      </w:r>
      <w:r w:rsidRPr="0017077E">
        <w:rPr>
          <w:sz w:val="20"/>
          <w:szCs w:val="20"/>
          <w:lang w:val="en-US"/>
        </w:rPr>
        <w:t>#DataQuality"&gt;</w:t>
      </w:r>
    </w:p>
    <w:p w14:paraId="636DD20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071E444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quality information for the data catalogue&lt;/rdfs:comment&gt;</w:t>
      </w:r>
    </w:p>
    <w:p w14:paraId="2F2E68C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22768657"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380C8E99"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#DataRight --&gt;</w:t>
      </w:r>
    </w:p>
    <w:p w14:paraId="54C75900" w14:textId="77777777" w:rsidR="007F40B5" w:rsidRPr="0017077E" w:rsidRDefault="007F40B5" w:rsidP="007F40B5">
      <w:pPr>
        <w:spacing w:before="0" w:line="240" w:lineRule="exact"/>
        <w:rPr>
          <w:sz w:val="20"/>
          <w:szCs w:val="20"/>
          <w:lang w:val="en-US"/>
        </w:rPr>
      </w:pPr>
    </w:p>
    <w:p w14:paraId="7EAE318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#DataRight"&gt;</w:t>
      </w:r>
    </w:p>
    <w:p w14:paraId="7BAF3B1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0C7BF2E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14:paraId="0A2224E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5AEF0A2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F65A8FA"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#DataTypeCode --&gt;</w:t>
      </w:r>
    </w:p>
    <w:p w14:paraId="1A104FBF" w14:textId="77777777" w:rsidR="007F40B5" w:rsidRPr="0017077E" w:rsidRDefault="007F40B5" w:rsidP="007F40B5">
      <w:pPr>
        <w:spacing w:before="0" w:line="240" w:lineRule="exact"/>
        <w:rPr>
          <w:sz w:val="20"/>
          <w:szCs w:val="20"/>
          <w:lang w:val="en-US"/>
        </w:rPr>
      </w:pPr>
    </w:p>
    <w:p w14:paraId="7ED00C7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#DataTypeCode"&gt;</w:t>
      </w:r>
    </w:p>
    <w:p w14:paraId="0E7AB59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1494B6E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283A5281"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607BDF60"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#Dataset --&gt;</w:t>
      </w:r>
    </w:p>
    <w:p w14:paraId="0B354EC7" w14:textId="77777777" w:rsidR="007F40B5" w:rsidRPr="0017077E" w:rsidRDefault="007F40B5" w:rsidP="007F40B5">
      <w:pPr>
        <w:spacing w:before="0" w:line="240" w:lineRule="exact"/>
        <w:rPr>
          <w:sz w:val="20"/>
          <w:szCs w:val="20"/>
          <w:lang w:val="en-US"/>
        </w:rPr>
      </w:pPr>
    </w:p>
    <w:p w14:paraId="171BE72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#Dataset"&gt;</w:t>
      </w:r>
    </w:p>
    <w:p w14:paraId="247FD29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56BE6AE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&lt;rdfs:comment&gt;dataset information for the data catalogue&lt;/rdfs:comment&gt;</w:t>
      </w:r>
    </w:p>
    <w:p w14:paraId="62190D4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761EDD9D"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928D02A"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#Distribution --&gt;</w:t>
      </w:r>
    </w:p>
    <w:p w14:paraId="4DC6A61C" w14:textId="77777777" w:rsidR="007F40B5" w:rsidRPr="0017077E" w:rsidRDefault="007F40B5" w:rsidP="007F40B5">
      <w:pPr>
        <w:spacing w:before="0" w:line="240" w:lineRule="exact"/>
        <w:rPr>
          <w:sz w:val="20"/>
          <w:szCs w:val="20"/>
          <w:lang w:val="en-US"/>
        </w:rPr>
      </w:pPr>
    </w:p>
    <w:p w14:paraId="58DF6B9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#Distribution"&gt;</w:t>
      </w:r>
    </w:p>
    <w:p w14:paraId="0E30786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7486A488"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14:paraId="6C62F54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2B69B3F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128C8BF"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#Domain --&gt;</w:t>
      </w:r>
    </w:p>
    <w:p w14:paraId="64A9F098" w14:textId="77777777" w:rsidR="007F40B5" w:rsidRPr="0017077E" w:rsidRDefault="007F40B5" w:rsidP="007F40B5">
      <w:pPr>
        <w:spacing w:before="0" w:line="240" w:lineRule="exact"/>
        <w:rPr>
          <w:sz w:val="20"/>
          <w:szCs w:val="20"/>
          <w:lang w:val="en-US"/>
        </w:rPr>
      </w:pPr>
    </w:p>
    <w:p w14:paraId="667FF3A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#Domain"&gt;</w:t>
      </w:r>
    </w:p>
    <w:p w14:paraId="55B4025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75CBDE2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&lt;rdfs:comment&gt;source and/ or usage information for data catalogue&lt;/rdfs:comment&gt;</w:t>
      </w:r>
    </w:p>
    <w:p w14:paraId="2915C69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436FB192"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EFC0269"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#Record --&gt;</w:t>
      </w:r>
    </w:p>
    <w:p w14:paraId="14F53DDB" w14:textId="77777777" w:rsidR="007F40B5" w:rsidRPr="0017077E" w:rsidRDefault="007F40B5" w:rsidP="007F40B5">
      <w:pPr>
        <w:spacing w:before="0" w:line="240" w:lineRule="exact"/>
        <w:rPr>
          <w:sz w:val="20"/>
          <w:szCs w:val="20"/>
          <w:lang w:val="en-US"/>
        </w:rPr>
      </w:pPr>
    </w:p>
    <w:p w14:paraId="1F52A78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#Record"&gt;</w:t>
      </w:r>
    </w:p>
    <w:p w14:paraId="40F14C3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0404DA7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&lt;rdfs:comment&gt;record information for the data catalogue&lt;/rdfs:comment&gt;</w:t>
      </w:r>
    </w:p>
    <w:p w14:paraId="493D682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53D0D1F1"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0D12F27B"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#ResponsibleParty --&gt;</w:t>
      </w:r>
    </w:p>
    <w:p w14:paraId="2AED09B0" w14:textId="77777777" w:rsidR="007F40B5" w:rsidRPr="0017077E" w:rsidRDefault="007F40B5" w:rsidP="007F40B5">
      <w:pPr>
        <w:spacing w:before="0" w:line="240" w:lineRule="exact"/>
        <w:rPr>
          <w:sz w:val="20"/>
          <w:szCs w:val="20"/>
          <w:lang w:val="en-US"/>
        </w:rPr>
      </w:pPr>
    </w:p>
    <w:p w14:paraId="629976D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#ResponsibleParty"&gt;</w:t>
      </w:r>
    </w:p>
    <w:p w14:paraId="3470B7A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634329B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&lt;rdfs:comment&gt;responsible party information for the data catalogue&lt;/rdfs:comment&gt;</w:t>
      </w:r>
    </w:p>
    <w:p w14:paraId="22A3F7F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076DB30E"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67AC328"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#SemiStructured --&gt;</w:t>
      </w:r>
    </w:p>
    <w:p w14:paraId="7E9D894E" w14:textId="77777777" w:rsidR="007F40B5" w:rsidRPr="0017077E" w:rsidRDefault="007F40B5" w:rsidP="007F40B5">
      <w:pPr>
        <w:spacing w:before="0" w:line="240" w:lineRule="exact"/>
        <w:rPr>
          <w:sz w:val="20"/>
          <w:szCs w:val="20"/>
          <w:lang w:val="en-US"/>
        </w:rPr>
      </w:pPr>
    </w:p>
    <w:p w14:paraId="7CA962E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#SemiStructured"&gt;</w:t>
      </w:r>
    </w:p>
    <w:p w14:paraId="0943412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74277944"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29640876"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DA559ED" w14:textId="77777777" w:rsidR="007F40B5" w:rsidRPr="0017077E" w:rsidRDefault="007F40B5" w:rsidP="007F40B5">
      <w:pPr>
        <w:spacing w:before="0" w:line="240" w:lineRule="exact"/>
        <w:ind w:firstLineChars="100" w:firstLine="200"/>
        <w:rPr>
          <w:sz w:val="20"/>
          <w:szCs w:val="20"/>
          <w:lang w:val="en-US"/>
        </w:rPr>
      </w:pPr>
      <w:r w:rsidRPr="0017077E">
        <w:rPr>
          <w:sz w:val="20"/>
          <w:szCs w:val="20"/>
          <w:lang w:val="en-US"/>
        </w:rPr>
        <w:lastRenderedPageBreak/>
        <w:t>&lt;!-- http://www.itu.int/xml-namespace/itut/Y.bdm-sch/bigdata</w:t>
      </w:r>
      <w:r w:rsidR="00A90E28">
        <w:rPr>
          <w:sz w:val="20"/>
          <w:szCs w:val="20"/>
          <w:lang w:val="en-US"/>
        </w:rPr>
        <w:t>catalogue</w:t>
      </w:r>
      <w:r w:rsidRPr="0017077E">
        <w:rPr>
          <w:sz w:val="20"/>
          <w:szCs w:val="20"/>
          <w:lang w:val="en-US"/>
        </w:rPr>
        <w:t>#Structured --&gt;</w:t>
      </w:r>
    </w:p>
    <w:p w14:paraId="4B77C8BE" w14:textId="77777777" w:rsidR="007F40B5" w:rsidRPr="0017077E" w:rsidRDefault="007F40B5" w:rsidP="007F40B5">
      <w:pPr>
        <w:spacing w:before="0" w:line="240" w:lineRule="exact"/>
        <w:rPr>
          <w:sz w:val="20"/>
          <w:szCs w:val="20"/>
          <w:lang w:val="en-US"/>
        </w:rPr>
      </w:pPr>
    </w:p>
    <w:p w14:paraId="4D5CED60"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#Structured"&gt;</w:t>
      </w:r>
    </w:p>
    <w:p w14:paraId="010B593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2B6B3913"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4B79656B" w14:textId="77777777" w:rsidR="007F40B5" w:rsidRPr="0017077E" w:rsidRDefault="007F40B5" w:rsidP="007F40B5">
      <w:pPr>
        <w:spacing w:before="0" w:line="240" w:lineRule="exact"/>
        <w:rPr>
          <w:sz w:val="20"/>
          <w:szCs w:val="20"/>
          <w:lang w:val="en-US"/>
        </w:rPr>
      </w:pPr>
    </w:p>
    <w:p w14:paraId="0B34A536"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#Unstructured --&gt;</w:t>
      </w:r>
    </w:p>
    <w:p w14:paraId="7DB2B0A0" w14:textId="77777777" w:rsidR="007F40B5" w:rsidRPr="0017077E" w:rsidRDefault="007F40B5" w:rsidP="007F40B5">
      <w:pPr>
        <w:spacing w:before="0" w:line="240" w:lineRule="exact"/>
        <w:rPr>
          <w:sz w:val="20"/>
          <w:szCs w:val="20"/>
          <w:lang w:val="en-US"/>
        </w:rPr>
      </w:pPr>
    </w:p>
    <w:p w14:paraId="4B2EEA2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#Unstructured"&gt;</w:t>
      </w:r>
    </w:p>
    <w:p w14:paraId="61DAAA8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14:paraId="1CCC98EB"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14:paraId="701338B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C740AB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w:t>
      </w:r>
    </w:p>
    <w:p w14:paraId="7ACCE679"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21B2ACCA"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E9B8C89" w14:textId="77777777" w:rsidR="007F40B5" w:rsidRPr="0017077E" w:rsidRDefault="007F40B5" w:rsidP="007F40B5">
      <w:pPr>
        <w:spacing w:before="0" w:line="240" w:lineRule="exact"/>
        <w:rPr>
          <w:sz w:val="20"/>
          <w:szCs w:val="20"/>
          <w:lang w:val="en-US"/>
        </w:rPr>
      </w:pPr>
      <w:r w:rsidRPr="0017077E">
        <w:rPr>
          <w:sz w:val="20"/>
          <w:szCs w:val="20"/>
          <w:lang w:val="en-US"/>
        </w:rPr>
        <w:t xml:space="preserve">    // Individuals</w:t>
      </w:r>
    </w:p>
    <w:p w14:paraId="106B44B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E386F0E"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560963F8" w14:textId="77777777" w:rsidR="007F40B5" w:rsidRPr="0017077E" w:rsidRDefault="007F40B5" w:rsidP="007F40B5">
      <w:pPr>
        <w:spacing w:before="0" w:line="240" w:lineRule="exact"/>
        <w:rPr>
          <w:sz w:val="20"/>
          <w:szCs w:val="20"/>
          <w:lang w:val="en-US"/>
        </w:rPr>
      </w:pPr>
      <w:r w:rsidRPr="0017077E">
        <w:rPr>
          <w:sz w:val="20"/>
          <w:szCs w:val="20"/>
          <w:lang w:val="en-US"/>
        </w:rPr>
        <w:t xml:space="preserve">     --&gt;</w:t>
      </w:r>
    </w:p>
    <w:p w14:paraId="414D12E9" w14:textId="77777777" w:rsidR="007F40B5" w:rsidRPr="0017077E" w:rsidRDefault="007F40B5" w:rsidP="007F40B5">
      <w:pPr>
        <w:spacing w:before="0" w:line="240" w:lineRule="exact"/>
        <w:rPr>
          <w:sz w:val="20"/>
          <w:szCs w:val="20"/>
          <w:lang w:val="en-US"/>
        </w:rPr>
      </w:pPr>
    </w:p>
    <w:p w14:paraId="44DB4B1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#SemiStructured --&gt;</w:t>
      </w:r>
    </w:p>
    <w:p w14:paraId="2BDD628A" w14:textId="77777777" w:rsidR="007F40B5" w:rsidRPr="0017077E" w:rsidRDefault="007F40B5" w:rsidP="007F40B5">
      <w:pPr>
        <w:spacing w:before="0" w:line="240" w:lineRule="exact"/>
        <w:rPr>
          <w:sz w:val="20"/>
          <w:szCs w:val="20"/>
          <w:lang w:val="en-US"/>
        </w:rPr>
      </w:pPr>
    </w:p>
    <w:p w14:paraId="671A1B27"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#SemiStructured"&gt;</w:t>
      </w:r>
    </w:p>
    <w:p w14:paraId="6F908AE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14:paraId="172D6A55"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neither raw data, nor typed data in a conventional database system (e.g. XML, JSON)&lt;/rdfs:comment&gt;</w:t>
      </w:r>
    </w:p>
    <w:p w14:paraId="4454EB29"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14:paraId="08CE6B26"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1F14FD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#Structured --&gt;</w:t>
      </w:r>
    </w:p>
    <w:p w14:paraId="518FFBE9" w14:textId="77777777" w:rsidR="007F40B5" w:rsidRPr="0017077E" w:rsidRDefault="007F40B5" w:rsidP="007F40B5">
      <w:pPr>
        <w:spacing w:before="0" w:line="240" w:lineRule="exact"/>
        <w:rPr>
          <w:sz w:val="20"/>
          <w:szCs w:val="20"/>
          <w:lang w:val="en-US"/>
        </w:rPr>
      </w:pPr>
    </w:p>
    <w:p w14:paraId="1BC0049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#Structured"&gt;</w:t>
      </w:r>
    </w:p>
    <w:p w14:paraId="307C103C"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14:paraId="2287944E"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organized in a format easily used by formatted repository&lt;/rdfs:comment&gt;</w:t>
      </w:r>
    </w:p>
    <w:p w14:paraId="46514B41"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14:paraId="37C0CB10"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7A3B0577"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#Unstructured --&gt;</w:t>
      </w:r>
    </w:p>
    <w:p w14:paraId="454DB292" w14:textId="77777777" w:rsidR="007F40B5" w:rsidRPr="0017077E" w:rsidRDefault="007F40B5" w:rsidP="007F40B5">
      <w:pPr>
        <w:spacing w:before="0" w:line="240" w:lineRule="exact"/>
        <w:rPr>
          <w:sz w:val="20"/>
          <w:szCs w:val="20"/>
          <w:lang w:val="en-US"/>
        </w:rPr>
      </w:pPr>
    </w:p>
    <w:p w14:paraId="50C86D1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#Unstructured"&gt;</w:t>
      </w:r>
    </w:p>
    <w:p w14:paraId="340F0F2F"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14:paraId="40C65E82"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either does not have a pre-defined data model or is not organized in a pre-defined manner&lt;/rdfs:comment&gt;</w:t>
      </w:r>
    </w:p>
    <w:p w14:paraId="1524724D" w14:textId="77777777"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14:paraId="3241BBFB" w14:textId="77777777" w:rsidR="007F40B5" w:rsidRPr="0017077E" w:rsidRDefault="007F40B5" w:rsidP="007F40B5">
      <w:pPr>
        <w:spacing w:before="0" w:line="240" w:lineRule="exact"/>
        <w:rPr>
          <w:sz w:val="20"/>
          <w:szCs w:val="20"/>
          <w:lang w:val="en-US"/>
        </w:rPr>
      </w:pPr>
      <w:r w:rsidRPr="0017077E">
        <w:rPr>
          <w:sz w:val="20"/>
          <w:szCs w:val="20"/>
          <w:lang w:val="en-US"/>
        </w:rPr>
        <w:t xml:space="preserve">    </w:t>
      </w:r>
    </w:p>
    <w:p w14:paraId="1ED55504" w14:textId="77777777" w:rsidR="007F40B5" w:rsidRDefault="007F40B5" w:rsidP="007F40B5">
      <w:pPr>
        <w:spacing w:before="0" w:after="160" w:line="259" w:lineRule="auto"/>
        <w:rPr>
          <w:sz w:val="20"/>
          <w:szCs w:val="20"/>
          <w:lang w:val="en-US"/>
        </w:rPr>
      </w:pPr>
      <w:r w:rsidRPr="0017077E">
        <w:rPr>
          <w:sz w:val="20"/>
          <w:szCs w:val="20"/>
          <w:lang w:val="en-US"/>
        </w:rPr>
        <w:t>&lt;/rdf:RDF&gt;</w:t>
      </w:r>
    </w:p>
    <w:p w14:paraId="792B4335" w14:textId="77777777" w:rsidR="00FA2F2F" w:rsidRPr="00FA2F2F" w:rsidRDefault="00FA2F2F" w:rsidP="007F40B5">
      <w:pPr>
        <w:spacing w:before="0" w:after="160" w:line="259" w:lineRule="auto"/>
        <w:rPr>
          <w:rFonts w:eastAsia="MS Mincho"/>
          <w:sz w:val="20"/>
          <w:szCs w:val="20"/>
          <w:lang w:val="en-US"/>
        </w:rPr>
      </w:pPr>
    </w:p>
    <w:p w14:paraId="0BBE3068" w14:textId="74BE8157" w:rsidR="007F40B5" w:rsidRDefault="007F40B5" w:rsidP="00FA2F2F">
      <w:pPr>
        <w:spacing w:before="0" w:after="160" w:line="259" w:lineRule="auto"/>
        <w:rPr>
          <w:ins w:id="420" w:author="Ha Suwook" w:date="2019-08-28T17:31:00Z"/>
          <w:rFonts w:eastAsia="맑은 고딕"/>
          <w:b/>
          <w:lang w:val="en-US" w:eastAsia="ko-KR"/>
        </w:rPr>
      </w:pPr>
      <w:bookmarkStart w:id="421" w:name="_Hlk8656670"/>
      <w:r w:rsidRPr="00FA2F2F">
        <w:rPr>
          <w:rFonts w:eastAsia="맑은 고딕"/>
          <w:b/>
          <w:lang w:val="en-US" w:eastAsia="ko-KR"/>
        </w:rPr>
        <w:t>I</w:t>
      </w:r>
      <w:r w:rsidR="00FA2F2F">
        <w:rPr>
          <w:rFonts w:eastAsia="맑은 고딕"/>
          <w:b/>
          <w:lang w:val="en-US" w:eastAsia="ko-KR"/>
        </w:rPr>
        <w:t>I</w:t>
      </w:r>
      <w:r w:rsidRPr="00FA2F2F">
        <w:rPr>
          <w:rFonts w:eastAsia="맑은 고딕"/>
          <w:b/>
          <w:lang w:val="en-US" w:eastAsia="ko-KR"/>
        </w:rPr>
        <w:t>.</w:t>
      </w:r>
      <w:del w:id="422" w:author="Ha Suwook" w:date="2019-08-28T17:33:00Z">
        <w:r w:rsidR="00FA2F2F" w:rsidDel="009E3B3F">
          <w:rPr>
            <w:rFonts w:eastAsia="맑은 고딕"/>
            <w:b/>
            <w:lang w:val="en-US" w:eastAsia="ko-KR"/>
          </w:rPr>
          <w:delText>3</w:delText>
        </w:r>
      </w:del>
      <w:ins w:id="423" w:author="Ha Suwook" w:date="2019-08-28T17:33:00Z">
        <w:r w:rsidR="009E3B3F">
          <w:rPr>
            <w:rFonts w:eastAsia="맑은 고딕"/>
            <w:b/>
            <w:lang w:val="en-US" w:eastAsia="ko-KR"/>
          </w:rPr>
          <w:t>2</w:t>
        </w:r>
      </w:ins>
      <w:r w:rsidRPr="00FA2F2F">
        <w:rPr>
          <w:rFonts w:eastAsia="맑은 고딕"/>
          <w:b/>
          <w:lang w:val="en-US" w:eastAsia="ko-KR"/>
        </w:rPr>
        <w:t xml:space="preserve"> </w:t>
      </w:r>
      <w:del w:id="424" w:author="Ha Suwook" w:date="2019-08-28T17:32:00Z">
        <w:r w:rsidR="00FA2F2F" w:rsidDel="00354A55">
          <w:rPr>
            <w:rFonts w:eastAsia="맑은 고딕"/>
            <w:b/>
            <w:lang w:val="en-US" w:eastAsia="ko-KR"/>
          </w:rPr>
          <w:delText xml:space="preserve">RDF </w:delText>
        </w:r>
      </w:del>
      <w:r w:rsidRPr="00FA2F2F">
        <w:rPr>
          <w:rFonts w:eastAsia="맑은 고딕"/>
          <w:b/>
          <w:lang w:val="en-US" w:eastAsia="ko-KR"/>
        </w:rPr>
        <w:t xml:space="preserve">Turtle </w:t>
      </w:r>
      <w:del w:id="425" w:author="Ha Suwook" w:date="2019-08-28T17:31:00Z">
        <w:r w:rsidRPr="00FA2F2F" w:rsidDel="00A40814">
          <w:rPr>
            <w:rFonts w:eastAsia="맑은 고딕"/>
            <w:b/>
            <w:lang w:val="en-US" w:eastAsia="ko-KR"/>
          </w:rPr>
          <w:delText>schema</w:delText>
        </w:r>
      </w:del>
      <w:ins w:id="426" w:author="Ha Suwook" w:date="2019-08-28T17:31:00Z">
        <w:r w:rsidR="00A40814">
          <w:rPr>
            <w:rFonts w:eastAsia="맑은 고딕"/>
            <w:b/>
            <w:lang w:val="en-US" w:eastAsia="ko-KR"/>
          </w:rPr>
          <w:t>profile</w:t>
        </w:r>
      </w:ins>
    </w:p>
    <w:p w14:paraId="11AF831E" w14:textId="6A4FE78A" w:rsidR="00A40814" w:rsidRDefault="00A40814" w:rsidP="00A40814">
      <w:pPr>
        <w:jc w:val="both"/>
        <w:rPr>
          <w:ins w:id="427" w:author="Ha Suwook" w:date="2019-08-28T17:31:00Z"/>
          <w:rFonts w:eastAsia="맑은 고딕"/>
          <w:lang w:val="en-US" w:eastAsia="ko-KR"/>
        </w:rPr>
      </w:pPr>
      <w:ins w:id="428" w:author="Ha Suwook" w:date="2019-08-28T17:31:00Z">
        <w:r>
          <w:rPr>
            <w:rFonts w:eastAsia="맑은 고딕" w:hint="eastAsia"/>
            <w:lang w:val="en-US" w:eastAsia="ko-KR"/>
          </w:rPr>
          <w:t>T</w:t>
        </w:r>
        <w:r>
          <w:rPr>
            <w:rFonts w:eastAsia="맑은 고딕"/>
            <w:lang w:val="en-US" w:eastAsia="ko-KR"/>
          </w:rPr>
          <w:t xml:space="preserve">his </w:t>
        </w:r>
      </w:ins>
      <w:ins w:id="429" w:author="Ha Suwook" w:date="2019-08-28T17:32:00Z">
        <w:r w:rsidR="00354A55">
          <w:rPr>
            <w:rFonts w:eastAsia="맑은 고딕"/>
            <w:lang w:val="en-US" w:eastAsia="ko-KR"/>
          </w:rPr>
          <w:t xml:space="preserve">part of </w:t>
        </w:r>
      </w:ins>
      <w:ins w:id="430" w:author="Ha Suwook" w:date="2019-08-28T17:31:00Z">
        <w:r>
          <w:rPr>
            <w:rFonts w:eastAsia="맑은 고딕"/>
            <w:lang w:val="en-US" w:eastAsia="ko-KR"/>
          </w:rPr>
          <w:t>appendix provides X</w:t>
        </w:r>
        <w:r>
          <w:rPr>
            <w:rFonts w:eastAsia="맑은 고딕" w:hint="eastAsia"/>
            <w:lang w:val="en-US" w:eastAsia="ko-KR"/>
          </w:rPr>
          <w:t>ML</w:t>
        </w:r>
        <w:r>
          <w:rPr>
            <w:rFonts w:eastAsia="맑은 고딕"/>
            <w:lang w:val="en-US" w:eastAsia="ko-KR"/>
          </w:rPr>
          <w:t xml:space="preserve"> schema with </w:t>
        </w:r>
      </w:ins>
      <w:ins w:id="431" w:author="Ha Suwook" w:date="2019-08-28T17:32:00Z">
        <w:r w:rsidR="00354A55">
          <w:rPr>
            <w:rFonts w:eastAsia="맑은 고딕"/>
            <w:lang w:val="en-US" w:eastAsia="ko-KR"/>
          </w:rPr>
          <w:t>Turtle</w:t>
        </w:r>
      </w:ins>
      <w:ins w:id="432" w:author="Ha Suwook" w:date="2019-08-28T17:31:00Z">
        <w:r>
          <w:rPr>
            <w:rFonts w:eastAsia="맑은 고딕"/>
            <w:lang w:val="en-US" w:eastAsia="ko-KR"/>
          </w:rPr>
          <w:t xml:space="preserve"> (</w:t>
        </w:r>
      </w:ins>
      <w:ins w:id="433" w:author="Ha Suwook" w:date="2019-08-28T17:33:00Z">
        <w:r w:rsidR="00354A55" w:rsidRPr="00354A55">
          <w:rPr>
            <w:rFonts w:eastAsia="맑은 고딕"/>
            <w:lang w:val="en-US" w:eastAsia="ko-KR"/>
          </w:rPr>
          <w:t>Terse RDF Triple Language</w:t>
        </w:r>
      </w:ins>
      <w:ins w:id="434" w:author="Ha Suwook" w:date="2019-08-28T17:31:00Z">
        <w:r>
          <w:rPr>
            <w:rFonts w:eastAsia="맑은 고딕"/>
            <w:lang w:val="en-US" w:eastAsia="ko-KR"/>
          </w:rPr>
          <w:t xml:space="preserve">) </w:t>
        </w:r>
        <w:del w:id="435" w:author="Ha Suwook" w:date="2019-08-28T17:29:00Z">
          <w:r w:rsidDel="0087433C">
            <w:rPr>
              <w:rFonts w:eastAsia="맑은 고딕"/>
              <w:lang w:val="en-US" w:eastAsia="ko-KR"/>
            </w:rPr>
            <w:delText xml:space="preserve">and Turtle </w:delText>
          </w:r>
        </w:del>
        <w:r>
          <w:rPr>
            <w:rFonts w:eastAsia="맑은 고딕"/>
            <w:lang w:val="en-US" w:eastAsia="ko-KR"/>
          </w:rPr>
          <w:t xml:space="preserve">format corresponding to the UML model in Appendix I. </w:t>
        </w:r>
      </w:ins>
    </w:p>
    <w:p w14:paraId="4B21539F" w14:textId="77777777" w:rsidR="00A40814" w:rsidRPr="005778D4" w:rsidRDefault="00A40814" w:rsidP="00FA2F2F">
      <w:pPr>
        <w:spacing w:before="0" w:after="160" w:line="259" w:lineRule="auto"/>
        <w:rPr>
          <w:rFonts w:eastAsia="MS Mincho" w:hint="eastAsia"/>
          <w:b/>
          <w:lang w:val="en-US"/>
        </w:rPr>
      </w:pPr>
    </w:p>
    <w:p w14:paraId="1A53CBD8" w14:textId="77777777" w:rsidR="007F40B5" w:rsidRPr="00FA2F2F" w:rsidRDefault="007F40B5" w:rsidP="00FA2F2F">
      <w:pPr>
        <w:spacing w:before="0" w:line="240" w:lineRule="exact"/>
        <w:rPr>
          <w:sz w:val="20"/>
          <w:szCs w:val="20"/>
          <w:lang w:val="en-US"/>
        </w:rPr>
      </w:pPr>
      <w:bookmarkStart w:id="436" w:name="_Hlk8657467"/>
      <w:bookmarkEnd w:id="421"/>
      <w:r w:rsidRPr="00FA2F2F">
        <w:rPr>
          <w:sz w:val="20"/>
          <w:szCs w:val="20"/>
          <w:lang w:val="en-US"/>
        </w:rPr>
        <w:t># baseURI: http://www.itu.int/xml-namespace/itut/Y.bdm-sch/bigdata</w:t>
      </w:r>
      <w:r w:rsidR="00A90E28">
        <w:rPr>
          <w:sz w:val="20"/>
          <w:szCs w:val="20"/>
          <w:lang w:val="en-US"/>
        </w:rPr>
        <w:t>catalogue</w:t>
      </w:r>
    </w:p>
    <w:p w14:paraId="1BBFCA94" w14:textId="77777777" w:rsidR="007F40B5" w:rsidRPr="004D6588" w:rsidRDefault="007F40B5" w:rsidP="00FA2F2F">
      <w:pPr>
        <w:spacing w:before="0" w:line="240" w:lineRule="exact"/>
        <w:rPr>
          <w:sz w:val="20"/>
          <w:szCs w:val="20"/>
          <w:lang w:val="fr-CH"/>
        </w:rPr>
      </w:pPr>
      <w:r w:rsidRPr="004D6588">
        <w:rPr>
          <w:sz w:val="20"/>
          <w:szCs w:val="20"/>
          <w:lang w:val="fr-CH"/>
        </w:rPr>
        <w:t># imports: http://purl.org/dc/elements/1.1/</w:t>
      </w:r>
    </w:p>
    <w:p w14:paraId="27CB5095" w14:textId="77777777" w:rsidR="007F40B5" w:rsidRPr="004D6588" w:rsidRDefault="007F40B5" w:rsidP="00FA2F2F">
      <w:pPr>
        <w:spacing w:before="0" w:line="240" w:lineRule="exact"/>
        <w:rPr>
          <w:sz w:val="20"/>
          <w:szCs w:val="20"/>
          <w:lang w:val="fr-CH"/>
        </w:rPr>
      </w:pPr>
      <w:r w:rsidRPr="004D6588">
        <w:rPr>
          <w:sz w:val="20"/>
          <w:szCs w:val="20"/>
          <w:lang w:val="fr-CH"/>
        </w:rPr>
        <w:t># imports: http://purl.org/dc/terms/</w:t>
      </w:r>
    </w:p>
    <w:p w14:paraId="3DDF1C2D" w14:textId="77777777" w:rsidR="007F40B5" w:rsidRPr="004D6588" w:rsidRDefault="007F40B5" w:rsidP="00FA2F2F">
      <w:pPr>
        <w:spacing w:before="0" w:line="240" w:lineRule="exact"/>
        <w:rPr>
          <w:sz w:val="20"/>
          <w:szCs w:val="20"/>
          <w:lang w:val="fr-CH"/>
        </w:rPr>
      </w:pPr>
      <w:r w:rsidRPr="004D6588">
        <w:rPr>
          <w:sz w:val="20"/>
          <w:szCs w:val="20"/>
          <w:lang w:val="fr-CH"/>
        </w:rPr>
        <w:t># imports: http://www.w3.org/ns/dcat#</w:t>
      </w:r>
    </w:p>
    <w:p w14:paraId="3348BF18" w14:textId="77777777" w:rsidR="007F40B5" w:rsidRPr="004D6588" w:rsidRDefault="007F40B5" w:rsidP="00FA2F2F">
      <w:pPr>
        <w:spacing w:before="0" w:line="240" w:lineRule="exact"/>
        <w:rPr>
          <w:sz w:val="20"/>
          <w:szCs w:val="20"/>
          <w:lang w:val="fr-CH"/>
        </w:rPr>
      </w:pPr>
      <w:r w:rsidRPr="004D6588">
        <w:rPr>
          <w:sz w:val="20"/>
          <w:szCs w:val="20"/>
          <w:lang w:val="fr-CH"/>
        </w:rPr>
        <w:t># imports: https://www.w3.org/2002/07/owl#</w:t>
      </w:r>
    </w:p>
    <w:p w14:paraId="08D7BFE8" w14:textId="77777777" w:rsidR="007F40B5" w:rsidRPr="00FA2F2F" w:rsidRDefault="007F40B5" w:rsidP="00FA2F2F">
      <w:pPr>
        <w:spacing w:before="0" w:line="240" w:lineRule="exact"/>
        <w:rPr>
          <w:sz w:val="20"/>
          <w:szCs w:val="20"/>
          <w:lang w:val="en-US"/>
        </w:rPr>
      </w:pPr>
      <w:r w:rsidRPr="00FA2F2F">
        <w:rPr>
          <w:sz w:val="20"/>
          <w:szCs w:val="20"/>
          <w:lang w:val="en-US"/>
        </w:rPr>
        <w:lastRenderedPageBreak/>
        <w:t># prefix: bdc</w:t>
      </w:r>
    </w:p>
    <w:p w14:paraId="57E9E5FF" w14:textId="77777777" w:rsidR="007F40B5" w:rsidRPr="00FA2F2F" w:rsidRDefault="007F40B5" w:rsidP="00FA2F2F">
      <w:pPr>
        <w:spacing w:before="0" w:line="240" w:lineRule="exact"/>
        <w:rPr>
          <w:sz w:val="20"/>
          <w:szCs w:val="20"/>
          <w:lang w:val="en-US"/>
        </w:rPr>
      </w:pPr>
    </w:p>
    <w:p w14:paraId="432942C0" w14:textId="77777777" w:rsidR="007F40B5" w:rsidRPr="00FA2F2F" w:rsidRDefault="007F40B5" w:rsidP="00FA2F2F">
      <w:pPr>
        <w:spacing w:before="0" w:line="240" w:lineRule="exact"/>
        <w:rPr>
          <w:sz w:val="20"/>
          <w:szCs w:val="20"/>
          <w:lang w:val="en-US"/>
        </w:rPr>
      </w:pPr>
      <w:r w:rsidRPr="00FA2F2F">
        <w:rPr>
          <w:sz w:val="20"/>
          <w:szCs w:val="20"/>
          <w:lang w:val="en-US"/>
        </w:rPr>
        <w:t>@prefix bdc: &lt;http://www.itu.int/xml-namespace/itut/Y.bdm-sch/bigdata</w:t>
      </w:r>
      <w:r w:rsidR="00A90E28">
        <w:rPr>
          <w:sz w:val="20"/>
          <w:szCs w:val="20"/>
          <w:lang w:val="en-US"/>
        </w:rPr>
        <w:t>catalogue</w:t>
      </w:r>
      <w:r w:rsidRPr="00FA2F2F">
        <w:rPr>
          <w:sz w:val="20"/>
          <w:szCs w:val="20"/>
          <w:lang w:val="en-US"/>
        </w:rPr>
        <w:t>#&gt; .</w:t>
      </w:r>
    </w:p>
    <w:p w14:paraId="20F294CC" w14:textId="77777777" w:rsidR="007F40B5" w:rsidRPr="00FA2F2F" w:rsidRDefault="007F40B5" w:rsidP="00FA2F2F">
      <w:pPr>
        <w:spacing w:before="0" w:line="240" w:lineRule="exact"/>
        <w:rPr>
          <w:sz w:val="20"/>
          <w:szCs w:val="20"/>
          <w:lang w:val="en-US"/>
        </w:rPr>
      </w:pPr>
      <w:r w:rsidRPr="00FA2F2F">
        <w:rPr>
          <w:sz w:val="20"/>
          <w:szCs w:val="20"/>
          <w:lang w:val="en-US"/>
        </w:rPr>
        <w:t>@prefix owl: &lt;http://www.w3.org/2002/07/owl#&gt; .</w:t>
      </w:r>
    </w:p>
    <w:p w14:paraId="15430FCF" w14:textId="77777777" w:rsidR="007F40B5" w:rsidRPr="00FA2F2F" w:rsidRDefault="007F40B5" w:rsidP="00FA2F2F">
      <w:pPr>
        <w:spacing w:before="0" w:line="240" w:lineRule="exact"/>
        <w:rPr>
          <w:sz w:val="20"/>
          <w:szCs w:val="20"/>
          <w:lang w:val="en-US"/>
        </w:rPr>
      </w:pPr>
      <w:r w:rsidRPr="00FA2F2F">
        <w:rPr>
          <w:sz w:val="20"/>
          <w:szCs w:val="20"/>
          <w:lang w:val="en-US"/>
        </w:rPr>
        <w:t>@prefix rdf: &lt;http://www.w3.org/1999/02/22-rdf-syntax-ns#&gt; .</w:t>
      </w:r>
    </w:p>
    <w:p w14:paraId="48C2266E" w14:textId="77777777" w:rsidR="007F40B5" w:rsidRPr="00FA2F2F" w:rsidRDefault="007F40B5" w:rsidP="00FA2F2F">
      <w:pPr>
        <w:spacing w:before="0" w:line="240" w:lineRule="exact"/>
        <w:rPr>
          <w:sz w:val="20"/>
          <w:szCs w:val="20"/>
          <w:lang w:val="en-US"/>
        </w:rPr>
      </w:pPr>
      <w:r w:rsidRPr="00FA2F2F">
        <w:rPr>
          <w:sz w:val="20"/>
          <w:szCs w:val="20"/>
          <w:lang w:val="en-US"/>
        </w:rPr>
        <w:t>@prefix rdfs: &lt;http://www.w3.org/2000/01/rdf-schema#&gt; .</w:t>
      </w:r>
    </w:p>
    <w:p w14:paraId="5B492692" w14:textId="5C7E1CAA" w:rsidR="007F40B5" w:rsidRDefault="007F40B5" w:rsidP="00FA2F2F">
      <w:pPr>
        <w:spacing w:before="0" w:line="240" w:lineRule="exact"/>
        <w:rPr>
          <w:ins w:id="437" w:author="Ha Suwook" w:date="2019-08-28T16:45:00Z"/>
          <w:sz w:val="20"/>
          <w:szCs w:val="20"/>
          <w:lang w:val="en-US"/>
        </w:rPr>
      </w:pPr>
      <w:r w:rsidRPr="00FA2F2F">
        <w:rPr>
          <w:sz w:val="20"/>
          <w:szCs w:val="20"/>
          <w:lang w:val="en-US"/>
        </w:rPr>
        <w:t>@prefix xsd: &lt;http://www.w3.org/2001/XMLSchema#&gt; .</w:t>
      </w:r>
    </w:p>
    <w:p w14:paraId="6D1E9A7E" w14:textId="629D38D6" w:rsidR="00E84F99" w:rsidRDefault="00E84F99" w:rsidP="00FA2F2F">
      <w:pPr>
        <w:spacing w:before="0" w:line="240" w:lineRule="exact"/>
        <w:rPr>
          <w:ins w:id="438" w:author="Ha Suwook" w:date="2019-08-28T16:46:00Z"/>
          <w:rFonts w:eastAsia="MS Mincho"/>
          <w:sz w:val="20"/>
          <w:szCs w:val="20"/>
          <w:lang w:val="en-US"/>
        </w:rPr>
      </w:pPr>
      <w:ins w:id="439" w:author="Ha Suwook" w:date="2019-08-28T16:45:00Z">
        <w:r w:rsidRPr="00E84F99">
          <w:rPr>
            <w:rFonts w:eastAsia="MS Mincho"/>
            <w:sz w:val="20"/>
            <w:szCs w:val="20"/>
            <w:lang w:val="en-US"/>
          </w:rPr>
          <w:t>@prefix dc: &lt;http://purl.org/dc/elements/1.1/&gt; .</w:t>
        </w:r>
      </w:ins>
    </w:p>
    <w:p w14:paraId="449A4634" w14:textId="50526118" w:rsidR="003B596D" w:rsidRPr="00E84F99" w:rsidRDefault="003B596D" w:rsidP="00FA2F2F">
      <w:pPr>
        <w:spacing w:before="0" w:line="240" w:lineRule="exact"/>
        <w:rPr>
          <w:rFonts w:eastAsia="MS Mincho"/>
          <w:sz w:val="20"/>
          <w:szCs w:val="20"/>
          <w:lang w:val="en-US"/>
        </w:rPr>
      </w:pPr>
      <w:ins w:id="440" w:author="Ha Suwook" w:date="2019-08-28T16:46:00Z">
        <w:r w:rsidRPr="003B596D">
          <w:rPr>
            <w:rFonts w:eastAsia="MS Mincho"/>
            <w:sz w:val="20"/>
            <w:szCs w:val="20"/>
            <w:lang w:val="en-US"/>
          </w:rPr>
          <w:t>@prefix dcat: &lt;http://www.w3.org/ns/dcat#&gt; .</w:t>
        </w:r>
      </w:ins>
    </w:p>
    <w:bookmarkEnd w:id="436"/>
    <w:p w14:paraId="20599C5D" w14:textId="77777777" w:rsidR="007F40B5" w:rsidRPr="00FA2F2F" w:rsidRDefault="007F40B5" w:rsidP="00FA2F2F">
      <w:pPr>
        <w:spacing w:before="0" w:line="240" w:lineRule="exact"/>
        <w:rPr>
          <w:sz w:val="20"/>
          <w:szCs w:val="20"/>
          <w:lang w:val="en-US"/>
        </w:rPr>
      </w:pPr>
    </w:p>
    <w:p w14:paraId="28D04FCA" w14:textId="447A9298" w:rsidR="007F40B5" w:rsidRPr="00FA2F2F" w:rsidRDefault="007F40B5" w:rsidP="00FA2F2F">
      <w:pPr>
        <w:spacing w:before="0" w:line="240" w:lineRule="exact"/>
        <w:rPr>
          <w:sz w:val="20"/>
          <w:szCs w:val="20"/>
          <w:lang w:val="en-US"/>
        </w:rPr>
      </w:pPr>
      <w:del w:id="441" w:author="Ha Suwook" w:date="2019-08-28T16:45:00Z">
        <w:r w:rsidRPr="00FA2F2F" w:rsidDel="00E84F99">
          <w:rPr>
            <w:sz w:val="20"/>
            <w:szCs w:val="20"/>
            <w:lang w:val="en-US"/>
          </w:rPr>
          <w:delText>&lt;http://purl.org/dc/elements/1.1/</w:delText>
        </w:r>
      </w:del>
      <w:ins w:id="442" w:author="Ha Suwook" w:date="2019-08-28T16:45:00Z">
        <w:r w:rsidR="00E84F99">
          <w:rPr>
            <w:sz w:val="20"/>
            <w:szCs w:val="20"/>
            <w:lang w:val="en-US"/>
          </w:rPr>
          <w:t>dc:</w:t>
        </w:r>
      </w:ins>
      <w:r w:rsidRPr="00FA2F2F">
        <w:rPr>
          <w:sz w:val="20"/>
          <w:szCs w:val="20"/>
          <w:lang w:val="en-US"/>
        </w:rPr>
        <w:t>description</w:t>
      </w:r>
      <w:del w:id="443" w:author="Ha Suwook" w:date="2019-08-28T16:45:00Z">
        <w:r w:rsidRPr="00FA2F2F" w:rsidDel="00E84F99">
          <w:rPr>
            <w:sz w:val="20"/>
            <w:szCs w:val="20"/>
            <w:lang w:val="en-US"/>
          </w:rPr>
          <w:delText>&gt;</w:delText>
        </w:r>
      </w:del>
    </w:p>
    <w:p w14:paraId="5A91AE1B" w14:textId="77777777" w:rsidR="007F40B5" w:rsidRPr="004D6588" w:rsidRDefault="007F40B5" w:rsidP="00FA2F2F">
      <w:pPr>
        <w:spacing w:before="0" w:line="240" w:lineRule="exact"/>
        <w:rPr>
          <w:sz w:val="20"/>
          <w:szCs w:val="20"/>
          <w:lang w:val="fr-CH"/>
        </w:rPr>
      </w:pPr>
      <w:r w:rsidRPr="00FA2F2F">
        <w:rPr>
          <w:sz w:val="20"/>
          <w:szCs w:val="20"/>
          <w:lang w:val="en-US"/>
        </w:rPr>
        <w:t xml:space="preserve">  </w:t>
      </w:r>
      <w:r w:rsidRPr="004D6588">
        <w:rPr>
          <w:sz w:val="20"/>
          <w:szCs w:val="20"/>
          <w:lang w:val="fr-CH"/>
        </w:rPr>
        <w:t>rdfs:domain bdc:Catalogue ;</w:t>
      </w:r>
    </w:p>
    <w:p w14:paraId="21D124B7" w14:textId="77777777" w:rsidR="007F40B5" w:rsidRPr="004D6588" w:rsidRDefault="007F40B5" w:rsidP="00FA2F2F">
      <w:pPr>
        <w:spacing w:before="0" w:line="240" w:lineRule="exact"/>
        <w:rPr>
          <w:sz w:val="20"/>
          <w:szCs w:val="20"/>
          <w:lang w:val="fr-CH"/>
        </w:rPr>
      </w:pPr>
      <w:r w:rsidRPr="004D6588">
        <w:rPr>
          <w:sz w:val="20"/>
          <w:szCs w:val="20"/>
          <w:lang w:val="fr-CH"/>
        </w:rPr>
        <w:t xml:space="preserve">  rdfs:domain bdc:Dataset ;</w:t>
      </w:r>
    </w:p>
    <w:p w14:paraId="6F7A5153" w14:textId="77777777" w:rsidR="007F40B5" w:rsidRPr="00FA2F2F" w:rsidRDefault="007F40B5" w:rsidP="00FA2F2F">
      <w:pPr>
        <w:spacing w:before="0" w:line="240" w:lineRule="exact"/>
        <w:rPr>
          <w:sz w:val="20"/>
          <w:szCs w:val="20"/>
          <w:lang w:val="en-US"/>
        </w:rPr>
      </w:pPr>
      <w:r w:rsidRPr="004D6588">
        <w:rPr>
          <w:sz w:val="20"/>
          <w:szCs w:val="20"/>
          <w:lang w:val="fr-CH"/>
        </w:rPr>
        <w:t xml:space="preserve">  </w:t>
      </w:r>
      <w:r w:rsidRPr="00FA2F2F">
        <w:rPr>
          <w:sz w:val="20"/>
          <w:szCs w:val="20"/>
          <w:lang w:val="en-US"/>
        </w:rPr>
        <w:t>rdfs:range xsd:string ;</w:t>
      </w:r>
    </w:p>
    <w:p w14:paraId="428EDCFB"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DC05E86" w14:textId="11E39379" w:rsidR="007F40B5" w:rsidRPr="00FA2F2F" w:rsidRDefault="007F40B5" w:rsidP="00FA2F2F">
      <w:pPr>
        <w:spacing w:before="0" w:line="240" w:lineRule="exact"/>
        <w:rPr>
          <w:sz w:val="20"/>
          <w:szCs w:val="20"/>
          <w:lang w:val="en-US"/>
        </w:rPr>
      </w:pPr>
      <w:del w:id="444" w:author="Ha Suwook" w:date="2019-08-28T16:46:00Z">
        <w:r w:rsidRPr="00FA2F2F" w:rsidDel="003B596D">
          <w:rPr>
            <w:sz w:val="20"/>
            <w:szCs w:val="20"/>
            <w:lang w:val="en-US"/>
          </w:rPr>
          <w:delText>&lt;http://purl.org/dc/elements/1.1/</w:delText>
        </w:r>
      </w:del>
      <w:ins w:id="445" w:author="Ha Suwook" w:date="2019-08-28T16:46:00Z">
        <w:r w:rsidR="003B596D">
          <w:rPr>
            <w:sz w:val="20"/>
            <w:szCs w:val="20"/>
            <w:lang w:val="en-US"/>
          </w:rPr>
          <w:t>dc:</w:t>
        </w:r>
      </w:ins>
      <w:r w:rsidRPr="00FA2F2F">
        <w:rPr>
          <w:sz w:val="20"/>
          <w:szCs w:val="20"/>
          <w:lang w:val="en-US"/>
        </w:rPr>
        <w:t>format</w:t>
      </w:r>
      <w:del w:id="446" w:author="Ha Suwook" w:date="2019-08-28T16:46:00Z">
        <w:r w:rsidRPr="00FA2F2F" w:rsidDel="003B596D">
          <w:rPr>
            <w:sz w:val="20"/>
            <w:szCs w:val="20"/>
            <w:lang w:val="en-US"/>
          </w:rPr>
          <w:delText>&gt;</w:delText>
        </w:r>
      </w:del>
    </w:p>
    <w:p w14:paraId="57F7369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41F6E94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3860CE4B"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4D6EA3C" w14:textId="5838A0A7" w:rsidR="007F40B5" w:rsidRPr="00F66FD8" w:rsidRDefault="003B596D" w:rsidP="00FA2F2F">
      <w:pPr>
        <w:spacing w:before="0" w:line="240" w:lineRule="exact"/>
        <w:rPr>
          <w:sz w:val="20"/>
          <w:szCs w:val="20"/>
          <w:lang w:val="en-US"/>
        </w:rPr>
      </w:pPr>
      <w:bookmarkStart w:id="447" w:name="_Hlk8656658"/>
      <w:ins w:id="448" w:author="Ha Suwook" w:date="2019-08-28T16:47:00Z">
        <w:r>
          <w:rPr>
            <w:sz w:val="20"/>
            <w:szCs w:val="20"/>
            <w:lang w:val="en-US"/>
          </w:rPr>
          <w:t>b</w:t>
        </w:r>
      </w:ins>
      <w:ins w:id="449" w:author="Ha Suwook" w:date="2019-08-28T16:46:00Z">
        <w:r>
          <w:rPr>
            <w:sz w:val="20"/>
            <w:szCs w:val="20"/>
            <w:lang w:val="en-US"/>
          </w:rPr>
          <w:t>dc:</w:t>
        </w:r>
      </w:ins>
      <w:del w:id="450" w:author="Ha Suwook" w:date="2019-08-28T16:46:00Z">
        <w:r w:rsidR="007F40B5" w:rsidRPr="00F66FD8" w:rsidDel="003B596D">
          <w:rPr>
            <w:sz w:val="20"/>
            <w:szCs w:val="20"/>
            <w:lang w:val="en-US"/>
          </w:rPr>
          <w:delText>&lt;http://purl.org/dc/elements/1.1/</w:delText>
        </w:r>
      </w:del>
      <w:r w:rsidR="007F40B5" w:rsidRPr="00F66FD8">
        <w:rPr>
          <w:sz w:val="20"/>
          <w:szCs w:val="20"/>
          <w:lang w:val="en-US"/>
        </w:rPr>
        <w:t>hasRelation</w:t>
      </w:r>
      <w:del w:id="451" w:author="Ha Suwook" w:date="2019-08-28T16:46:00Z">
        <w:r w:rsidR="007F40B5" w:rsidRPr="00F66FD8" w:rsidDel="003B596D">
          <w:rPr>
            <w:sz w:val="20"/>
            <w:szCs w:val="20"/>
            <w:lang w:val="en-US"/>
          </w:rPr>
          <w:delText>&gt;</w:delText>
        </w:r>
      </w:del>
    </w:p>
    <w:p w14:paraId="73E4FB93" w14:textId="77777777" w:rsidR="007F40B5" w:rsidRPr="00F66FD8" w:rsidRDefault="007F40B5" w:rsidP="00FA2F2F">
      <w:pPr>
        <w:spacing w:before="0" w:line="240" w:lineRule="exact"/>
        <w:rPr>
          <w:sz w:val="20"/>
          <w:szCs w:val="20"/>
          <w:lang w:val="en-US"/>
        </w:rPr>
      </w:pPr>
      <w:r w:rsidRPr="00F66FD8">
        <w:rPr>
          <w:sz w:val="20"/>
          <w:szCs w:val="20"/>
          <w:lang w:val="en-US"/>
        </w:rPr>
        <w:t xml:space="preserve">  rdf:type rdf:Property ;</w:t>
      </w:r>
    </w:p>
    <w:p w14:paraId="62320AE9" w14:textId="77777777" w:rsidR="003B596D" w:rsidRPr="00F66FD8" w:rsidRDefault="003B596D" w:rsidP="005778D4">
      <w:pPr>
        <w:spacing w:before="0" w:line="240" w:lineRule="exact"/>
        <w:ind w:firstLineChars="50" w:firstLine="100"/>
        <w:rPr>
          <w:ins w:id="452" w:author="Ha Suwook" w:date="2019-08-28T16:51:00Z"/>
          <w:sz w:val="20"/>
          <w:szCs w:val="20"/>
          <w:lang w:val="en-US"/>
        </w:rPr>
      </w:pPr>
      <w:ins w:id="453" w:author="Ha Suwook" w:date="2019-08-28T16:51:00Z">
        <w:r w:rsidRPr="00F66FD8">
          <w:rPr>
            <w:sz w:val="20"/>
            <w:szCs w:val="20"/>
            <w:lang w:val="en-US"/>
          </w:rPr>
          <w:t>rdfs:domain bdc:Catalogue ;</w:t>
        </w:r>
      </w:ins>
    </w:p>
    <w:p w14:paraId="3294394E" w14:textId="319F7D1A" w:rsidR="007F40B5" w:rsidRDefault="007F40B5" w:rsidP="005778D4">
      <w:pPr>
        <w:spacing w:before="0" w:line="240" w:lineRule="exact"/>
        <w:ind w:firstLine="105"/>
        <w:rPr>
          <w:ins w:id="454" w:author="Ha Suwook" w:date="2019-08-28T16:51:00Z"/>
          <w:sz w:val="20"/>
          <w:szCs w:val="20"/>
          <w:lang w:val="en-US"/>
        </w:rPr>
      </w:pPr>
      <w:del w:id="455" w:author="Ha Suwook" w:date="2019-08-28T16:51:00Z">
        <w:r w:rsidRPr="00F66FD8" w:rsidDel="003B596D">
          <w:rPr>
            <w:sz w:val="20"/>
            <w:szCs w:val="20"/>
            <w:lang w:val="en-US"/>
          </w:rPr>
          <w:delText xml:space="preserve">  </w:delText>
        </w:r>
      </w:del>
      <w:r w:rsidRPr="00F66FD8">
        <w:rPr>
          <w:sz w:val="20"/>
          <w:szCs w:val="20"/>
          <w:lang w:val="en-US"/>
        </w:rPr>
        <w:t>rdfs:domain bdc:Dataset ;</w:t>
      </w:r>
    </w:p>
    <w:p w14:paraId="49B0AD9C" w14:textId="665BE36E" w:rsidR="003B596D" w:rsidRPr="005778D4" w:rsidRDefault="003B596D" w:rsidP="005778D4">
      <w:pPr>
        <w:spacing w:before="0" w:line="240" w:lineRule="exact"/>
        <w:ind w:firstLine="105"/>
        <w:rPr>
          <w:rFonts w:eastAsia="MS Mincho"/>
          <w:sz w:val="20"/>
          <w:szCs w:val="20"/>
          <w:lang w:val="en-US"/>
        </w:rPr>
      </w:pPr>
      <w:moveToRangeStart w:id="456" w:author="Ha Suwook" w:date="2019-08-28T16:52:00Z" w:name="move17903539"/>
      <w:moveTo w:id="457" w:author="Ha Suwook" w:date="2019-08-28T16:52:00Z">
        <w:r w:rsidRPr="00F66FD8">
          <w:rPr>
            <w:sz w:val="20"/>
            <w:szCs w:val="20"/>
            <w:lang w:val="en-US"/>
          </w:rPr>
          <w:t>rdfs:range bdc:Catalogue ;</w:t>
        </w:r>
      </w:moveTo>
      <w:moveToRangeEnd w:id="456"/>
    </w:p>
    <w:p w14:paraId="7B672565" w14:textId="77777777" w:rsidR="007F40B5" w:rsidRDefault="007F40B5" w:rsidP="00FA2F2F">
      <w:pPr>
        <w:spacing w:before="0" w:line="240" w:lineRule="exact"/>
        <w:rPr>
          <w:sz w:val="20"/>
          <w:szCs w:val="20"/>
          <w:lang w:val="en-US"/>
        </w:rPr>
      </w:pPr>
      <w:r w:rsidRPr="00F66FD8">
        <w:rPr>
          <w:sz w:val="20"/>
          <w:szCs w:val="20"/>
          <w:lang w:val="en-US"/>
        </w:rPr>
        <w:t xml:space="preserve">  rdfs:range bdc:Dataset ;</w:t>
      </w:r>
    </w:p>
    <w:p w14:paraId="3F129F82" w14:textId="6C0356A8" w:rsidR="00F66FD8" w:rsidRPr="00F352D5" w:rsidDel="003B596D" w:rsidRDefault="006264A4" w:rsidP="00FA2F2F">
      <w:pPr>
        <w:spacing w:before="0" w:line="240" w:lineRule="exact"/>
        <w:rPr>
          <w:del w:id="458" w:author="Ha Suwook" w:date="2019-08-28T16:52:00Z"/>
          <w:rFonts w:eastAsia="맑은 고딕"/>
          <w:sz w:val="20"/>
          <w:szCs w:val="20"/>
          <w:lang w:val="en-US" w:eastAsia="ko-KR"/>
        </w:rPr>
      </w:pPr>
      <w:del w:id="459" w:author="Ha Suwook" w:date="2019-08-28T16:52:00Z">
        <w:r w:rsidDel="003B596D">
          <w:rPr>
            <w:rFonts w:eastAsia="맑은 고딕" w:hint="eastAsia"/>
            <w:sz w:val="20"/>
            <w:szCs w:val="20"/>
            <w:lang w:val="en-US" w:eastAsia="ko-KR"/>
          </w:rPr>
          <w:delText>.</w:delText>
        </w:r>
      </w:del>
    </w:p>
    <w:bookmarkEnd w:id="447"/>
    <w:p w14:paraId="487E15F8" w14:textId="2EE3573E" w:rsidR="00F66FD8" w:rsidRPr="00F66FD8" w:rsidDel="003B596D" w:rsidRDefault="00F66FD8" w:rsidP="00F66FD8">
      <w:pPr>
        <w:spacing w:before="0" w:line="240" w:lineRule="exact"/>
        <w:rPr>
          <w:del w:id="460" w:author="Ha Suwook" w:date="2019-08-28T16:52:00Z"/>
          <w:sz w:val="20"/>
          <w:szCs w:val="20"/>
          <w:lang w:val="en-US"/>
        </w:rPr>
      </w:pPr>
      <w:del w:id="461" w:author="Ha Suwook" w:date="2019-08-28T16:52:00Z">
        <w:r w:rsidRPr="00F66FD8" w:rsidDel="003B596D">
          <w:rPr>
            <w:sz w:val="20"/>
            <w:szCs w:val="20"/>
            <w:lang w:val="en-US"/>
          </w:rPr>
          <w:delText>&lt;http://purl.org/dc/elements/1.1/hasRelation&gt;</w:delText>
        </w:r>
      </w:del>
    </w:p>
    <w:p w14:paraId="281D9978" w14:textId="4989235E" w:rsidR="00F66FD8" w:rsidRPr="00F66FD8" w:rsidDel="003B596D" w:rsidRDefault="00F66FD8" w:rsidP="00F66FD8">
      <w:pPr>
        <w:spacing w:before="0" w:line="240" w:lineRule="exact"/>
        <w:rPr>
          <w:del w:id="462" w:author="Ha Suwook" w:date="2019-08-28T16:52:00Z"/>
          <w:sz w:val="20"/>
          <w:szCs w:val="20"/>
          <w:lang w:val="en-US"/>
        </w:rPr>
      </w:pPr>
      <w:del w:id="463" w:author="Ha Suwook" w:date="2019-08-28T16:52:00Z">
        <w:r w:rsidRPr="00F66FD8" w:rsidDel="003B596D">
          <w:rPr>
            <w:sz w:val="20"/>
            <w:szCs w:val="20"/>
            <w:lang w:val="en-US"/>
          </w:rPr>
          <w:delText xml:space="preserve">  rdf:type rdf:Property ;</w:delText>
        </w:r>
      </w:del>
    </w:p>
    <w:p w14:paraId="12956A49" w14:textId="19A6F760" w:rsidR="00F66FD8" w:rsidRPr="00F66FD8" w:rsidDel="003B596D" w:rsidRDefault="00F66FD8" w:rsidP="00F66FD8">
      <w:pPr>
        <w:spacing w:before="0" w:line="240" w:lineRule="exact"/>
        <w:rPr>
          <w:del w:id="464" w:author="Ha Suwook" w:date="2019-08-28T16:51:00Z"/>
          <w:sz w:val="20"/>
          <w:szCs w:val="20"/>
          <w:lang w:val="en-US"/>
        </w:rPr>
      </w:pPr>
      <w:del w:id="465" w:author="Ha Suwook" w:date="2019-08-28T16:51:00Z">
        <w:r w:rsidRPr="00F66FD8" w:rsidDel="003B596D">
          <w:rPr>
            <w:sz w:val="20"/>
            <w:szCs w:val="20"/>
            <w:lang w:val="en-US"/>
          </w:rPr>
          <w:delText xml:space="preserve">  rdfs:domain bdc:Catalogue ;</w:delText>
        </w:r>
      </w:del>
    </w:p>
    <w:p w14:paraId="091B3642" w14:textId="0EF93A05" w:rsidR="00F66FD8" w:rsidRPr="00B12251" w:rsidDel="003B596D" w:rsidRDefault="00F66FD8" w:rsidP="00F66FD8">
      <w:pPr>
        <w:spacing w:before="0" w:line="240" w:lineRule="exact"/>
        <w:rPr>
          <w:del w:id="466" w:author="Ha Suwook" w:date="2019-08-28T16:52:00Z"/>
          <w:sz w:val="20"/>
          <w:szCs w:val="20"/>
          <w:lang w:val="en-US"/>
        </w:rPr>
      </w:pPr>
      <w:del w:id="467" w:author="Ha Suwook" w:date="2019-08-28T16:51:00Z">
        <w:r w:rsidRPr="00F66FD8" w:rsidDel="003B596D">
          <w:rPr>
            <w:sz w:val="20"/>
            <w:szCs w:val="20"/>
            <w:lang w:val="en-US"/>
          </w:rPr>
          <w:delText xml:space="preserve">  </w:delText>
        </w:r>
      </w:del>
      <w:moveFromRangeStart w:id="468" w:author="Ha Suwook" w:date="2019-08-28T16:52:00Z" w:name="move17903539"/>
      <w:moveFrom w:id="469" w:author="Ha Suwook" w:date="2019-08-28T16:52:00Z">
        <w:del w:id="470" w:author="Ha Suwook" w:date="2019-08-28T16:52:00Z">
          <w:r w:rsidRPr="00F66FD8" w:rsidDel="003B596D">
            <w:rPr>
              <w:sz w:val="20"/>
              <w:szCs w:val="20"/>
              <w:lang w:val="en-US"/>
            </w:rPr>
            <w:delText>rdfs:range bdc:Catalogue ;</w:delText>
          </w:r>
        </w:del>
      </w:moveFrom>
      <w:moveFromRangeEnd w:id="468"/>
    </w:p>
    <w:p w14:paraId="73FD3D3E" w14:textId="77777777" w:rsidR="007F40B5" w:rsidRPr="00FA2F2F" w:rsidRDefault="007F40B5" w:rsidP="00FA2F2F">
      <w:pPr>
        <w:spacing w:before="0" w:line="240" w:lineRule="exact"/>
        <w:rPr>
          <w:sz w:val="20"/>
          <w:szCs w:val="20"/>
          <w:lang w:val="en-US"/>
        </w:rPr>
      </w:pPr>
      <w:r w:rsidRPr="00B12251">
        <w:rPr>
          <w:sz w:val="20"/>
          <w:szCs w:val="20"/>
          <w:lang w:val="en-US"/>
        </w:rPr>
        <w:t>.</w:t>
      </w:r>
    </w:p>
    <w:p w14:paraId="5523675D" w14:textId="50115C4F" w:rsidR="007F40B5" w:rsidRPr="00FA2F2F" w:rsidRDefault="007F40B5" w:rsidP="00FA2F2F">
      <w:pPr>
        <w:spacing w:before="0" w:line="240" w:lineRule="exact"/>
        <w:rPr>
          <w:sz w:val="20"/>
          <w:szCs w:val="20"/>
          <w:lang w:val="en-US"/>
        </w:rPr>
      </w:pPr>
      <w:del w:id="471" w:author="Ha Suwook" w:date="2019-08-28T17:01:00Z">
        <w:r w:rsidRPr="00FA2F2F" w:rsidDel="00D470C8">
          <w:rPr>
            <w:sz w:val="20"/>
            <w:szCs w:val="20"/>
            <w:lang w:val="en-US"/>
          </w:rPr>
          <w:delText>&lt;http://purl.org/dc/elements/1.1/</w:delText>
        </w:r>
      </w:del>
      <w:ins w:id="472" w:author="Ha Suwook" w:date="2019-08-28T17:01:00Z">
        <w:r w:rsidR="00D470C8">
          <w:rPr>
            <w:sz w:val="20"/>
            <w:szCs w:val="20"/>
            <w:lang w:val="en-US"/>
          </w:rPr>
          <w:t>dc:</w:t>
        </w:r>
      </w:ins>
      <w:r w:rsidRPr="00FA2F2F">
        <w:rPr>
          <w:sz w:val="20"/>
          <w:szCs w:val="20"/>
          <w:lang w:val="en-US"/>
        </w:rPr>
        <w:t>keyword</w:t>
      </w:r>
      <w:del w:id="473" w:author="Ha Suwook" w:date="2019-08-28T17:01:00Z">
        <w:r w:rsidRPr="00FA2F2F" w:rsidDel="00D470C8">
          <w:rPr>
            <w:sz w:val="20"/>
            <w:szCs w:val="20"/>
            <w:lang w:val="en-US"/>
          </w:rPr>
          <w:delText>&gt;</w:delText>
        </w:r>
      </w:del>
    </w:p>
    <w:p w14:paraId="4A412DB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41843BB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"commonly used word(s) used to describe the dataset" ;</w:t>
      </w:r>
    </w:p>
    <w:p w14:paraId="08F2F09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6B03701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7DEF3F5F"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E5F21CF" w14:textId="10742483" w:rsidR="007F40B5" w:rsidRPr="00FA2F2F" w:rsidRDefault="007F40B5" w:rsidP="00FA2F2F">
      <w:pPr>
        <w:spacing w:before="0" w:line="240" w:lineRule="exact"/>
        <w:rPr>
          <w:sz w:val="20"/>
          <w:szCs w:val="20"/>
          <w:lang w:val="en-US"/>
        </w:rPr>
      </w:pPr>
      <w:del w:id="474" w:author="Ha Suwook" w:date="2019-08-28T17:01:00Z">
        <w:r w:rsidRPr="00FA2F2F" w:rsidDel="00D470C8">
          <w:rPr>
            <w:sz w:val="20"/>
            <w:szCs w:val="20"/>
            <w:lang w:val="en-US"/>
          </w:rPr>
          <w:delText>&lt;http://purl.org/dc/elements/1.1/</w:delText>
        </w:r>
      </w:del>
      <w:ins w:id="475" w:author="Ha Suwook" w:date="2019-08-28T17:01:00Z">
        <w:r w:rsidR="00D470C8">
          <w:rPr>
            <w:sz w:val="20"/>
            <w:szCs w:val="20"/>
            <w:lang w:val="en-US"/>
          </w:rPr>
          <w:t>dc:</w:t>
        </w:r>
      </w:ins>
      <w:r w:rsidRPr="00FA2F2F">
        <w:rPr>
          <w:sz w:val="20"/>
          <w:szCs w:val="20"/>
          <w:lang w:val="en-US"/>
        </w:rPr>
        <w:t>language</w:t>
      </w:r>
      <w:del w:id="476" w:author="Ha Suwook" w:date="2019-08-28T17:01:00Z">
        <w:r w:rsidRPr="00FA2F2F" w:rsidDel="00D470C8">
          <w:rPr>
            <w:sz w:val="20"/>
            <w:szCs w:val="20"/>
            <w:lang w:val="en-US"/>
          </w:rPr>
          <w:delText>&gt;</w:delText>
        </w:r>
      </w:del>
    </w:p>
    <w:p w14:paraId="02A0FD9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752E035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&lt;http://purl.org/dc/terms/RFC5646&gt; ;</w:t>
      </w:r>
    </w:p>
    <w:p w14:paraId="014401C0"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2903C9A4" w14:textId="1ADE279C" w:rsidR="007F40B5" w:rsidRPr="00FA2F2F" w:rsidRDefault="007F40B5" w:rsidP="00FA2F2F">
      <w:pPr>
        <w:spacing w:before="0" w:line="240" w:lineRule="exact"/>
        <w:rPr>
          <w:sz w:val="20"/>
          <w:szCs w:val="20"/>
          <w:lang w:val="en-US"/>
        </w:rPr>
      </w:pPr>
      <w:del w:id="477" w:author="Ha Suwook" w:date="2019-08-28T17:01:00Z">
        <w:r w:rsidRPr="00FA2F2F" w:rsidDel="00D470C8">
          <w:rPr>
            <w:sz w:val="20"/>
            <w:szCs w:val="20"/>
            <w:lang w:val="en-US"/>
          </w:rPr>
          <w:delText>&lt;http://purl.org/dc/elements/1.1/</w:delText>
        </w:r>
      </w:del>
      <w:ins w:id="478" w:author="Ha Suwook" w:date="2019-08-28T17:01:00Z">
        <w:r w:rsidR="00D470C8">
          <w:rPr>
            <w:sz w:val="20"/>
            <w:szCs w:val="20"/>
            <w:lang w:val="en-US"/>
          </w:rPr>
          <w:t>dc:</w:t>
        </w:r>
      </w:ins>
      <w:r w:rsidRPr="00FA2F2F">
        <w:rPr>
          <w:sz w:val="20"/>
          <w:szCs w:val="20"/>
          <w:lang w:val="en-US"/>
        </w:rPr>
        <w:t>temporalCoverage</w:t>
      </w:r>
      <w:del w:id="479" w:author="Ha Suwook" w:date="2019-08-28T17:01:00Z">
        <w:r w:rsidRPr="00FA2F2F" w:rsidDel="00D470C8">
          <w:rPr>
            <w:sz w:val="20"/>
            <w:szCs w:val="20"/>
            <w:lang w:val="en-US"/>
          </w:rPr>
          <w:delText>&gt;</w:delText>
        </w:r>
      </w:del>
    </w:p>
    <w:p w14:paraId="115B567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7811204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the dataset was captured" ;</w:t>
      </w:r>
    </w:p>
    <w:p w14:paraId="441054D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4192B25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33CF7F7B"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A5A520C" w14:textId="2DF0F857" w:rsidR="007F40B5" w:rsidRPr="00FA2F2F" w:rsidRDefault="007F40B5" w:rsidP="00FA2F2F">
      <w:pPr>
        <w:spacing w:before="0" w:line="240" w:lineRule="exact"/>
        <w:rPr>
          <w:sz w:val="20"/>
          <w:szCs w:val="20"/>
          <w:lang w:val="en-US"/>
        </w:rPr>
      </w:pPr>
      <w:del w:id="480" w:author="Ha Suwook" w:date="2019-08-28T17:01:00Z">
        <w:r w:rsidRPr="00FA2F2F" w:rsidDel="00D470C8">
          <w:rPr>
            <w:sz w:val="20"/>
            <w:szCs w:val="20"/>
            <w:lang w:val="en-US"/>
          </w:rPr>
          <w:delText>&lt;http://purl.org/dc/elements/1.1/</w:delText>
        </w:r>
      </w:del>
      <w:ins w:id="481" w:author="Ha Suwook" w:date="2019-08-28T17:01:00Z">
        <w:r w:rsidR="00D470C8">
          <w:rPr>
            <w:sz w:val="20"/>
            <w:szCs w:val="20"/>
            <w:lang w:val="en-US"/>
          </w:rPr>
          <w:t>dc:</w:t>
        </w:r>
      </w:ins>
      <w:r w:rsidRPr="00FA2F2F">
        <w:rPr>
          <w:sz w:val="20"/>
          <w:szCs w:val="20"/>
          <w:lang w:val="en-US"/>
        </w:rPr>
        <w:t>title</w:t>
      </w:r>
      <w:del w:id="482" w:author="Ha Suwook" w:date="2019-08-28T17:01:00Z">
        <w:r w:rsidRPr="00FA2F2F" w:rsidDel="00D470C8">
          <w:rPr>
            <w:sz w:val="20"/>
            <w:szCs w:val="20"/>
            <w:lang w:val="en-US"/>
          </w:rPr>
          <w:delText>&gt;</w:delText>
        </w:r>
      </w:del>
    </w:p>
    <w:p w14:paraId="360A715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49AA444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2409804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14:paraId="1B8AF7A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3D4B0BDF"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31333D2" w14:textId="12341937" w:rsidR="007F40B5" w:rsidRPr="00FA2F2F" w:rsidRDefault="007F40B5" w:rsidP="00FA2F2F">
      <w:pPr>
        <w:spacing w:before="0" w:line="240" w:lineRule="exact"/>
        <w:rPr>
          <w:sz w:val="20"/>
          <w:szCs w:val="20"/>
          <w:lang w:val="en-US"/>
        </w:rPr>
      </w:pPr>
      <w:del w:id="483" w:author="Ha Suwook" w:date="2019-08-28T17:02:00Z">
        <w:r w:rsidRPr="00FA2F2F" w:rsidDel="00D470C8">
          <w:rPr>
            <w:sz w:val="20"/>
            <w:szCs w:val="20"/>
            <w:lang w:val="en-US"/>
          </w:rPr>
          <w:delText>&lt;http://purl.org/dc/elements/1.1/</w:delText>
        </w:r>
      </w:del>
      <w:ins w:id="484" w:author="Ha Suwook" w:date="2019-08-28T17:02:00Z">
        <w:r w:rsidR="00D470C8">
          <w:rPr>
            <w:sz w:val="20"/>
            <w:szCs w:val="20"/>
            <w:lang w:val="en-US"/>
          </w:rPr>
          <w:t>dc:</w:t>
        </w:r>
      </w:ins>
      <w:r w:rsidRPr="00FA2F2F">
        <w:rPr>
          <w:sz w:val="20"/>
          <w:szCs w:val="20"/>
          <w:lang w:val="en-US"/>
        </w:rPr>
        <w:t>updateFrequency</w:t>
      </w:r>
      <w:del w:id="485" w:author="Ha Suwook" w:date="2019-08-28T17:02:00Z">
        <w:r w:rsidRPr="00FA2F2F" w:rsidDel="00D470C8">
          <w:rPr>
            <w:sz w:val="20"/>
            <w:szCs w:val="20"/>
            <w:lang w:val="en-US"/>
          </w:rPr>
          <w:delText>&gt;</w:delText>
        </w:r>
      </w:del>
    </w:p>
    <w:p w14:paraId="12B7AF8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BD6407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"rate of occurrence of dataset update" ;</w:t>
      </w:r>
    </w:p>
    <w:p w14:paraId="5572EA7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3499D90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0D26EC49"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294355BB" w14:textId="77777777" w:rsidR="007F40B5" w:rsidRPr="00FA2F2F" w:rsidRDefault="007F40B5" w:rsidP="00FA2F2F">
      <w:pPr>
        <w:spacing w:before="0" w:line="240" w:lineRule="exact"/>
        <w:rPr>
          <w:sz w:val="20"/>
          <w:szCs w:val="20"/>
          <w:lang w:val="en-US"/>
        </w:rPr>
      </w:pPr>
      <w:bookmarkStart w:id="486" w:name="_Hlk8657501"/>
      <w:r w:rsidRPr="00FA2F2F">
        <w:rPr>
          <w:sz w:val="20"/>
          <w:szCs w:val="20"/>
          <w:lang w:val="en-US"/>
        </w:rPr>
        <w:lastRenderedPageBreak/>
        <w:t>&lt;http://www.itu.int/xml-namespace/itut/Y.bdm-sch/bigdata</w:t>
      </w:r>
      <w:r w:rsidR="00A90E28">
        <w:rPr>
          <w:sz w:val="20"/>
          <w:szCs w:val="20"/>
          <w:lang w:val="en-US"/>
        </w:rPr>
        <w:t>catalogue</w:t>
      </w:r>
      <w:r w:rsidRPr="00FA2F2F">
        <w:rPr>
          <w:sz w:val="20"/>
          <w:szCs w:val="20"/>
          <w:lang w:val="en-US"/>
        </w:rPr>
        <w:t>&gt;</w:t>
      </w:r>
    </w:p>
    <w:p w14:paraId="173CBD0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owl:Ontology ;</w:t>
      </w:r>
    </w:p>
    <w:p w14:paraId="102C8412" w14:textId="77777777"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&lt;http://purl.org/dc/elements/1.1/&gt; ;</w:t>
      </w:r>
    </w:p>
    <w:p w14:paraId="16D367CE" w14:textId="77777777"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&lt;http://purl.org/dc/terms/&gt; ;</w:t>
      </w:r>
    </w:p>
    <w:p w14:paraId="47420554" w14:textId="77777777" w:rsidR="007F40B5" w:rsidRPr="00FA2F2F" w:rsidRDefault="007F40B5" w:rsidP="00F66FD8">
      <w:pPr>
        <w:spacing w:before="0" w:line="240" w:lineRule="exact"/>
        <w:ind w:firstLineChars="50" w:firstLine="100"/>
        <w:rPr>
          <w:sz w:val="20"/>
          <w:szCs w:val="20"/>
          <w:lang w:val="en-US"/>
        </w:rPr>
      </w:pPr>
      <w:r w:rsidRPr="00FA2F2F">
        <w:rPr>
          <w:sz w:val="20"/>
          <w:szCs w:val="20"/>
          <w:lang w:val="en-US"/>
        </w:rPr>
        <w:t>owl:imports &lt;http://www.w3.org/ns/dcat#&gt; ;</w:t>
      </w:r>
    </w:p>
    <w:p w14:paraId="4AD349E5" w14:textId="77777777" w:rsidR="007F40B5" w:rsidRPr="00FA2F2F" w:rsidRDefault="007F40B5" w:rsidP="00FA2F2F">
      <w:pPr>
        <w:spacing w:before="0" w:line="240" w:lineRule="exact"/>
        <w:rPr>
          <w:sz w:val="20"/>
          <w:szCs w:val="20"/>
          <w:lang w:val="en-US"/>
        </w:rPr>
      </w:pPr>
      <w:r w:rsidRPr="00FA2F2F">
        <w:rPr>
          <w:sz w:val="20"/>
          <w:szCs w:val="20"/>
          <w:lang w:val="en-US"/>
        </w:rPr>
        <w:t xml:space="preserve">  owl:imports &lt;https://www.w3.org/2002/07/owl#&gt; ;</w:t>
      </w:r>
    </w:p>
    <w:bookmarkEnd w:id="486"/>
    <w:p w14:paraId="26C6C2FD"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23333DC" w14:textId="77777777" w:rsidR="007F40B5" w:rsidRPr="00FA2F2F" w:rsidRDefault="007F40B5" w:rsidP="00FA2F2F">
      <w:pPr>
        <w:spacing w:before="0" w:line="240" w:lineRule="exact"/>
        <w:rPr>
          <w:sz w:val="20"/>
          <w:szCs w:val="20"/>
          <w:lang w:val="en-US"/>
        </w:rPr>
      </w:pPr>
      <w:r w:rsidRPr="00FA2F2F">
        <w:rPr>
          <w:sz w:val="20"/>
          <w:szCs w:val="20"/>
          <w:lang w:val="en-US"/>
        </w:rPr>
        <w:t>bdc:Catalogue</w:t>
      </w:r>
    </w:p>
    <w:p w14:paraId="7159517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0A982F0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"Root entity which defines metadata about dataset resource" ;</w:t>
      </w:r>
    </w:p>
    <w:p w14:paraId="0B5215A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6715CB9C"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A3109FF" w14:textId="77777777" w:rsidR="007F40B5" w:rsidRPr="00FA2F2F" w:rsidRDefault="007F40B5" w:rsidP="00FA2F2F">
      <w:pPr>
        <w:spacing w:before="0" w:line="240" w:lineRule="exact"/>
        <w:rPr>
          <w:sz w:val="20"/>
          <w:szCs w:val="20"/>
          <w:lang w:val="en-US"/>
        </w:rPr>
      </w:pPr>
      <w:r w:rsidRPr="00FA2F2F">
        <w:rPr>
          <w:sz w:val="20"/>
          <w:szCs w:val="20"/>
          <w:lang w:val="en-US"/>
        </w:rPr>
        <w:t>bdc:ContactType</w:t>
      </w:r>
    </w:p>
    <w:p w14:paraId="56594BC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3ABE2BA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14:paraId="2C9E5FC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52CCCCD3"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15DAA6B4" w14:textId="77777777" w:rsidR="007F40B5" w:rsidRPr="00FA2F2F" w:rsidRDefault="007F40B5" w:rsidP="00FA2F2F">
      <w:pPr>
        <w:spacing w:before="0" w:line="240" w:lineRule="exact"/>
        <w:rPr>
          <w:sz w:val="20"/>
          <w:szCs w:val="20"/>
          <w:lang w:val="en-US"/>
        </w:rPr>
      </w:pPr>
      <w:r w:rsidRPr="00FA2F2F">
        <w:rPr>
          <w:sz w:val="20"/>
          <w:szCs w:val="20"/>
          <w:lang w:val="en-US"/>
        </w:rPr>
        <w:t>bdc:DataQuality</w:t>
      </w:r>
    </w:p>
    <w:p w14:paraId="0039F80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4AECAD3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14:paraId="74BEB35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52F2B89E"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4A15F3D" w14:textId="77777777" w:rsidR="007F40B5" w:rsidRPr="00FA2F2F" w:rsidRDefault="007F40B5" w:rsidP="00FA2F2F">
      <w:pPr>
        <w:spacing w:before="0" w:line="240" w:lineRule="exact"/>
        <w:rPr>
          <w:sz w:val="20"/>
          <w:szCs w:val="20"/>
          <w:lang w:val="en-US"/>
        </w:rPr>
      </w:pPr>
      <w:r w:rsidRPr="00FA2F2F">
        <w:rPr>
          <w:sz w:val="20"/>
          <w:szCs w:val="20"/>
          <w:lang w:val="en-US"/>
        </w:rPr>
        <w:t>bdc:DataRight</w:t>
      </w:r>
    </w:p>
    <w:p w14:paraId="7DCF78D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1B5B5CC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14:paraId="1B02BFD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53877A5E"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F6E565F" w14:textId="77777777" w:rsidR="007F40B5" w:rsidRPr="00FA2F2F" w:rsidRDefault="007F40B5" w:rsidP="00FA2F2F">
      <w:pPr>
        <w:spacing w:before="0" w:line="240" w:lineRule="exact"/>
        <w:rPr>
          <w:sz w:val="20"/>
          <w:szCs w:val="20"/>
          <w:lang w:val="en-US"/>
        </w:rPr>
      </w:pPr>
      <w:r w:rsidRPr="00FA2F2F">
        <w:rPr>
          <w:sz w:val="20"/>
          <w:szCs w:val="20"/>
          <w:lang w:val="en-US"/>
        </w:rPr>
        <w:t>bdc:DataTypeCode</w:t>
      </w:r>
    </w:p>
    <w:p w14:paraId="16F4356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31B1A7C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077E64B3"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16E9CD9E" w14:textId="77777777" w:rsidR="007F40B5" w:rsidRPr="00FA2F2F" w:rsidRDefault="007F40B5" w:rsidP="00FA2F2F">
      <w:pPr>
        <w:spacing w:before="0" w:line="240" w:lineRule="exact"/>
        <w:rPr>
          <w:sz w:val="20"/>
          <w:szCs w:val="20"/>
          <w:lang w:val="en-US"/>
        </w:rPr>
      </w:pPr>
      <w:r w:rsidRPr="00FA2F2F">
        <w:rPr>
          <w:sz w:val="20"/>
          <w:szCs w:val="20"/>
          <w:lang w:val="en-US"/>
        </w:rPr>
        <w:t>bdc:Dataset</w:t>
      </w:r>
    </w:p>
    <w:p w14:paraId="2281EEC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6DB233F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14:paraId="6880653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20B8E58D"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04B0685" w14:textId="77777777" w:rsidR="007F40B5" w:rsidRPr="00FA2F2F" w:rsidRDefault="007F40B5" w:rsidP="00FA2F2F">
      <w:pPr>
        <w:spacing w:before="0" w:line="240" w:lineRule="exact"/>
        <w:rPr>
          <w:sz w:val="20"/>
          <w:szCs w:val="20"/>
          <w:lang w:val="en-US"/>
        </w:rPr>
      </w:pPr>
      <w:r w:rsidRPr="00FA2F2F">
        <w:rPr>
          <w:sz w:val="20"/>
          <w:szCs w:val="20"/>
          <w:lang w:val="en-US"/>
        </w:rPr>
        <w:t>bdc:Distribution</w:t>
      </w:r>
    </w:p>
    <w:p w14:paraId="0946144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6084BA4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14:paraId="5EEB823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0BEEA5CA"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D5ADFE4" w14:textId="77777777" w:rsidR="007F40B5" w:rsidRPr="00FA2F2F" w:rsidRDefault="007F40B5" w:rsidP="00FA2F2F">
      <w:pPr>
        <w:spacing w:before="0" w:line="240" w:lineRule="exact"/>
        <w:rPr>
          <w:sz w:val="20"/>
          <w:szCs w:val="20"/>
          <w:lang w:val="en-US"/>
        </w:rPr>
      </w:pPr>
      <w:r w:rsidRPr="00FA2F2F">
        <w:rPr>
          <w:sz w:val="20"/>
          <w:szCs w:val="20"/>
          <w:lang w:val="en-US"/>
        </w:rPr>
        <w:t>bdc:Domain</w:t>
      </w:r>
    </w:p>
    <w:p w14:paraId="024C1FC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3D6C932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"source and/ or usage information for data catalogue" ;</w:t>
      </w:r>
    </w:p>
    <w:p w14:paraId="095601E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4394F23C"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41DBB6B" w14:textId="77777777" w:rsidR="007F40B5" w:rsidRPr="00FA2F2F" w:rsidRDefault="007F40B5" w:rsidP="00FA2F2F">
      <w:pPr>
        <w:spacing w:before="0" w:line="240" w:lineRule="exact"/>
        <w:rPr>
          <w:sz w:val="20"/>
          <w:szCs w:val="20"/>
          <w:lang w:val="en-US"/>
        </w:rPr>
      </w:pPr>
      <w:r w:rsidRPr="00FA2F2F">
        <w:rPr>
          <w:sz w:val="20"/>
          <w:szCs w:val="20"/>
          <w:lang w:val="en-US"/>
        </w:rPr>
        <w:t>bdc:Record</w:t>
      </w:r>
    </w:p>
    <w:p w14:paraId="43ABC69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2FEF97E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14:paraId="15A45AF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5D422625"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DBE3BAC" w14:textId="77777777" w:rsidR="007F40B5" w:rsidRPr="00FA2F2F" w:rsidRDefault="007F40B5" w:rsidP="00FA2F2F">
      <w:pPr>
        <w:spacing w:before="0" w:line="240" w:lineRule="exact"/>
        <w:rPr>
          <w:sz w:val="20"/>
          <w:szCs w:val="20"/>
          <w:lang w:val="en-US"/>
        </w:rPr>
      </w:pPr>
      <w:r w:rsidRPr="00FA2F2F">
        <w:rPr>
          <w:sz w:val="20"/>
          <w:szCs w:val="20"/>
          <w:lang w:val="en-US"/>
        </w:rPr>
        <w:t>bdc:ResponsibleParty</w:t>
      </w:r>
    </w:p>
    <w:p w14:paraId="1604145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14:paraId="358D4C2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14:paraId="08AF92B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529C5DCE"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3C7942E" w14:textId="77777777" w:rsidR="007F40B5" w:rsidRPr="00FA2F2F" w:rsidRDefault="007F40B5" w:rsidP="00FA2F2F">
      <w:pPr>
        <w:spacing w:before="0" w:line="240" w:lineRule="exact"/>
        <w:rPr>
          <w:sz w:val="20"/>
          <w:szCs w:val="20"/>
          <w:lang w:val="en-US"/>
        </w:rPr>
      </w:pPr>
      <w:r w:rsidRPr="00FA2F2F">
        <w:rPr>
          <w:sz w:val="20"/>
          <w:szCs w:val="20"/>
          <w:lang w:val="en-US"/>
        </w:rPr>
        <w:t>bdc:SemiStructured</w:t>
      </w:r>
    </w:p>
    <w:p w14:paraId="2A8C9B9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14:paraId="6F3941B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neither raw data, nor typed data in a conventional database system (e.g. XML, JSON)" ;</w:t>
      </w:r>
    </w:p>
    <w:p w14:paraId="029A4E11" w14:textId="77777777"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rdfs:subClassOf owl:Thing ;</w:t>
      </w:r>
    </w:p>
    <w:p w14:paraId="74B19426"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B8D7BED" w14:textId="77777777" w:rsidR="007F40B5" w:rsidRPr="00FA2F2F" w:rsidRDefault="007F40B5" w:rsidP="00FA2F2F">
      <w:pPr>
        <w:spacing w:before="0" w:line="240" w:lineRule="exact"/>
        <w:rPr>
          <w:sz w:val="20"/>
          <w:szCs w:val="20"/>
          <w:lang w:val="en-US"/>
        </w:rPr>
      </w:pPr>
      <w:r w:rsidRPr="00FA2F2F">
        <w:rPr>
          <w:sz w:val="20"/>
          <w:szCs w:val="20"/>
          <w:lang w:val="en-US"/>
        </w:rPr>
        <w:t>bdc:Structured</w:t>
      </w:r>
    </w:p>
    <w:p w14:paraId="5DD8294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14:paraId="48B3B3F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organized in a format easily used by formatted repository" ;</w:t>
      </w:r>
    </w:p>
    <w:p w14:paraId="310C3FF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3DFF68EF"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A69701F" w14:textId="77777777" w:rsidR="007F40B5" w:rsidRPr="00FA2F2F" w:rsidRDefault="007F40B5" w:rsidP="00FA2F2F">
      <w:pPr>
        <w:spacing w:before="0" w:line="240" w:lineRule="exact"/>
        <w:rPr>
          <w:sz w:val="20"/>
          <w:szCs w:val="20"/>
          <w:lang w:val="en-US"/>
        </w:rPr>
      </w:pPr>
      <w:r w:rsidRPr="00FA2F2F">
        <w:rPr>
          <w:sz w:val="20"/>
          <w:szCs w:val="20"/>
          <w:lang w:val="en-US"/>
        </w:rPr>
        <w:t>bdc:Unstructured</w:t>
      </w:r>
    </w:p>
    <w:p w14:paraId="09FEF9D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14:paraId="15C3061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either does not have a pre-defined data model or is not organized in a pre-defined manner" ;</w:t>
      </w:r>
    </w:p>
    <w:p w14:paraId="75CCA20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14:paraId="4670B6F1"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6D2711A4" w14:textId="77777777" w:rsidR="007F40B5" w:rsidRPr="00FA2F2F" w:rsidRDefault="007F40B5" w:rsidP="00FA2F2F">
      <w:pPr>
        <w:spacing w:before="0" w:line="240" w:lineRule="exact"/>
        <w:rPr>
          <w:sz w:val="20"/>
          <w:szCs w:val="20"/>
          <w:lang w:val="en-US"/>
        </w:rPr>
      </w:pPr>
      <w:r w:rsidRPr="00FA2F2F">
        <w:rPr>
          <w:sz w:val="20"/>
          <w:szCs w:val="20"/>
          <w:lang w:val="en-US"/>
        </w:rPr>
        <w:t>bdc:accessInformation</w:t>
      </w:r>
    </w:p>
    <w:p w14:paraId="0EDCB57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14:paraId="442A7DD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"access information to dataset" ;</w:t>
      </w:r>
    </w:p>
    <w:p w14:paraId="2D2B1C6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69EDF0E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683F2142"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8EBD74A" w14:textId="77777777" w:rsidR="007F40B5" w:rsidRPr="00FA2F2F" w:rsidRDefault="007F40B5" w:rsidP="00FA2F2F">
      <w:pPr>
        <w:spacing w:before="0" w:line="240" w:lineRule="exact"/>
        <w:rPr>
          <w:sz w:val="20"/>
          <w:szCs w:val="20"/>
          <w:lang w:val="en-US"/>
        </w:rPr>
      </w:pPr>
      <w:r w:rsidRPr="00FA2F2F">
        <w:rPr>
          <w:sz w:val="20"/>
          <w:szCs w:val="20"/>
          <w:lang w:val="en-US"/>
        </w:rPr>
        <w:t>bdc:address</w:t>
      </w:r>
    </w:p>
    <w:p w14:paraId="6AAF047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574AB66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"physical and email address at which the organization or individual may be contacted" ;</w:t>
      </w:r>
    </w:p>
    <w:p w14:paraId="684536B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14:paraId="42519A8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4FA2B4F1"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004515A" w14:textId="77777777" w:rsidR="007F40B5" w:rsidRPr="00FA2F2F" w:rsidRDefault="007F40B5" w:rsidP="00FA2F2F">
      <w:pPr>
        <w:spacing w:before="0" w:line="240" w:lineRule="exact"/>
        <w:rPr>
          <w:sz w:val="20"/>
          <w:szCs w:val="20"/>
          <w:lang w:val="en-US"/>
        </w:rPr>
      </w:pPr>
      <w:r w:rsidRPr="00FA2F2F">
        <w:rPr>
          <w:sz w:val="20"/>
          <w:szCs w:val="20"/>
          <w:lang w:val="en-US"/>
        </w:rPr>
        <w:t>bdc:contact</w:t>
      </w:r>
    </w:p>
    <w:p w14:paraId="30B1AE5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B79B50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14:paraId="7723296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14:paraId="1AF76BE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bdc:ContactType ;</w:t>
      </w:r>
    </w:p>
    <w:p w14:paraId="20F2FB32"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249B8030" w14:textId="77777777" w:rsidR="007F40B5" w:rsidRPr="00FA2F2F" w:rsidRDefault="007F40B5" w:rsidP="00FA2F2F">
      <w:pPr>
        <w:spacing w:before="0" w:line="240" w:lineRule="exact"/>
        <w:rPr>
          <w:sz w:val="20"/>
          <w:szCs w:val="20"/>
          <w:lang w:val="en-US"/>
        </w:rPr>
      </w:pPr>
      <w:r w:rsidRPr="00FA2F2F">
        <w:rPr>
          <w:sz w:val="20"/>
          <w:szCs w:val="20"/>
          <w:lang w:val="en-US"/>
        </w:rPr>
        <w:t>bdc:contactPoint</w:t>
      </w:r>
    </w:p>
    <w:p w14:paraId="7C916EC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7254A59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"contact point information for the dataset" ;</w:t>
      </w:r>
    </w:p>
    <w:p w14:paraId="3462245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34181EC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14:paraId="1C609819"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0B7C396" w14:textId="77777777" w:rsidR="007F40B5" w:rsidRPr="00FA2F2F" w:rsidRDefault="007F40B5" w:rsidP="00FA2F2F">
      <w:pPr>
        <w:spacing w:before="0" w:line="240" w:lineRule="exact"/>
        <w:rPr>
          <w:sz w:val="20"/>
          <w:szCs w:val="20"/>
          <w:lang w:val="en-US"/>
        </w:rPr>
      </w:pPr>
      <w:r w:rsidRPr="00FA2F2F">
        <w:rPr>
          <w:sz w:val="20"/>
          <w:szCs w:val="20"/>
          <w:lang w:val="en-US"/>
        </w:rPr>
        <w:t>bdc:dataQuality</w:t>
      </w:r>
    </w:p>
    <w:p w14:paraId="64D7166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A8431A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14:paraId="2C70EC1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031F13B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bdc:DataQuality ;</w:t>
      </w:r>
    </w:p>
    <w:p w14:paraId="5A432A24"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DB493CD" w14:textId="77777777" w:rsidR="007F40B5" w:rsidRPr="00FA2F2F" w:rsidRDefault="007F40B5" w:rsidP="00FA2F2F">
      <w:pPr>
        <w:spacing w:before="0" w:line="240" w:lineRule="exact"/>
        <w:rPr>
          <w:sz w:val="20"/>
          <w:szCs w:val="20"/>
          <w:lang w:val="en-US"/>
        </w:rPr>
      </w:pPr>
      <w:r w:rsidRPr="00FA2F2F">
        <w:rPr>
          <w:sz w:val="20"/>
          <w:szCs w:val="20"/>
          <w:lang w:val="en-US"/>
        </w:rPr>
        <w:t>bdc:dataRight</w:t>
      </w:r>
    </w:p>
    <w:p w14:paraId="7396FF7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2D2F92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14:paraId="72AC47B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56484AC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bdc:DataRight ;</w:t>
      </w:r>
    </w:p>
    <w:p w14:paraId="2E6A1C59"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7CE4A90" w14:textId="77777777" w:rsidR="007F40B5" w:rsidRPr="00FA2F2F" w:rsidRDefault="007F40B5" w:rsidP="00FA2F2F">
      <w:pPr>
        <w:spacing w:before="0" w:line="240" w:lineRule="exact"/>
        <w:rPr>
          <w:sz w:val="20"/>
          <w:szCs w:val="20"/>
          <w:lang w:val="en-US"/>
        </w:rPr>
      </w:pPr>
      <w:r w:rsidRPr="00FA2F2F">
        <w:rPr>
          <w:sz w:val="20"/>
          <w:szCs w:val="20"/>
          <w:lang w:val="en-US"/>
        </w:rPr>
        <w:t>bdc:dataType</w:t>
      </w:r>
    </w:p>
    <w:p w14:paraId="000F540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718331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"the type information of the dataset" ;</w:t>
      </w:r>
    </w:p>
    <w:p w14:paraId="266DC8D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5CBD9C8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bdc:DataTypeCode ;</w:t>
      </w:r>
    </w:p>
    <w:p w14:paraId="712B572F"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26BCAC59" w14:textId="77777777" w:rsidR="007F40B5" w:rsidRPr="00FA2F2F" w:rsidRDefault="007F40B5" w:rsidP="00FA2F2F">
      <w:pPr>
        <w:spacing w:before="0" w:line="240" w:lineRule="exact"/>
        <w:rPr>
          <w:sz w:val="20"/>
          <w:szCs w:val="20"/>
          <w:lang w:val="en-US"/>
        </w:rPr>
      </w:pPr>
      <w:r w:rsidRPr="00FA2F2F">
        <w:rPr>
          <w:sz w:val="20"/>
          <w:szCs w:val="20"/>
          <w:lang w:val="en-US"/>
        </w:rPr>
        <w:t>bdc:dataset</w:t>
      </w:r>
    </w:p>
    <w:p w14:paraId="2F2C98F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5CF606C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14:paraId="656E536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5482C48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bdc:Dataset ;</w:t>
      </w:r>
    </w:p>
    <w:p w14:paraId="37BB3428" w14:textId="77777777" w:rsidR="007F40B5" w:rsidRPr="00FA2F2F" w:rsidRDefault="007F40B5" w:rsidP="00FA2F2F">
      <w:pPr>
        <w:spacing w:before="0" w:line="240" w:lineRule="exact"/>
        <w:rPr>
          <w:sz w:val="20"/>
          <w:szCs w:val="20"/>
          <w:lang w:val="en-US"/>
        </w:rPr>
      </w:pPr>
      <w:r w:rsidRPr="00FA2F2F">
        <w:rPr>
          <w:sz w:val="20"/>
          <w:szCs w:val="20"/>
          <w:lang w:val="en-US"/>
        </w:rPr>
        <w:lastRenderedPageBreak/>
        <w:t>.</w:t>
      </w:r>
    </w:p>
    <w:p w14:paraId="23CCC1B1" w14:textId="77777777" w:rsidR="007F40B5" w:rsidRPr="00FA2F2F" w:rsidRDefault="007F40B5" w:rsidP="00FA2F2F">
      <w:pPr>
        <w:spacing w:before="0" w:line="240" w:lineRule="exact"/>
        <w:rPr>
          <w:sz w:val="20"/>
          <w:szCs w:val="20"/>
          <w:lang w:val="en-US"/>
        </w:rPr>
      </w:pPr>
      <w:r w:rsidRPr="00FA2F2F">
        <w:rPr>
          <w:sz w:val="20"/>
          <w:szCs w:val="20"/>
          <w:lang w:val="en-US"/>
        </w:rPr>
        <w:t>bdc:distribution</w:t>
      </w:r>
    </w:p>
    <w:p w14:paraId="012F710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140EF4B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14:paraId="1CCE5FD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14:paraId="344017F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bdc:Distribution ;</w:t>
      </w:r>
    </w:p>
    <w:p w14:paraId="19E3E776"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73366B4" w14:textId="77777777" w:rsidR="007F40B5" w:rsidRPr="00FA2F2F" w:rsidRDefault="007F40B5" w:rsidP="00FA2F2F">
      <w:pPr>
        <w:spacing w:before="0" w:line="240" w:lineRule="exact"/>
        <w:rPr>
          <w:sz w:val="20"/>
          <w:szCs w:val="20"/>
          <w:lang w:val="en-US"/>
        </w:rPr>
      </w:pPr>
      <w:r w:rsidRPr="00FA2F2F">
        <w:rPr>
          <w:sz w:val="20"/>
          <w:szCs w:val="20"/>
          <w:lang w:val="en-US"/>
        </w:rPr>
        <w:t>bdc:hoursOfServices</w:t>
      </w:r>
    </w:p>
    <w:p w14:paraId="69F7FED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9F942F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individuals can contact the organization or individual" ;</w:t>
      </w:r>
    </w:p>
    <w:p w14:paraId="1A8BFAE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14:paraId="0724D6E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2B54CF68"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6FA595CE" w14:textId="77777777" w:rsidR="007F40B5" w:rsidRPr="00FA2F2F" w:rsidRDefault="007F40B5" w:rsidP="00FA2F2F">
      <w:pPr>
        <w:spacing w:before="0" w:line="240" w:lineRule="exact"/>
        <w:rPr>
          <w:sz w:val="20"/>
          <w:szCs w:val="20"/>
          <w:lang w:val="en-US"/>
        </w:rPr>
      </w:pPr>
      <w:r w:rsidRPr="00FA2F2F">
        <w:rPr>
          <w:sz w:val="20"/>
          <w:szCs w:val="20"/>
          <w:lang w:val="en-US"/>
        </w:rPr>
        <w:t>bdc:individualName</w:t>
      </w:r>
    </w:p>
    <w:p w14:paraId="3E70F58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E88E37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person- surname, given name, title" ;</w:t>
      </w:r>
    </w:p>
    <w:p w14:paraId="348BEDE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14:paraId="7732994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6B2FE567"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278096BB" w14:textId="77777777" w:rsidR="007F40B5" w:rsidRPr="00FA2F2F" w:rsidRDefault="007F40B5" w:rsidP="00FA2F2F">
      <w:pPr>
        <w:spacing w:before="0" w:line="240" w:lineRule="exact"/>
        <w:rPr>
          <w:sz w:val="20"/>
          <w:szCs w:val="20"/>
          <w:lang w:val="en-US"/>
        </w:rPr>
      </w:pPr>
      <w:r w:rsidRPr="00FA2F2F">
        <w:rPr>
          <w:sz w:val="20"/>
          <w:szCs w:val="20"/>
          <w:lang w:val="en-US"/>
        </w:rPr>
        <w:t>bdc:issuedDate</w:t>
      </w:r>
    </w:p>
    <w:p w14:paraId="0B23569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5BD530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"the issued date of listing the dataset in the catalogue" ;</w:t>
      </w:r>
    </w:p>
    <w:p w14:paraId="2B26A5D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14:paraId="04B4AD0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14:paraId="225DC3ED"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232164C" w14:textId="77777777" w:rsidR="007F40B5" w:rsidRPr="00FA2F2F" w:rsidRDefault="007F40B5" w:rsidP="00FA2F2F">
      <w:pPr>
        <w:spacing w:before="0" w:line="240" w:lineRule="exact"/>
        <w:rPr>
          <w:sz w:val="20"/>
          <w:szCs w:val="20"/>
          <w:lang w:val="en-US"/>
        </w:rPr>
      </w:pPr>
      <w:r w:rsidRPr="00FA2F2F">
        <w:rPr>
          <w:sz w:val="20"/>
          <w:szCs w:val="20"/>
          <w:lang w:val="en-US"/>
        </w:rPr>
        <w:t>bdc:license</w:t>
      </w:r>
    </w:p>
    <w:p w14:paraId="568E01C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0E6200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"This links to the license document under which the catalog is made available and not the datasets" ;</w:t>
      </w:r>
    </w:p>
    <w:p w14:paraId="3767B85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14:paraId="2118790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14:paraId="42E74EE4"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ECA62C3" w14:textId="77777777" w:rsidR="007F40B5" w:rsidRPr="00FA2F2F" w:rsidRDefault="007F40B5" w:rsidP="00FA2F2F">
      <w:pPr>
        <w:spacing w:before="0" w:line="240" w:lineRule="exact"/>
        <w:rPr>
          <w:sz w:val="20"/>
          <w:szCs w:val="20"/>
          <w:lang w:val="en-US"/>
        </w:rPr>
      </w:pPr>
      <w:r w:rsidRPr="00FA2F2F">
        <w:rPr>
          <w:sz w:val="20"/>
          <w:szCs w:val="20"/>
          <w:lang w:val="en-US"/>
        </w:rPr>
        <w:t>bdc:modifiedDate</w:t>
      </w:r>
    </w:p>
    <w:p w14:paraId="753B95D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9EFA85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"the most resent modified date of data catalogue" ;</w:t>
      </w:r>
    </w:p>
    <w:p w14:paraId="4A196EE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14:paraId="4CC0DD0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14:paraId="1DEC1D1A"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62533D5" w14:textId="77777777" w:rsidR="007F40B5" w:rsidRPr="00FA2F2F" w:rsidRDefault="007F40B5" w:rsidP="00FA2F2F">
      <w:pPr>
        <w:spacing w:before="0" w:line="240" w:lineRule="exact"/>
        <w:rPr>
          <w:sz w:val="20"/>
          <w:szCs w:val="20"/>
          <w:lang w:val="en-US"/>
        </w:rPr>
      </w:pPr>
      <w:r w:rsidRPr="00FA2F2F">
        <w:rPr>
          <w:sz w:val="20"/>
          <w:szCs w:val="20"/>
          <w:lang w:val="en-US"/>
        </w:rPr>
        <w:t>bdc:onlineResource</w:t>
      </w:r>
    </w:p>
    <w:p w14:paraId="5C422D7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71D8470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"online information that can be used to contact the individual or organization" ;</w:t>
      </w:r>
    </w:p>
    <w:p w14:paraId="112A25A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14:paraId="18F405A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14:paraId="648902FF"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744E718" w14:textId="77777777" w:rsidR="007F40B5" w:rsidRPr="00FA2F2F" w:rsidRDefault="007F40B5" w:rsidP="00FA2F2F">
      <w:pPr>
        <w:spacing w:before="0" w:line="240" w:lineRule="exact"/>
        <w:rPr>
          <w:sz w:val="20"/>
          <w:szCs w:val="20"/>
          <w:lang w:val="en-US"/>
        </w:rPr>
      </w:pPr>
      <w:r w:rsidRPr="00FA2F2F">
        <w:rPr>
          <w:sz w:val="20"/>
          <w:szCs w:val="20"/>
          <w:lang w:val="en-US"/>
        </w:rPr>
        <w:t>bdc:organizationName</w:t>
      </w:r>
    </w:p>
    <w:p w14:paraId="29628A9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446B9AE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organization" ;</w:t>
      </w:r>
    </w:p>
    <w:p w14:paraId="6F222D7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14:paraId="0D36114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6E40D648"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8698908" w14:textId="77777777" w:rsidR="007F40B5" w:rsidRPr="00FA2F2F" w:rsidRDefault="007F40B5" w:rsidP="00FA2F2F">
      <w:pPr>
        <w:spacing w:before="0" w:line="240" w:lineRule="exact"/>
        <w:rPr>
          <w:sz w:val="20"/>
          <w:szCs w:val="20"/>
          <w:lang w:val="en-US"/>
        </w:rPr>
      </w:pPr>
      <w:r w:rsidRPr="00FA2F2F">
        <w:rPr>
          <w:sz w:val="20"/>
          <w:szCs w:val="20"/>
          <w:lang w:val="en-US"/>
        </w:rPr>
        <w:t>bdc:phoneNumber</w:t>
      </w:r>
    </w:p>
    <w:p w14:paraId="13BAE1E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37A422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"telephone numbers at which the organization or individual may be contacted" ;</w:t>
      </w:r>
    </w:p>
    <w:p w14:paraId="0447973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14:paraId="4981382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7D531C55"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872DA9E" w14:textId="77777777" w:rsidR="007F40B5" w:rsidRPr="00FA2F2F" w:rsidRDefault="007F40B5" w:rsidP="00FA2F2F">
      <w:pPr>
        <w:spacing w:before="0" w:line="240" w:lineRule="exact"/>
        <w:rPr>
          <w:sz w:val="20"/>
          <w:szCs w:val="20"/>
          <w:lang w:val="en-US"/>
        </w:rPr>
      </w:pPr>
      <w:r w:rsidRPr="00FA2F2F">
        <w:rPr>
          <w:sz w:val="20"/>
          <w:szCs w:val="20"/>
          <w:lang w:val="en-US"/>
        </w:rPr>
        <w:t>bdc:positionName</w:t>
      </w:r>
    </w:p>
    <w:p w14:paraId="6939D569"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ABCFA4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"role or position of the responsible person" ;</w:t>
      </w:r>
    </w:p>
    <w:p w14:paraId="6EDA6D8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14:paraId="4CA8B7EC" w14:textId="77777777"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rdfs:range xsd:string ;</w:t>
      </w:r>
    </w:p>
    <w:p w14:paraId="7FA4B784"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6D213A89" w14:textId="6517D45B" w:rsidR="007F40B5" w:rsidRPr="00FA2F2F" w:rsidRDefault="007F40B5" w:rsidP="00FA2F2F">
      <w:pPr>
        <w:spacing w:before="0" w:line="240" w:lineRule="exact"/>
        <w:rPr>
          <w:sz w:val="20"/>
          <w:szCs w:val="20"/>
          <w:lang w:val="en-US"/>
        </w:rPr>
      </w:pPr>
      <w:r w:rsidRPr="00FA2F2F">
        <w:rPr>
          <w:sz w:val="20"/>
          <w:szCs w:val="20"/>
          <w:lang w:val="en-US"/>
        </w:rPr>
        <w:t>bdc:qualityRequirement</w:t>
      </w:r>
      <w:del w:id="487" w:author="Ha Suwook" w:date="2019-08-28T16:07:00Z">
        <w:r w:rsidRPr="00FA2F2F" w:rsidDel="001445C6">
          <w:rPr>
            <w:sz w:val="20"/>
            <w:szCs w:val="20"/>
            <w:lang w:val="en-US"/>
          </w:rPr>
          <w:delText>s</w:delText>
        </w:r>
      </w:del>
    </w:p>
    <w:p w14:paraId="2ECF961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CBD3DE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"requirement statement for evaluating quality of dataset" ;</w:t>
      </w:r>
    </w:p>
    <w:p w14:paraId="32FDA3EF"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14:paraId="4786E4F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1D0A82BE"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746708A" w14:textId="77777777" w:rsidR="007F40B5" w:rsidRPr="00FA2F2F" w:rsidRDefault="007F40B5" w:rsidP="00FA2F2F">
      <w:pPr>
        <w:spacing w:before="0" w:line="240" w:lineRule="exact"/>
        <w:rPr>
          <w:sz w:val="20"/>
          <w:szCs w:val="20"/>
          <w:lang w:val="en-US"/>
        </w:rPr>
      </w:pPr>
      <w:r w:rsidRPr="00FA2F2F">
        <w:rPr>
          <w:sz w:val="20"/>
          <w:szCs w:val="20"/>
          <w:lang w:val="en-US"/>
        </w:rPr>
        <w:t>bdc:qualityResult</w:t>
      </w:r>
    </w:p>
    <w:p w14:paraId="24583CD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6822F4B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"the result of quality evaluation described by the unit of measure" ;</w:t>
      </w:r>
    </w:p>
    <w:p w14:paraId="2013374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14:paraId="1C3C38A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4D55DEF8"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72579F71" w14:textId="77777777" w:rsidR="007F40B5" w:rsidRPr="00FA2F2F" w:rsidRDefault="007F40B5" w:rsidP="00FA2F2F">
      <w:pPr>
        <w:spacing w:before="0" w:line="240" w:lineRule="exact"/>
        <w:rPr>
          <w:sz w:val="20"/>
          <w:szCs w:val="20"/>
          <w:lang w:val="en-US"/>
        </w:rPr>
      </w:pPr>
      <w:r w:rsidRPr="00FA2F2F">
        <w:rPr>
          <w:sz w:val="20"/>
          <w:szCs w:val="20"/>
          <w:lang w:val="en-US"/>
        </w:rPr>
        <w:t>bdc:record</w:t>
      </w:r>
    </w:p>
    <w:p w14:paraId="268C999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7AED83F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14:paraId="04ED28A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193C401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bdc:Record ;</w:t>
      </w:r>
    </w:p>
    <w:p w14:paraId="37739483"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68153D7B" w14:textId="77777777" w:rsidR="007F40B5" w:rsidRPr="00FA2F2F" w:rsidRDefault="007F40B5" w:rsidP="00FA2F2F">
      <w:pPr>
        <w:spacing w:before="0" w:line="240" w:lineRule="exact"/>
        <w:rPr>
          <w:sz w:val="20"/>
          <w:szCs w:val="20"/>
          <w:lang w:val="en-US"/>
        </w:rPr>
      </w:pPr>
      <w:r w:rsidRPr="00FA2F2F">
        <w:rPr>
          <w:sz w:val="20"/>
          <w:szCs w:val="20"/>
          <w:lang w:val="en-US"/>
        </w:rPr>
        <w:t>bdc:responsibleParty</w:t>
      </w:r>
    </w:p>
    <w:p w14:paraId="11E4740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442CF1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14:paraId="120F437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6E9C79E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14:paraId="03FDAA47"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57A15F9" w14:textId="77777777" w:rsidR="007F40B5" w:rsidRPr="00FA2F2F" w:rsidRDefault="007F40B5" w:rsidP="00FA2F2F">
      <w:pPr>
        <w:spacing w:before="0" w:line="240" w:lineRule="exact"/>
        <w:rPr>
          <w:sz w:val="20"/>
          <w:szCs w:val="20"/>
          <w:lang w:val="en-US"/>
        </w:rPr>
      </w:pPr>
      <w:r w:rsidRPr="00FA2F2F">
        <w:rPr>
          <w:sz w:val="20"/>
          <w:szCs w:val="20"/>
          <w:lang w:val="en-US"/>
        </w:rPr>
        <w:t>bdc:rightStatement</w:t>
      </w:r>
    </w:p>
    <w:p w14:paraId="27A9C36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36BB21D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to the usage permissions being agreed to" ;</w:t>
      </w:r>
    </w:p>
    <w:p w14:paraId="440ED90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14:paraId="08A8AEC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4A468600"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0E8F8931" w14:textId="77777777" w:rsidR="007F40B5" w:rsidRPr="00FA2F2F" w:rsidRDefault="007F40B5" w:rsidP="00FA2F2F">
      <w:pPr>
        <w:spacing w:before="0" w:line="240" w:lineRule="exact"/>
        <w:rPr>
          <w:sz w:val="20"/>
          <w:szCs w:val="20"/>
          <w:lang w:val="en-US"/>
        </w:rPr>
      </w:pPr>
      <w:r w:rsidRPr="00FA2F2F">
        <w:rPr>
          <w:sz w:val="20"/>
          <w:szCs w:val="20"/>
          <w:lang w:val="en-US"/>
        </w:rPr>
        <w:t>bdc:</w:t>
      </w:r>
      <w:r>
        <w:rPr>
          <w:sz w:val="20"/>
          <w:szCs w:val="20"/>
          <w:lang w:val="en-US"/>
        </w:rPr>
        <w:t>f</w:t>
      </w:r>
      <w:r w:rsidRPr="00FA2F2F">
        <w:rPr>
          <w:sz w:val="20"/>
          <w:szCs w:val="20"/>
          <w:lang w:val="en-US"/>
        </w:rPr>
        <w:t>unction</w:t>
      </w:r>
    </w:p>
    <w:p w14:paraId="338ED273"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92C61B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"function performed by the responsible party" ;</w:t>
      </w:r>
    </w:p>
    <w:p w14:paraId="06AD7E7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14:paraId="48D8DAD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42514F5D"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45E7F06" w14:textId="77777777" w:rsidR="007F40B5" w:rsidRPr="00FA2F2F" w:rsidRDefault="007F40B5" w:rsidP="00FA2F2F">
      <w:pPr>
        <w:spacing w:before="0" w:line="240" w:lineRule="exact"/>
        <w:rPr>
          <w:sz w:val="20"/>
          <w:szCs w:val="20"/>
          <w:lang w:val="en-US"/>
        </w:rPr>
      </w:pPr>
      <w:r w:rsidRPr="00FA2F2F">
        <w:rPr>
          <w:sz w:val="20"/>
          <w:szCs w:val="20"/>
          <w:lang w:val="en-US"/>
        </w:rPr>
        <w:t>bdc:sampleData</w:t>
      </w:r>
    </w:p>
    <w:p w14:paraId="783BD3A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14:paraId="2A33C30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"location information about a sample data including URL" ;</w:t>
      </w:r>
    </w:p>
    <w:p w14:paraId="1ECCB14A"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2DBA390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14:paraId="5C299C06"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43538904" w14:textId="77777777" w:rsidR="007F40B5" w:rsidRPr="00FA2F2F" w:rsidRDefault="007F40B5" w:rsidP="00FA2F2F">
      <w:pPr>
        <w:spacing w:before="0" w:line="240" w:lineRule="exact"/>
        <w:rPr>
          <w:sz w:val="20"/>
          <w:szCs w:val="20"/>
          <w:lang w:val="en-US"/>
        </w:rPr>
      </w:pPr>
      <w:r w:rsidRPr="00FA2F2F">
        <w:rPr>
          <w:sz w:val="20"/>
          <w:szCs w:val="20"/>
          <w:lang w:val="en-US"/>
        </w:rPr>
        <w:t>bdc:sourceDomain</w:t>
      </w:r>
    </w:p>
    <w:p w14:paraId="76BC3B70"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E41217D"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"source domain information for the data catalogue" ;</w:t>
      </w:r>
    </w:p>
    <w:p w14:paraId="13AE7E2C"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282B159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14:paraId="17E7C66E"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1B42083" w14:textId="77777777" w:rsidR="007F40B5" w:rsidRPr="00FA2F2F" w:rsidRDefault="007F40B5" w:rsidP="00FA2F2F">
      <w:pPr>
        <w:spacing w:before="0" w:line="240" w:lineRule="exact"/>
        <w:rPr>
          <w:sz w:val="20"/>
          <w:szCs w:val="20"/>
          <w:lang w:val="en-US"/>
        </w:rPr>
      </w:pPr>
      <w:r w:rsidRPr="00FA2F2F">
        <w:rPr>
          <w:sz w:val="20"/>
          <w:szCs w:val="20"/>
          <w:lang w:val="en-US"/>
        </w:rPr>
        <w:t>bdc:taxonomy</w:t>
      </w:r>
    </w:p>
    <w:p w14:paraId="664FFE0E"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25D24F5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"taxonomy information including classification system and authority" ;</w:t>
      </w:r>
    </w:p>
    <w:p w14:paraId="103A271B"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14:paraId="21FAE544"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14:paraId="313A2CDC"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1FD7AE85" w14:textId="77777777" w:rsidR="007F40B5" w:rsidRPr="00FA2F2F" w:rsidRDefault="007F40B5" w:rsidP="00FA2F2F">
      <w:pPr>
        <w:spacing w:before="0" w:line="240" w:lineRule="exact"/>
        <w:rPr>
          <w:sz w:val="20"/>
          <w:szCs w:val="20"/>
          <w:lang w:val="en-US"/>
        </w:rPr>
      </w:pPr>
      <w:r w:rsidRPr="00FA2F2F">
        <w:rPr>
          <w:sz w:val="20"/>
          <w:szCs w:val="20"/>
          <w:lang w:val="en-US"/>
        </w:rPr>
        <w:t>bdc:unitOfMeasure</w:t>
      </w:r>
    </w:p>
    <w:p w14:paraId="304ED971"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5BF8959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"standard unit or system of units by means of which a quantity is accounted for and expressed." ;</w:t>
      </w:r>
    </w:p>
    <w:p w14:paraId="6A8EF3DA" w14:textId="77777777"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rdfs:domain bdc:DataQuality ;</w:t>
      </w:r>
    </w:p>
    <w:p w14:paraId="092DEF08"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14:paraId="4237AA8C"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6C968FE1" w14:textId="77777777" w:rsidR="007F40B5" w:rsidRPr="00FA2F2F" w:rsidRDefault="007F40B5" w:rsidP="00FA2F2F">
      <w:pPr>
        <w:spacing w:before="0" w:line="240" w:lineRule="exact"/>
        <w:rPr>
          <w:sz w:val="20"/>
          <w:szCs w:val="20"/>
          <w:lang w:val="en-US"/>
        </w:rPr>
      </w:pPr>
      <w:r w:rsidRPr="00FA2F2F">
        <w:rPr>
          <w:sz w:val="20"/>
          <w:szCs w:val="20"/>
          <w:lang w:val="en-US"/>
        </w:rPr>
        <w:t>bdc:usageDomain</w:t>
      </w:r>
    </w:p>
    <w:p w14:paraId="671A8E77"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14:paraId="00D8627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rdfs:comment "usage domain information for the data catalogue" ;</w:t>
      </w:r>
    </w:p>
    <w:p w14:paraId="0845628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68E13725"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14:paraId="230D7FF1"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57F1F526" w14:textId="77777777" w:rsidR="007F40B5" w:rsidRPr="00FA2F2F" w:rsidRDefault="007F40B5" w:rsidP="00FA2F2F">
      <w:pPr>
        <w:spacing w:before="0" w:line="240" w:lineRule="exact"/>
        <w:rPr>
          <w:sz w:val="20"/>
          <w:szCs w:val="20"/>
          <w:lang w:val="en-US"/>
        </w:rPr>
      </w:pPr>
      <w:r w:rsidRPr="00FA2F2F">
        <w:rPr>
          <w:sz w:val="20"/>
          <w:szCs w:val="20"/>
          <w:lang w:val="en-US"/>
        </w:rPr>
        <w:t>owl:versionInfo</w:t>
      </w:r>
    </w:p>
    <w:p w14:paraId="7856A046"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14:paraId="2E4F85BB" w14:textId="77777777" w:rsidR="007F40B5" w:rsidRPr="00FA2F2F" w:rsidRDefault="007F40B5" w:rsidP="00FA2F2F">
      <w:pPr>
        <w:spacing w:before="0" w:line="240" w:lineRule="exact"/>
        <w:rPr>
          <w:sz w:val="20"/>
          <w:szCs w:val="20"/>
          <w:lang w:val="en-US"/>
        </w:rPr>
      </w:pPr>
      <w:r w:rsidRPr="00FA2F2F">
        <w:rPr>
          <w:sz w:val="20"/>
          <w:szCs w:val="20"/>
          <w:lang w:val="en-US"/>
        </w:rPr>
        <w:t>.</w:t>
      </w:r>
    </w:p>
    <w:p w14:paraId="3BCA2AC7" w14:textId="194B6176" w:rsidR="007F40B5" w:rsidRPr="00FA2F2F" w:rsidRDefault="007F40B5" w:rsidP="00FA2F2F">
      <w:pPr>
        <w:spacing w:before="0" w:line="240" w:lineRule="exact"/>
        <w:rPr>
          <w:sz w:val="20"/>
          <w:szCs w:val="20"/>
          <w:lang w:val="en-US"/>
        </w:rPr>
      </w:pPr>
      <w:del w:id="488" w:author="Ha Suwook" w:date="2019-08-28T17:04:00Z">
        <w:r w:rsidRPr="00FA2F2F" w:rsidDel="00D470C8">
          <w:rPr>
            <w:sz w:val="20"/>
            <w:szCs w:val="20"/>
            <w:lang w:val="en-US"/>
          </w:rPr>
          <w:delText>&lt;http://www.w3.org/ns/dcat#</w:delText>
        </w:r>
      </w:del>
      <w:ins w:id="489" w:author="Ha Suwook" w:date="2019-08-28T17:04:00Z">
        <w:r w:rsidR="00D470C8">
          <w:rPr>
            <w:sz w:val="20"/>
            <w:szCs w:val="20"/>
            <w:lang w:val="en-US"/>
          </w:rPr>
          <w:t>dcat:</w:t>
        </w:r>
      </w:ins>
      <w:r w:rsidRPr="00FA2F2F">
        <w:rPr>
          <w:sz w:val="20"/>
          <w:szCs w:val="20"/>
          <w:lang w:val="en-US"/>
        </w:rPr>
        <w:t>byteSize</w:t>
      </w:r>
      <w:del w:id="490" w:author="Ha Suwook" w:date="2019-08-28T17:04:00Z">
        <w:r w:rsidRPr="00FA2F2F" w:rsidDel="00D470C8">
          <w:rPr>
            <w:sz w:val="20"/>
            <w:szCs w:val="20"/>
            <w:lang w:val="en-US"/>
          </w:rPr>
          <w:delText>&gt;</w:delText>
        </w:r>
      </w:del>
    </w:p>
    <w:p w14:paraId="55D7F7F2" w14:textId="77777777"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14:paraId="594FEF15" w14:textId="77777777" w:rsidR="007F40B5" w:rsidRPr="003956D5" w:rsidRDefault="007F40B5" w:rsidP="00FA2F2F">
      <w:pPr>
        <w:spacing w:before="0" w:line="240" w:lineRule="exact"/>
        <w:rPr>
          <w:sz w:val="20"/>
          <w:szCs w:val="20"/>
          <w:lang w:val="en-US"/>
        </w:rPr>
      </w:pPr>
      <w:r w:rsidRPr="00FA2F2F">
        <w:rPr>
          <w:sz w:val="20"/>
          <w:szCs w:val="20"/>
          <w:lang w:val="en-US"/>
        </w:rPr>
        <w:t>.</w:t>
      </w:r>
    </w:p>
    <w:p w14:paraId="6A93CF3E" w14:textId="2C5CF835" w:rsidR="003A419F" w:rsidRDefault="003A419F">
      <w:pPr>
        <w:spacing w:before="0" w:after="160" w:line="259" w:lineRule="auto"/>
        <w:rPr>
          <w:ins w:id="491" w:author="Ha Suwook" w:date="2019-08-28T17:27:00Z"/>
          <w:rFonts w:eastAsia="Times New Roman"/>
          <w:b/>
          <w:sz w:val="28"/>
          <w:szCs w:val="28"/>
          <w:lang w:val="en" w:eastAsia="ko-KR"/>
        </w:rPr>
      </w:pPr>
      <w:del w:id="492" w:author="Ha Suwook" w:date="2019-08-28T17:27:00Z">
        <w:r w:rsidDel="00F46B84">
          <w:rPr>
            <w:rFonts w:eastAsia="Times New Roman"/>
            <w:b/>
            <w:sz w:val="28"/>
            <w:szCs w:val="28"/>
            <w:lang w:val="en" w:eastAsia="ko-KR"/>
          </w:rPr>
          <w:br w:type="page"/>
        </w:r>
      </w:del>
    </w:p>
    <w:p w14:paraId="70D7E531" w14:textId="3D4F39BD" w:rsidR="00F46B84" w:rsidRPr="00FA2F2F" w:rsidRDefault="00F46B84" w:rsidP="00F46B84">
      <w:pPr>
        <w:rPr>
          <w:moveTo w:id="493" w:author="Ha Suwook" w:date="2019-08-28T17:27:00Z"/>
          <w:rFonts w:eastAsia="맑은 고딕"/>
          <w:b/>
          <w:lang w:val="en-US" w:eastAsia="ko-KR"/>
        </w:rPr>
      </w:pPr>
      <w:moveToRangeStart w:id="494" w:author="Ha Suwook" w:date="2019-08-28T17:27:00Z" w:name="move17905640"/>
      <w:moveTo w:id="495" w:author="Ha Suwook" w:date="2019-08-28T17:27:00Z">
        <w:r w:rsidRPr="00FA2F2F">
          <w:rPr>
            <w:rFonts w:eastAsia="맑은 고딕" w:hint="eastAsia"/>
            <w:b/>
            <w:lang w:val="en-US" w:eastAsia="ko-KR"/>
          </w:rPr>
          <w:lastRenderedPageBreak/>
          <w:t>II</w:t>
        </w:r>
        <w:r w:rsidRPr="00FA2F2F">
          <w:rPr>
            <w:rFonts w:eastAsia="맑은 고딕"/>
            <w:b/>
            <w:lang w:val="en-US" w:eastAsia="ko-KR"/>
          </w:rPr>
          <w:t>.</w:t>
        </w:r>
        <w:del w:id="496" w:author="Ha Suwook" w:date="2019-08-28T17:33:00Z">
          <w:r w:rsidRPr="00FA2F2F" w:rsidDel="00657A65">
            <w:rPr>
              <w:rFonts w:eastAsia="맑은 고딕"/>
              <w:b/>
              <w:lang w:val="en-US" w:eastAsia="ko-KR"/>
            </w:rPr>
            <w:delText>1</w:delText>
          </w:r>
        </w:del>
      </w:moveTo>
      <w:ins w:id="497" w:author="Ha Suwook" w:date="2019-08-28T17:33:00Z">
        <w:r w:rsidR="00657A65">
          <w:rPr>
            <w:rFonts w:eastAsia="맑은 고딕"/>
            <w:b/>
            <w:lang w:val="en-US" w:eastAsia="ko-KR"/>
          </w:rPr>
          <w:t>3</w:t>
        </w:r>
      </w:ins>
      <w:moveTo w:id="498" w:author="Ha Suwook" w:date="2019-08-28T17:27:00Z">
        <w:r w:rsidRPr="00FA2F2F">
          <w:rPr>
            <w:rFonts w:eastAsia="맑은 고딕"/>
            <w:b/>
            <w:lang w:val="en-US" w:eastAsia="ko-KR"/>
          </w:rPr>
          <w:t xml:space="preserve"> </w:t>
        </w:r>
        <w:r>
          <w:rPr>
            <w:rFonts w:eastAsia="맑은 고딕"/>
            <w:b/>
            <w:lang w:val="en-US" w:eastAsia="ko-KR"/>
          </w:rPr>
          <w:t>Overview of W3C DCAT</w:t>
        </w:r>
      </w:moveTo>
    </w:p>
    <w:p w14:paraId="58E3ED9B" w14:textId="77777777" w:rsidR="002F225F" w:rsidRDefault="00F46B84" w:rsidP="002F225F">
      <w:pPr>
        <w:jc w:val="both"/>
        <w:rPr>
          <w:ins w:id="499" w:author="Ha Suwook" w:date="2019-08-28T17:35:00Z"/>
          <w:rFonts w:eastAsia="맑은 고딕"/>
          <w:lang w:eastAsia="ko-KR"/>
        </w:rPr>
      </w:pPr>
      <w:moveTo w:id="500" w:author="Ha Suwook" w:date="2019-08-28T17:27:00Z">
        <w:r>
          <w:rPr>
            <w:rFonts w:eastAsia="맑은 고딕"/>
            <w:lang w:eastAsia="ko-KR"/>
          </w:rPr>
          <w:t>Data Catalog Vocabulary (DCAT) is W3C Recommendation published in 2014 [b-W3C DCAT]. It</w:t>
        </w:r>
        <w:r w:rsidRPr="005C7A30">
          <w:rPr>
            <w:rFonts w:eastAsia="맑은 고딕"/>
            <w:lang w:eastAsia="ko-KR"/>
          </w:rPr>
          <w:t xml:space="preserve"> is a</w:t>
        </w:r>
        <w:r>
          <w:rPr>
            <w:rFonts w:eastAsia="맑은 고딕"/>
            <w:lang w:eastAsia="ko-KR"/>
          </w:rPr>
          <w:t>n</w:t>
        </w:r>
        <w:r w:rsidRPr="005C7A30">
          <w:rPr>
            <w:rFonts w:eastAsia="맑은 고딕"/>
            <w:lang w:eastAsia="ko-KR"/>
          </w:rPr>
          <w:t xml:space="preserve"> RDF vocabulary designed to facilitate interoperability between data catalog</w:t>
        </w:r>
        <w:r>
          <w:rPr>
            <w:rFonts w:eastAsia="맑은 고딕"/>
            <w:lang w:eastAsia="ko-KR"/>
          </w:rPr>
          <w:t>ue</w:t>
        </w:r>
        <w:r w:rsidRPr="005C7A30">
          <w:rPr>
            <w:rFonts w:eastAsia="맑은 고딕"/>
            <w:lang w:eastAsia="ko-KR"/>
          </w:rPr>
          <w:t xml:space="preserve">s published on the Web. </w:t>
        </w:r>
        <w:r>
          <w:rPr>
            <w:rFonts w:eastAsia="맑은 고딕"/>
            <w:lang w:eastAsia="ko-KR"/>
          </w:rPr>
          <w:t>In this Appendix, DCAT</w:t>
        </w:r>
        <w:r w:rsidRPr="0007242B">
          <w:rPr>
            <w:rFonts w:eastAsia="맑은 고딕"/>
            <w:lang w:eastAsia="ko-KR"/>
          </w:rPr>
          <w:t xml:space="preserve"> is used to create profiles</w:t>
        </w:r>
        <w:r>
          <w:rPr>
            <w:rFonts w:eastAsia="맑은 고딕"/>
            <w:lang w:eastAsia="ko-KR"/>
          </w:rPr>
          <w:t xml:space="preserve"> </w:t>
        </w:r>
        <w:r w:rsidRPr="0007242B">
          <w:rPr>
            <w:rFonts w:eastAsia="맑은 고딕"/>
            <w:lang w:eastAsia="ko-KR"/>
          </w:rPr>
          <w:t xml:space="preserve">because it has </w:t>
        </w:r>
        <w:r>
          <w:rPr>
            <w:rFonts w:eastAsia="맑은 고딕"/>
            <w:lang w:eastAsia="ko-KR"/>
          </w:rPr>
          <w:t>useful</w:t>
        </w:r>
        <w:r w:rsidRPr="0007242B">
          <w:rPr>
            <w:rFonts w:eastAsia="맑은 고딕"/>
            <w:lang w:eastAsia="ko-KR"/>
          </w:rPr>
          <w:t xml:space="preserve"> predicates for </w:t>
        </w:r>
        <w:r>
          <w:rPr>
            <w:rFonts w:eastAsia="맑은 고딕"/>
            <w:lang w:eastAsia="ko-KR"/>
          </w:rPr>
          <w:t xml:space="preserve">defining </w:t>
        </w:r>
        <w:r w:rsidRPr="0007242B">
          <w:rPr>
            <w:rFonts w:eastAsia="맑은 고딕"/>
            <w:lang w:eastAsia="ko-KR"/>
          </w:rPr>
          <w:t>data catalog</w:t>
        </w:r>
        <w:r>
          <w:rPr>
            <w:rFonts w:eastAsia="맑은 고딕"/>
            <w:lang w:eastAsia="ko-KR"/>
          </w:rPr>
          <w:t xml:space="preserve">ue, also this approach allows the ease conversion from an existing DCAT-based catalogue to an XML schema that supports this </w:t>
        </w:r>
      </w:moveTo>
      <w:ins w:id="501" w:author="Ha Suwook" w:date="2019-08-28T17:34:00Z">
        <w:r w:rsidR="0059014D">
          <w:rPr>
            <w:rFonts w:eastAsia="맑은 고딕"/>
            <w:lang w:eastAsia="ko-KR"/>
          </w:rPr>
          <w:t>R</w:t>
        </w:r>
      </w:ins>
      <w:moveTo w:id="502" w:author="Ha Suwook" w:date="2019-08-28T17:27:00Z">
        <w:del w:id="503" w:author="Ha Suwook" w:date="2019-08-28T17:34:00Z">
          <w:r w:rsidDel="0059014D">
            <w:rPr>
              <w:rFonts w:eastAsia="맑은 고딕"/>
              <w:lang w:eastAsia="ko-KR"/>
            </w:rPr>
            <w:delText>r</w:delText>
          </w:r>
        </w:del>
        <w:r>
          <w:rPr>
            <w:rFonts w:eastAsia="맑은 고딕"/>
            <w:lang w:eastAsia="ko-KR"/>
          </w:rPr>
          <w:t>ecommendation.</w:t>
        </w:r>
      </w:moveTo>
      <w:ins w:id="504" w:author="Ha Suwook" w:date="2019-08-28T17:35:00Z">
        <w:r w:rsidR="002F225F">
          <w:rPr>
            <w:rFonts w:eastAsia="맑은 고딕"/>
            <w:lang w:eastAsia="ko-KR"/>
          </w:rPr>
          <w:t xml:space="preserve"> </w:t>
        </w:r>
        <w:r w:rsidR="002F225F" w:rsidRPr="000876E1">
          <w:rPr>
            <w:rFonts w:eastAsia="맑은 고딕"/>
            <w:lang w:eastAsia="ko-KR"/>
          </w:rPr>
          <w:t>The namespace for DCAT is http://www.w3.org/ns/dcat#</w:t>
        </w:r>
        <w:r w:rsidR="002F225F">
          <w:rPr>
            <w:rFonts w:eastAsia="맑은 고딕"/>
            <w:lang w:eastAsia="ko-KR"/>
          </w:rPr>
          <w:t xml:space="preserve">, but </w:t>
        </w:r>
        <w:r w:rsidR="002F225F" w:rsidRPr="000876E1">
          <w:rPr>
            <w:rFonts w:eastAsia="맑은 고딕"/>
            <w:lang w:eastAsia="ko-KR"/>
          </w:rPr>
          <w:t>DCAT makes extensive use of terms from other vocabularies</w:t>
        </w:r>
        <w:r w:rsidR="002F225F">
          <w:rPr>
            <w:rFonts w:eastAsia="맑은 고딕"/>
            <w:lang w:eastAsia="ko-KR"/>
          </w:rPr>
          <w:t>. The extended prefix and its namespace for this Appendix are “bdc” and “</w:t>
        </w:r>
        <w:r w:rsidR="002F225F" w:rsidRPr="00EB6C23">
          <w:rPr>
            <w:rFonts w:eastAsia="맑은 고딕"/>
            <w:lang w:eastAsia="ko-KR"/>
          </w:rPr>
          <w:t>http://www.itu.int/xml-namespace/itut/Y.bdm-sch/bigdatacatalogue#</w:t>
        </w:r>
        <w:r w:rsidR="002F225F">
          <w:rPr>
            <w:rFonts w:eastAsia="맑은 고딕"/>
            <w:lang w:eastAsia="ko-KR"/>
          </w:rPr>
          <w:t>”.</w:t>
        </w:r>
      </w:ins>
    </w:p>
    <w:p w14:paraId="258085A2" w14:textId="77281CC0" w:rsidR="00F46B84" w:rsidRPr="005778D4" w:rsidRDefault="00F46B84" w:rsidP="00F46B84">
      <w:pPr>
        <w:jc w:val="both"/>
        <w:rPr>
          <w:moveTo w:id="505" w:author="Ha Suwook" w:date="2019-08-28T17:27:00Z"/>
          <w:rFonts w:eastAsia="맑은 고딕"/>
          <w:lang w:eastAsia="ko-KR"/>
        </w:rPr>
      </w:pPr>
    </w:p>
    <w:p w14:paraId="4E936301" w14:textId="77777777" w:rsidR="00F46B84" w:rsidRDefault="00F46B84" w:rsidP="00F46B84">
      <w:pPr>
        <w:keepNext/>
        <w:jc w:val="both"/>
        <w:rPr>
          <w:moveTo w:id="506" w:author="Ha Suwook" w:date="2019-08-28T17:27:00Z"/>
        </w:rPr>
      </w:pPr>
      <w:moveTo w:id="507" w:author="Ha Suwook" w:date="2019-08-28T17:27:00Z">
        <w:r>
          <w:rPr>
            <w:noProof/>
          </w:rPr>
          <w:drawing>
            <wp:inline distT="0" distB="0" distL="0" distR="0" wp14:anchorId="0A565452" wp14:editId="2CED72E1">
              <wp:extent cx="6120765" cy="4227862"/>
              <wp:effectExtent l="0" t="0" r="0" b="1270"/>
              <wp:docPr id="2" name="그림 2" descr="UML model of DCAT classes an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model of DCAT classes and 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4227862"/>
                      </a:xfrm>
                      <a:prstGeom prst="rect">
                        <a:avLst/>
                      </a:prstGeom>
                      <a:noFill/>
                      <a:ln>
                        <a:noFill/>
                      </a:ln>
                    </pic:spPr>
                  </pic:pic>
                </a:graphicData>
              </a:graphic>
            </wp:inline>
          </w:drawing>
        </w:r>
      </w:moveTo>
    </w:p>
    <w:p w14:paraId="0749FE53" w14:textId="7485FA59" w:rsidR="00F46B84" w:rsidRPr="000331E2" w:rsidRDefault="00F46B84" w:rsidP="00F46B84">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moveTo w:id="508" w:author="Ha Suwook" w:date="2019-08-28T17:27:00Z"/>
          <w:rFonts w:eastAsia="바탕"/>
          <w:b/>
          <w:szCs w:val="20"/>
          <w:lang w:eastAsia="zh-CN"/>
        </w:rPr>
      </w:pPr>
      <w:moveTo w:id="509" w:author="Ha Suwook" w:date="2019-08-28T17:27:00Z">
        <w:r w:rsidRPr="000331E2">
          <w:rPr>
            <w:rFonts w:eastAsia="바탕" w:hint="eastAsia"/>
            <w:b/>
            <w:szCs w:val="20"/>
            <w:lang w:eastAsia="zh-CN"/>
          </w:rPr>
          <w:t>Figure</w:t>
        </w:r>
        <w:r w:rsidRPr="000331E2">
          <w:rPr>
            <w:rFonts w:eastAsia="바탕"/>
            <w:b/>
            <w:szCs w:val="20"/>
            <w:lang w:eastAsia="zh-CN"/>
          </w:rPr>
          <w:t xml:space="preserve"> </w:t>
        </w:r>
        <w:r>
          <w:rPr>
            <w:rFonts w:eastAsia="바탕"/>
            <w:b/>
            <w:szCs w:val="20"/>
            <w:lang w:eastAsia="zh-CN"/>
          </w:rPr>
          <w:t>II</w:t>
        </w:r>
        <w:r w:rsidRPr="000331E2">
          <w:rPr>
            <w:rFonts w:eastAsia="바탕"/>
            <w:b/>
            <w:szCs w:val="20"/>
            <w:lang w:eastAsia="zh-CN"/>
          </w:rPr>
          <w:t>-1</w:t>
        </w:r>
        <w:r w:rsidRPr="000331E2">
          <w:rPr>
            <w:rFonts w:eastAsia="바탕"/>
            <w:b/>
            <w:szCs w:val="20"/>
            <w:lang w:eastAsia="zh-CN"/>
          </w:rPr>
          <w:tab/>
        </w:r>
        <w:r>
          <w:rPr>
            <w:rFonts w:eastAsia="바탕"/>
            <w:b/>
            <w:szCs w:val="20"/>
            <w:lang w:eastAsia="zh-CN"/>
          </w:rPr>
          <w:t>Over</w:t>
        </w:r>
        <w:del w:id="510" w:author="Ha Suwook" w:date="2019-08-28T17:36:00Z">
          <w:r w:rsidDel="005976AF">
            <w:rPr>
              <w:rFonts w:eastAsia="바탕"/>
              <w:b/>
              <w:szCs w:val="20"/>
              <w:lang w:eastAsia="zh-CN"/>
            </w:rPr>
            <w:delText>view</w:delText>
          </w:r>
        </w:del>
      </w:moveTo>
      <w:ins w:id="511" w:author="Ha Suwook" w:date="2019-08-28T17:36:00Z">
        <w:r w:rsidR="005976AF">
          <w:rPr>
            <w:rFonts w:eastAsia="바탕"/>
            <w:b/>
            <w:szCs w:val="20"/>
            <w:lang w:eastAsia="zh-CN"/>
          </w:rPr>
          <w:t>all</w:t>
        </w:r>
      </w:ins>
      <w:moveTo w:id="512" w:author="Ha Suwook" w:date="2019-08-28T17:27:00Z">
        <w:r>
          <w:rPr>
            <w:rFonts w:eastAsia="바탕"/>
            <w:b/>
            <w:szCs w:val="20"/>
            <w:lang w:eastAsia="zh-CN"/>
          </w:rPr>
          <w:t xml:space="preserve"> </w:t>
        </w:r>
      </w:moveTo>
      <w:ins w:id="513" w:author="Ha Suwook" w:date="2019-08-28T17:35:00Z">
        <w:r w:rsidR="002F225F">
          <w:rPr>
            <w:rFonts w:eastAsia="바탕"/>
            <w:b/>
            <w:szCs w:val="20"/>
            <w:lang w:eastAsia="zh-CN"/>
          </w:rPr>
          <w:t xml:space="preserve">structure </w:t>
        </w:r>
      </w:ins>
      <w:moveTo w:id="514" w:author="Ha Suwook" w:date="2019-08-28T17:27:00Z">
        <w:r>
          <w:rPr>
            <w:rFonts w:eastAsia="바탕"/>
            <w:b/>
            <w:szCs w:val="20"/>
            <w:lang w:eastAsia="zh-CN"/>
          </w:rPr>
          <w:t xml:space="preserve">of DCAT </w:t>
        </w:r>
        <w:r w:rsidRPr="00B73F19">
          <w:rPr>
            <w:rFonts w:eastAsia="맑은 고딕"/>
            <w:b/>
            <w:lang w:eastAsia="ko-KR"/>
          </w:rPr>
          <w:t>[b-W3C DCAT]</w:t>
        </w:r>
        <w:r>
          <w:rPr>
            <w:rFonts w:eastAsia="바탕"/>
            <w:b/>
            <w:szCs w:val="20"/>
            <w:lang w:eastAsia="zh-CN"/>
          </w:rPr>
          <w:t xml:space="preserve"> </w:t>
        </w:r>
      </w:moveTo>
    </w:p>
    <w:p w14:paraId="3CAE6B47" w14:textId="5DE00B8E" w:rsidR="00F46B84" w:rsidDel="002F225F" w:rsidRDefault="00F46B84" w:rsidP="00F46B84">
      <w:pPr>
        <w:jc w:val="both"/>
        <w:rPr>
          <w:del w:id="515" w:author="Ha Suwook" w:date="2019-08-28T17:35:00Z"/>
          <w:moveTo w:id="516" w:author="Ha Suwook" w:date="2019-08-28T17:27:00Z"/>
          <w:rFonts w:eastAsia="맑은 고딕"/>
          <w:lang w:eastAsia="ko-KR"/>
        </w:rPr>
      </w:pPr>
      <w:moveTo w:id="517" w:author="Ha Suwook" w:date="2019-08-28T17:27:00Z">
        <w:del w:id="518" w:author="Ha Suwook" w:date="2019-08-28T17:35:00Z">
          <w:r w:rsidRPr="000876E1" w:rsidDel="002F225F">
            <w:rPr>
              <w:rFonts w:eastAsia="맑은 고딕"/>
              <w:lang w:eastAsia="ko-KR"/>
            </w:rPr>
            <w:delText>The namespace for DCAT is http://www.w3.org/ns/dcat#</w:delText>
          </w:r>
          <w:r w:rsidDel="002F225F">
            <w:rPr>
              <w:rFonts w:eastAsia="맑은 고딕"/>
              <w:lang w:eastAsia="ko-KR"/>
            </w:rPr>
            <w:delText xml:space="preserve">, but </w:delText>
          </w:r>
          <w:r w:rsidRPr="000876E1" w:rsidDel="002F225F">
            <w:rPr>
              <w:rFonts w:eastAsia="맑은 고딕"/>
              <w:lang w:eastAsia="ko-KR"/>
            </w:rPr>
            <w:delText>DCAT makes extensive use of terms from other vocabularies</w:delText>
          </w:r>
          <w:r w:rsidDel="002F225F">
            <w:rPr>
              <w:rFonts w:eastAsia="맑은 고딕"/>
              <w:lang w:eastAsia="ko-KR"/>
            </w:rPr>
            <w:delText>. The extended prefix and its namespace for this Appendix are “bdc” and “</w:delText>
          </w:r>
          <w:r w:rsidRPr="00EB6C23" w:rsidDel="002F225F">
            <w:rPr>
              <w:rFonts w:eastAsia="맑은 고딕"/>
              <w:lang w:eastAsia="ko-KR"/>
            </w:rPr>
            <w:delText>http://www.itu.int/xml-namespace/itut/Y.bdm-sch/bigdatacatalogue#</w:delText>
          </w:r>
          <w:r w:rsidDel="002F225F">
            <w:rPr>
              <w:rFonts w:eastAsia="맑은 고딕"/>
              <w:lang w:eastAsia="ko-KR"/>
            </w:rPr>
            <w:delText>”.</w:delText>
          </w:r>
        </w:del>
      </w:moveTo>
    </w:p>
    <w:moveToRangeEnd w:id="494"/>
    <w:p w14:paraId="059DBB00" w14:textId="3B1F36E4" w:rsidR="00F46B84" w:rsidRPr="005778D4" w:rsidDel="002F225F" w:rsidRDefault="00F46B84">
      <w:pPr>
        <w:spacing w:before="0" w:after="160" w:line="259" w:lineRule="auto"/>
        <w:rPr>
          <w:del w:id="519" w:author="Ha Suwook" w:date="2019-08-28T17:36:00Z"/>
          <w:rFonts w:eastAsia="맑은 고딕" w:hint="eastAsia"/>
          <w:b/>
          <w:sz w:val="28"/>
          <w:szCs w:val="28"/>
          <w:lang w:eastAsia="ko-KR"/>
        </w:rPr>
      </w:pPr>
    </w:p>
    <w:p w14:paraId="18656092" w14:textId="77777777" w:rsidR="00D230DB" w:rsidRDefault="00D230DB">
      <w:pPr>
        <w:spacing w:before="0" w:after="160" w:line="259" w:lineRule="auto"/>
        <w:rPr>
          <w:ins w:id="520" w:author="Ha Suwook" w:date="2019-08-28T17:53:00Z"/>
          <w:rFonts w:eastAsia="Times New Roman"/>
          <w:b/>
          <w:sz w:val="28"/>
          <w:szCs w:val="28"/>
          <w:lang w:val="en" w:eastAsia="ko-KR"/>
        </w:rPr>
      </w:pPr>
      <w:bookmarkStart w:id="521" w:name="_Toc8650613"/>
      <w:ins w:id="522" w:author="Ha Suwook" w:date="2019-08-28T17:53:00Z">
        <w:r>
          <w:rPr>
            <w:rFonts w:eastAsia="Times New Roman"/>
            <w:b/>
            <w:sz w:val="28"/>
            <w:szCs w:val="28"/>
            <w:lang w:val="en" w:eastAsia="ko-KR"/>
          </w:rPr>
          <w:br w:type="page"/>
        </w:r>
      </w:ins>
    </w:p>
    <w:p w14:paraId="43827CD4" w14:textId="7628DAF8" w:rsidR="00BF566F" w:rsidRPr="00BF566F" w:rsidRDefault="00BF566F" w:rsidP="00BF566F">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r w:rsidRPr="00BF566F">
        <w:rPr>
          <w:rFonts w:eastAsia="Times New Roman"/>
          <w:b/>
          <w:sz w:val="28"/>
          <w:szCs w:val="28"/>
          <w:lang w:val="en" w:eastAsia="ko-KR"/>
        </w:rPr>
        <w:lastRenderedPageBreak/>
        <w:t xml:space="preserve">Appendix III. </w:t>
      </w:r>
      <w:r w:rsidR="00FA2F2F">
        <w:rPr>
          <w:rFonts w:eastAsia="Times New Roman"/>
          <w:b/>
          <w:sz w:val="28"/>
          <w:szCs w:val="28"/>
          <w:lang w:val="en" w:eastAsia="ko-KR"/>
        </w:rPr>
        <w:t>Examples</w:t>
      </w:r>
      <w:r w:rsidR="00E849E5">
        <w:rPr>
          <w:rFonts w:eastAsia="Times New Roman"/>
          <w:b/>
          <w:sz w:val="28"/>
          <w:szCs w:val="28"/>
          <w:lang w:val="en" w:eastAsia="ko-KR"/>
        </w:rPr>
        <w:t xml:space="preserve"> of metadata instance</w:t>
      </w:r>
      <w:bookmarkEnd w:id="521"/>
      <w:r w:rsidR="00FA2F2F">
        <w:rPr>
          <w:rFonts w:eastAsia="Times New Roman"/>
          <w:b/>
          <w:sz w:val="28"/>
          <w:szCs w:val="28"/>
          <w:lang w:val="en" w:eastAsia="ko-KR"/>
        </w:rPr>
        <w:t xml:space="preserve"> </w:t>
      </w:r>
    </w:p>
    <w:p w14:paraId="7FFB9BCA" w14:textId="77777777" w:rsidR="00BF566F" w:rsidRPr="00BF566F" w:rsidRDefault="00BF566F" w:rsidP="00BF566F">
      <w:pPr>
        <w:jc w:val="center"/>
        <w:rPr>
          <w:i/>
          <w:highlight w:val="yellow"/>
          <w:lang w:val="en-US" w:eastAsia="ko-KR"/>
        </w:rPr>
      </w:pPr>
      <w:r w:rsidRPr="00BF566F">
        <w:rPr>
          <w:lang w:val="en-US"/>
        </w:rPr>
        <w:t>(This appendix does not form an integral part of this Recommendation)</w:t>
      </w:r>
    </w:p>
    <w:p w14:paraId="72949F39" w14:textId="77777777" w:rsidR="00BF566F" w:rsidRPr="00BF566F" w:rsidRDefault="00BF566F" w:rsidP="00BF566F">
      <w:pPr>
        <w:jc w:val="center"/>
        <w:rPr>
          <w:i/>
          <w:highlight w:val="yellow"/>
          <w:lang w:val="en-US" w:eastAsia="ko-KR"/>
        </w:rPr>
      </w:pPr>
    </w:p>
    <w:p w14:paraId="4AAD3DE0" w14:textId="77777777" w:rsidR="00B92150" w:rsidRDefault="00B92150" w:rsidP="00047648">
      <w:pPr>
        <w:jc w:val="both"/>
        <w:rPr>
          <w:rFonts w:eastAsia="맑은 고딕"/>
          <w:lang w:val="en-US" w:eastAsia="ko-KR"/>
        </w:rPr>
      </w:pPr>
      <w:r w:rsidRPr="008C2FF8">
        <w:rPr>
          <w:rFonts w:eastAsia="맑은 고딕"/>
          <w:lang w:val="en-US" w:eastAsia="ko-KR"/>
        </w:rPr>
        <w:t>For the better understanding of</w:t>
      </w:r>
      <w:r>
        <w:rPr>
          <w:rFonts w:eastAsia="맑은 고딕"/>
          <w:lang w:val="en-US" w:eastAsia="ko-KR"/>
        </w:rPr>
        <w:t xml:space="preserve"> </w:t>
      </w:r>
      <w:r w:rsidR="00725CC9">
        <w:rPr>
          <w:rFonts w:eastAsia="맑은 고딕"/>
          <w:lang w:val="en-US" w:eastAsia="ko-KR"/>
        </w:rPr>
        <w:t xml:space="preserve">the </w:t>
      </w:r>
      <w:r>
        <w:rPr>
          <w:rFonts w:eastAsia="맑은 고딕"/>
          <w:lang w:val="en-US" w:eastAsia="ko-KR"/>
        </w:rPr>
        <w:t>conceptual model</w:t>
      </w:r>
      <w:r w:rsidR="00BC6660">
        <w:rPr>
          <w:rFonts w:eastAsia="맑은 고딕"/>
          <w:lang w:val="en-US" w:eastAsia="ko-KR"/>
        </w:rPr>
        <w:t>,</w:t>
      </w:r>
      <w:r w:rsidRPr="008C2FF8">
        <w:rPr>
          <w:rFonts w:eastAsia="맑은 고딕"/>
          <w:lang w:val="en-US" w:eastAsia="ko-KR"/>
        </w:rPr>
        <w:t xml:space="preserve"> </w:t>
      </w:r>
      <w:r w:rsidR="00BC6660">
        <w:rPr>
          <w:rFonts w:eastAsia="맑은 고딕"/>
          <w:lang w:val="en-US" w:eastAsia="ko-KR"/>
        </w:rPr>
        <w:t>t</w:t>
      </w:r>
      <w:r w:rsidR="00047648">
        <w:rPr>
          <w:rFonts w:eastAsia="맑은 고딕"/>
          <w:lang w:val="en-US" w:eastAsia="ko-KR"/>
        </w:rPr>
        <w:t xml:space="preserve">his appendix provides </w:t>
      </w:r>
      <w:r>
        <w:rPr>
          <w:rFonts w:eastAsia="맑은 고딕"/>
          <w:lang w:val="en-US" w:eastAsia="ko-KR"/>
        </w:rPr>
        <w:t xml:space="preserve">the </w:t>
      </w:r>
      <w:r w:rsidR="00047648">
        <w:rPr>
          <w:rFonts w:eastAsia="맑은 고딕"/>
          <w:lang w:val="en-US" w:eastAsia="ko-KR"/>
        </w:rPr>
        <w:t xml:space="preserve">examples of metadata </w:t>
      </w:r>
      <w:r>
        <w:rPr>
          <w:rFonts w:eastAsia="맑은 고딕"/>
          <w:lang w:val="en-US" w:eastAsia="ko-KR"/>
        </w:rPr>
        <w:t xml:space="preserve">instance </w:t>
      </w:r>
      <w:r w:rsidR="00047648">
        <w:rPr>
          <w:rFonts w:eastAsia="맑은 고딕"/>
          <w:lang w:val="en-US" w:eastAsia="ko-KR"/>
        </w:rPr>
        <w:t>about health care data</w:t>
      </w:r>
      <w:r>
        <w:rPr>
          <w:rFonts w:eastAsia="맑은 고딕"/>
          <w:lang w:val="en-US" w:eastAsia="ko-KR"/>
        </w:rPr>
        <w:t xml:space="preserve"> (</w:t>
      </w:r>
      <w:hyperlink r:id="rId21" w:history="1">
        <w:r w:rsidR="00BC6660" w:rsidRPr="008C2FF8">
          <w:rPr>
            <w:rStyle w:val="a5"/>
            <w:rFonts w:ascii="Times New Roman" w:eastAsia="맑은 고딕" w:hAnsi="Times New Roman"/>
            <w:lang w:val="en-US" w:eastAsia="ko-KR"/>
          </w:rPr>
          <w:t>www.nhis.or.kr</w:t>
        </w:r>
      </w:hyperlink>
      <w:r>
        <w:rPr>
          <w:rFonts w:eastAsia="맑은 고딕"/>
          <w:lang w:val="en-US" w:eastAsia="ko-KR"/>
        </w:rPr>
        <w:t>)</w:t>
      </w:r>
      <w:r w:rsidR="00BC6660">
        <w:rPr>
          <w:rFonts w:eastAsia="맑은 고딕"/>
          <w:lang w:val="en-US" w:eastAsia="ko-KR"/>
        </w:rPr>
        <w:t xml:space="preserve">. The UML object diagram, RDF instance and Turtle instances </w:t>
      </w:r>
      <w:r w:rsidR="00725CC9">
        <w:rPr>
          <w:rFonts w:eastAsia="맑은 고딕"/>
          <w:lang w:val="en-US" w:eastAsia="ko-KR"/>
        </w:rPr>
        <w:t xml:space="preserve">follow the UML and XML model in Appendix I and II, and these examples </w:t>
      </w:r>
      <w:r w:rsidR="00BC6660">
        <w:rPr>
          <w:rFonts w:eastAsia="맑은 고딕"/>
          <w:lang w:val="en-US" w:eastAsia="ko-KR"/>
        </w:rPr>
        <w:t xml:space="preserve">provide same information on dataset about ‘Health Insurance’. </w:t>
      </w:r>
      <w:r>
        <w:rPr>
          <w:rFonts w:eastAsia="맑은 고딕"/>
          <w:lang w:val="en-US" w:eastAsia="ko-KR"/>
        </w:rPr>
        <w:t xml:space="preserve"> </w:t>
      </w:r>
    </w:p>
    <w:p w14:paraId="732B9110" w14:textId="77777777" w:rsidR="00047648" w:rsidRDefault="00047648" w:rsidP="00047648">
      <w:pPr>
        <w:spacing w:before="0" w:line="240" w:lineRule="exact"/>
        <w:rPr>
          <w:rFonts w:eastAsia="맑은 고딕"/>
          <w:i/>
          <w:highlight w:val="yellow"/>
          <w:lang w:val="en-US" w:eastAsia="ko-KR"/>
        </w:rPr>
      </w:pPr>
    </w:p>
    <w:p w14:paraId="69691915" w14:textId="77777777" w:rsidR="00047648" w:rsidRDefault="00047648" w:rsidP="00047648">
      <w:pPr>
        <w:rPr>
          <w:rFonts w:eastAsia="맑은 고딕"/>
          <w:b/>
          <w:lang w:val="en-US" w:eastAsia="ko-KR"/>
        </w:rPr>
      </w:pPr>
      <w:r>
        <w:rPr>
          <w:rFonts w:eastAsia="맑은 고딕" w:hint="eastAsia"/>
          <w:b/>
          <w:lang w:val="en-US" w:eastAsia="ko-KR"/>
        </w:rPr>
        <w:t>I</w:t>
      </w:r>
      <w:r>
        <w:rPr>
          <w:rFonts w:eastAsia="맑은 고딕"/>
          <w:b/>
          <w:lang w:val="en-US" w:eastAsia="ko-KR"/>
        </w:rPr>
        <w:t>II.1 UML object diagram</w:t>
      </w:r>
    </w:p>
    <w:p w14:paraId="7FF427A5" w14:textId="77777777" w:rsidR="00047648" w:rsidRPr="00E4723B" w:rsidRDefault="00047648" w:rsidP="00047648">
      <w:pPr>
        <w:jc w:val="both"/>
        <w:rPr>
          <w:rFonts w:eastAsia="맑은 고딕"/>
          <w:b/>
          <w:lang w:val="en-US" w:eastAsia="ko-KR"/>
        </w:rPr>
      </w:pPr>
      <w:r>
        <w:rPr>
          <w:rFonts w:eastAsia="맑은 고딕"/>
          <w:lang w:val="en-US" w:eastAsia="ko-KR"/>
        </w:rPr>
        <w:t xml:space="preserve">The object diagram represents an instance of a class diagram. Figure III-1 is an object diagram derived from class diagram presented by Figure I-1. </w:t>
      </w:r>
    </w:p>
    <w:p w14:paraId="54A1F028" w14:textId="77777777" w:rsidR="00047648" w:rsidRDefault="00047648" w:rsidP="00047648">
      <w:pPr>
        <w:rPr>
          <w:rFonts w:eastAsia="맑은 고딕"/>
          <w:b/>
          <w:lang w:val="en-US" w:eastAsia="ko-KR"/>
        </w:rPr>
      </w:pPr>
    </w:p>
    <w:p w14:paraId="63871B40" w14:textId="53EBB861" w:rsidR="00047648" w:rsidRDefault="00047648" w:rsidP="00047648">
      <w:pPr>
        <w:keepNext/>
      </w:pPr>
      <w:del w:id="523" w:author="Ha Suwook" w:date="2019-08-28T17:15:00Z">
        <w:r w:rsidDel="0081333B">
          <w:rPr>
            <w:rFonts w:eastAsia="맑은 고딕"/>
            <w:b/>
            <w:noProof/>
            <w:lang w:val="en-US" w:eastAsia="ko-KR"/>
          </w:rPr>
          <w:lastRenderedPageBreak/>
          <w:drawing>
            <wp:inline distT="0" distB="0" distL="0" distR="0" wp14:anchorId="7A730F5F" wp14:editId="0030340D">
              <wp:extent cx="6224954" cy="4324984"/>
              <wp:effectExtent l="0" t="0" r="444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ObjectDiagram.jpg"/>
                      <pic:cNvPicPr/>
                    </pic:nvPicPr>
                    <pic:blipFill>
                      <a:blip r:embed="rId22">
                        <a:extLst>
                          <a:ext uri="{28A0092B-C50C-407E-A947-70E740481C1C}">
                            <a14:useLocalDpi xmlns:a14="http://schemas.microsoft.com/office/drawing/2010/main" val="0"/>
                          </a:ext>
                        </a:extLst>
                      </a:blip>
                      <a:stretch>
                        <a:fillRect/>
                      </a:stretch>
                    </pic:blipFill>
                    <pic:spPr>
                      <a:xfrm>
                        <a:off x="0" y="0"/>
                        <a:ext cx="6226735" cy="4326221"/>
                      </a:xfrm>
                      <a:prstGeom prst="rect">
                        <a:avLst/>
                      </a:prstGeom>
                    </pic:spPr>
                  </pic:pic>
                </a:graphicData>
              </a:graphic>
            </wp:inline>
          </w:drawing>
        </w:r>
      </w:del>
      <w:ins w:id="524" w:author="Ha Suwook" w:date="2019-08-28T17:15:00Z">
        <w:r w:rsidR="0081333B">
          <w:rPr>
            <w:noProof/>
          </w:rPr>
          <w:drawing>
            <wp:inline distT="0" distB="0" distL="0" distR="0" wp14:anchorId="150D3323" wp14:editId="30CD6910">
              <wp:extent cx="6120765" cy="425259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4252595"/>
                      </a:xfrm>
                      <a:prstGeom prst="rect">
                        <a:avLst/>
                      </a:prstGeom>
                    </pic:spPr>
                  </pic:pic>
                </a:graphicData>
              </a:graphic>
            </wp:inline>
          </w:drawing>
        </w:r>
      </w:ins>
    </w:p>
    <w:p w14:paraId="512D5598" w14:textId="77777777" w:rsidR="00047648" w:rsidRPr="002E0472" w:rsidRDefault="00047648" w:rsidP="00047648">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szCs w:val="20"/>
          <w:lang w:eastAsia="zh-CN"/>
        </w:rPr>
      </w:pPr>
      <w:bookmarkStart w:id="525" w:name="_Hlk8657527"/>
      <w:r w:rsidRPr="002E0472">
        <w:rPr>
          <w:rFonts w:eastAsia="바탕" w:hint="eastAsia"/>
          <w:b/>
          <w:szCs w:val="20"/>
          <w:lang w:eastAsia="zh-CN"/>
        </w:rPr>
        <w:t>Figure</w:t>
      </w:r>
      <w:r w:rsidRPr="002E0472">
        <w:rPr>
          <w:rFonts w:eastAsia="바탕"/>
          <w:b/>
          <w:szCs w:val="20"/>
          <w:lang w:eastAsia="zh-CN"/>
        </w:rPr>
        <w:t xml:space="preserve"> </w:t>
      </w:r>
      <w:r>
        <w:rPr>
          <w:rFonts w:eastAsia="바탕"/>
          <w:b/>
          <w:szCs w:val="20"/>
          <w:lang w:eastAsia="zh-CN"/>
        </w:rPr>
        <w:t>III</w:t>
      </w:r>
      <w:r w:rsidRPr="002E0472">
        <w:rPr>
          <w:rFonts w:eastAsia="바탕"/>
          <w:b/>
          <w:szCs w:val="20"/>
          <w:lang w:eastAsia="zh-CN"/>
        </w:rPr>
        <w:t>-1</w:t>
      </w:r>
      <w:r>
        <w:rPr>
          <w:rFonts w:eastAsia="바탕"/>
          <w:b/>
          <w:szCs w:val="20"/>
          <w:lang w:eastAsia="zh-CN"/>
        </w:rPr>
        <w:t xml:space="preserve"> UML object diagram of metadata</w:t>
      </w:r>
    </w:p>
    <w:p w14:paraId="53397EE9" w14:textId="77777777" w:rsidR="00047648" w:rsidRDefault="00047648" w:rsidP="00047648">
      <w:pPr>
        <w:rPr>
          <w:rFonts w:eastAsia="맑은 고딕"/>
          <w:b/>
          <w:lang w:val="en-US" w:eastAsia="ko-KR"/>
        </w:rPr>
      </w:pPr>
      <w:r>
        <w:rPr>
          <w:rFonts w:eastAsia="맑은 고딕"/>
          <w:b/>
          <w:lang w:val="en-US" w:eastAsia="ko-KR"/>
        </w:rPr>
        <w:lastRenderedPageBreak/>
        <w:t xml:space="preserve"> </w:t>
      </w:r>
    </w:p>
    <w:p w14:paraId="5FC6908D" w14:textId="77777777" w:rsidR="00047648" w:rsidRPr="00FA2F2F" w:rsidRDefault="00047648" w:rsidP="00047648">
      <w:pPr>
        <w:rPr>
          <w:rFonts w:eastAsia="MS Mincho"/>
          <w:b/>
          <w:lang w:val="en-US"/>
        </w:rPr>
      </w:pPr>
      <w:r>
        <w:rPr>
          <w:rFonts w:eastAsia="맑은 고딕"/>
          <w:b/>
          <w:lang w:val="en-US" w:eastAsia="ko-KR"/>
        </w:rPr>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2</w:t>
      </w:r>
      <w:r w:rsidRPr="00FA2F2F">
        <w:rPr>
          <w:rFonts w:eastAsia="맑은 고딕"/>
          <w:b/>
          <w:lang w:val="en-US" w:eastAsia="ko-KR"/>
        </w:rPr>
        <w:t xml:space="preserve"> RDF </w:t>
      </w:r>
      <w:r>
        <w:rPr>
          <w:rFonts w:eastAsia="맑은 고딕"/>
          <w:b/>
          <w:lang w:val="en-US" w:eastAsia="ko-KR"/>
        </w:rPr>
        <w:t>instance</w:t>
      </w:r>
    </w:p>
    <w:bookmarkEnd w:id="525"/>
    <w:p w14:paraId="5FA45E3E" w14:textId="77777777" w:rsidR="00047648" w:rsidRDefault="00047648" w:rsidP="00047648">
      <w:pPr>
        <w:spacing w:before="0" w:line="240" w:lineRule="exact"/>
        <w:rPr>
          <w:rFonts w:eastAsia="맑은 고딕"/>
          <w:i/>
          <w:highlight w:val="yellow"/>
          <w:lang w:val="en-US" w:eastAsia="ko-KR"/>
        </w:rPr>
      </w:pPr>
    </w:p>
    <w:p w14:paraId="3FC05561" w14:textId="77777777" w:rsidR="00047648" w:rsidRPr="00C417D7" w:rsidRDefault="00047648" w:rsidP="00047648">
      <w:pPr>
        <w:spacing w:before="0" w:line="240" w:lineRule="exact"/>
        <w:rPr>
          <w:rFonts w:eastAsia="맑은 고딕"/>
          <w:lang w:val="en-US" w:eastAsia="ko-KR"/>
        </w:rPr>
      </w:pPr>
      <w:r w:rsidRPr="00C417D7">
        <w:rPr>
          <w:rFonts w:eastAsia="맑은 고딕"/>
          <w:lang w:val="en-US" w:eastAsia="ko-KR"/>
        </w:rPr>
        <w:t xml:space="preserve">This </w:t>
      </w:r>
      <w:r>
        <w:rPr>
          <w:rFonts w:eastAsia="맑은 고딕"/>
          <w:lang w:val="en-US" w:eastAsia="ko-KR"/>
        </w:rPr>
        <w:t xml:space="preserve">clause provides an example of metadata instance based on the RDF schema which described in Appendix II.2. </w:t>
      </w:r>
    </w:p>
    <w:p w14:paraId="50983072" w14:textId="77777777" w:rsidR="00047648" w:rsidRPr="00C417D7" w:rsidRDefault="00047648" w:rsidP="00047648">
      <w:pPr>
        <w:spacing w:before="0" w:line="240" w:lineRule="exact"/>
        <w:rPr>
          <w:rFonts w:eastAsia="맑은 고딕"/>
          <w:i/>
          <w:highlight w:val="yellow"/>
          <w:lang w:val="en-US" w:eastAsia="ko-KR"/>
        </w:rPr>
      </w:pPr>
    </w:p>
    <w:p w14:paraId="798766D1" w14:textId="77777777" w:rsidR="00047648" w:rsidRPr="00E53545" w:rsidRDefault="00047648" w:rsidP="00047648">
      <w:pPr>
        <w:spacing w:before="0" w:line="240" w:lineRule="exact"/>
        <w:rPr>
          <w:sz w:val="20"/>
          <w:szCs w:val="20"/>
          <w:lang w:val="en-US"/>
        </w:rPr>
      </w:pPr>
      <w:bookmarkStart w:id="526" w:name="_Hlk8657534"/>
      <w:r w:rsidRPr="00E53545">
        <w:rPr>
          <w:sz w:val="20"/>
          <w:szCs w:val="20"/>
          <w:lang w:val="en-US"/>
        </w:rPr>
        <w:t>&lt;?xml version="1.0"?&gt;</w:t>
      </w:r>
    </w:p>
    <w:p w14:paraId="5A806539" w14:textId="77777777" w:rsidR="00047648" w:rsidRPr="00E53545" w:rsidRDefault="00047648" w:rsidP="00047648">
      <w:pPr>
        <w:spacing w:before="0" w:line="240" w:lineRule="exact"/>
        <w:rPr>
          <w:sz w:val="20"/>
          <w:szCs w:val="20"/>
          <w:lang w:val="en-US"/>
        </w:rPr>
      </w:pPr>
      <w:r w:rsidRPr="00E53545">
        <w:rPr>
          <w:sz w:val="20"/>
          <w:szCs w:val="20"/>
          <w:lang w:val="en-US"/>
        </w:rPr>
        <w:t>&lt;rdf:RDF xmlns="http://www.itu.int/xml-namespace/itut/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14:paraId="0AB81AF2"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xml:base="http://www.itu.int/xml-namespace/itut/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14:paraId="53EE6438"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xmlns:schema="http://schema.org/"</w:t>
      </w:r>
    </w:p>
    <w:p w14:paraId="7B879BEC"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xmlns:bdc="http://www.itu.int/xml-namespace/itut/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14:paraId="1C7595F0"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xmlns:owl="http://www.w3.org/2002/07/owl#"</w:t>
      </w:r>
    </w:p>
    <w:p w14:paraId="6605CC8F"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xmlns:xsd="http://www.w3.org/2001/XMLSchema#"</w:t>
      </w:r>
    </w:p>
    <w:p w14:paraId="078588E2" w14:textId="77777777"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xmlns:rdfs="http://www.w3.org/2000/01/rdf-schema#"</w:t>
      </w:r>
    </w:p>
    <w:p w14:paraId="28E0EE0A"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xmlns:dct="http://purl.org/dc/terms/"</w:t>
      </w:r>
    </w:p>
    <w:p w14:paraId="5818C85A"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xmlns:rdf="http://www.w3.org/1999/02/22-rdf-syntax-ns#"</w:t>
      </w:r>
    </w:p>
    <w:p w14:paraId="49CB12EA" w14:textId="77777777"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xmlns:xml="http://www.w3.org/XML/1998/namespace"</w:t>
      </w:r>
    </w:p>
    <w:p w14:paraId="0EA17C45" w14:textId="77777777" w:rsidR="00047648" w:rsidRPr="00E53545" w:rsidRDefault="00047648" w:rsidP="00047648">
      <w:pPr>
        <w:spacing w:before="0" w:line="240" w:lineRule="exact"/>
        <w:rPr>
          <w:sz w:val="20"/>
          <w:szCs w:val="20"/>
          <w:lang w:val="en-US"/>
        </w:rPr>
      </w:pPr>
      <w:r w:rsidRPr="00E53545">
        <w:rPr>
          <w:sz w:val="20"/>
          <w:szCs w:val="20"/>
          <w:lang w:val="en-US"/>
        </w:rPr>
        <w:t xml:space="preserve">  xmlns:dcat="http://www.w3.org/ns/dcat#"</w:t>
      </w:r>
    </w:p>
    <w:p w14:paraId="64290DB3" w14:textId="77777777"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xmlns:dc="http://purl.org/dc/elements/1.1/"&gt;</w:t>
      </w:r>
    </w:p>
    <w:p w14:paraId="15FF736E" w14:textId="77777777" w:rsidR="00047648" w:rsidRPr="00E53545" w:rsidRDefault="00047648" w:rsidP="00047648">
      <w:pPr>
        <w:spacing w:before="0" w:line="240" w:lineRule="exact"/>
        <w:rPr>
          <w:sz w:val="20"/>
          <w:szCs w:val="20"/>
          <w:lang w:val="en-US"/>
        </w:rPr>
      </w:pPr>
    </w:p>
    <w:p w14:paraId="03FC0FEB" w14:textId="77777777" w:rsidR="00047648" w:rsidRPr="00E53545" w:rsidRDefault="00047648" w:rsidP="00047648">
      <w:pPr>
        <w:spacing w:before="0" w:line="240" w:lineRule="exact"/>
        <w:rPr>
          <w:sz w:val="20"/>
          <w:szCs w:val="20"/>
          <w:lang w:val="en-US"/>
        </w:rPr>
      </w:pPr>
      <w:r w:rsidRPr="00E53545">
        <w:rPr>
          <w:sz w:val="20"/>
          <w:szCs w:val="20"/>
          <w:lang w:val="en-US"/>
        </w:rPr>
        <w:t>&lt;owl:Ontology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"&gt;</w:t>
      </w:r>
    </w:p>
    <w:p w14:paraId="77FB4C63"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&lt;owl:imports rdf:resource="http://www.w3.org/ns/dcat#"/&gt;</w:t>
      </w:r>
    </w:p>
    <w:p w14:paraId="7EAE5DA2" w14:textId="77777777" w:rsidR="00047648" w:rsidRPr="00E53545" w:rsidRDefault="00047648" w:rsidP="00F352D5">
      <w:pPr>
        <w:spacing w:before="0" w:line="240" w:lineRule="exact"/>
        <w:ind w:firstLineChars="50" w:firstLine="100"/>
        <w:rPr>
          <w:sz w:val="20"/>
          <w:szCs w:val="20"/>
          <w:lang w:val="en-US"/>
        </w:rPr>
      </w:pPr>
      <w:r w:rsidRPr="00E53545">
        <w:rPr>
          <w:sz w:val="20"/>
          <w:szCs w:val="20"/>
          <w:lang w:val="en-US"/>
        </w:rPr>
        <w:t>&lt;owl:imports rdf:resource="https://www.w3.org/2002/07/owl#"/&gt;</w:t>
      </w:r>
    </w:p>
    <w:p w14:paraId="024B10CF" w14:textId="77777777" w:rsidR="00047648" w:rsidRPr="00E53545" w:rsidRDefault="00047648" w:rsidP="00047648">
      <w:pPr>
        <w:spacing w:before="0" w:line="240" w:lineRule="exact"/>
        <w:rPr>
          <w:sz w:val="20"/>
          <w:szCs w:val="20"/>
          <w:lang w:val="en-US"/>
        </w:rPr>
      </w:pPr>
      <w:r w:rsidRPr="00E53545">
        <w:rPr>
          <w:sz w:val="20"/>
          <w:szCs w:val="20"/>
          <w:lang w:val="en-US"/>
        </w:rPr>
        <w:t>&lt;/owl:Ontology&gt;</w:t>
      </w:r>
    </w:p>
    <w:bookmarkEnd w:id="526"/>
    <w:p w14:paraId="14D0798B" w14:textId="77777777" w:rsidR="00047648" w:rsidRPr="00E53545" w:rsidRDefault="00047648" w:rsidP="00047648">
      <w:pPr>
        <w:spacing w:before="0" w:line="240" w:lineRule="exact"/>
        <w:rPr>
          <w:sz w:val="20"/>
          <w:szCs w:val="20"/>
          <w:lang w:val="en-US"/>
        </w:rPr>
      </w:pPr>
    </w:p>
    <w:p w14:paraId="1CD380A6"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 --&gt;</w:t>
      </w:r>
    </w:p>
    <w:p w14:paraId="78FB1ECB" w14:textId="77777777" w:rsidR="00047648" w:rsidRPr="00E53545" w:rsidRDefault="00047648" w:rsidP="00047648">
      <w:pPr>
        <w:spacing w:before="0" w:line="240" w:lineRule="exact"/>
        <w:rPr>
          <w:sz w:val="20"/>
          <w:szCs w:val="20"/>
          <w:lang w:val="en-US"/>
        </w:rPr>
      </w:pPr>
    </w:p>
    <w:p w14:paraId="54D93E51"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#healthCatalogue"&gt;</w:t>
      </w:r>
    </w:p>
    <w:p w14:paraId="2D388AE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#Catalogue"/&gt;</w:t>
      </w:r>
    </w:p>
    <w:p w14:paraId="6D35CC2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&lt;dataQuality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14:paraId="43E7021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14:paraId="1048E0B0"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14:paraId="56E084B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&lt;record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14:paraId="7E507D4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&lt;responsibleParty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14:paraId="70E3F9D7"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&lt;sourceDomain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14:paraId="74F4AB82"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&lt;usageDomain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14:paraId="6964848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data of prescription &amp;amp; screening&lt;/dc:description&gt;</w:t>
      </w:r>
    </w:p>
    <w:p w14:paraId="503DE57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&lt;dc:language rdf:datatype="http://purl.org/dc/terms/RFC5646"&gt;ko_KR&lt;/dc:language&gt;</w:t>
      </w:r>
    </w:p>
    <w:p w14:paraId="71991B0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&lt;dc:title&gt;Health Data&lt;/dc:title&gt;</w:t>
      </w:r>
    </w:p>
    <w:p w14:paraId="19AF1E6F"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&lt;owl:versionInfo&gt;1.0.0&lt;/owl:versionInfo&gt;</w:t>
      </w:r>
    </w:p>
    <w:p w14:paraId="6E2F4D08"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27AB1B67" w14:textId="77777777" w:rsidR="00047648" w:rsidRPr="00E53545" w:rsidRDefault="00047648" w:rsidP="00047648">
      <w:pPr>
        <w:spacing w:before="0" w:line="240" w:lineRule="exact"/>
        <w:rPr>
          <w:sz w:val="20"/>
          <w:szCs w:val="20"/>
          <w:lang w:val="en-US"/>
        </w:rPr>
      </w:pPr>
    </w:p>
    <w:p w14:paraId="6A46FCAE"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 --&gt;</w:t>
      </w:r>
    </w:p>
    <w:p w14:paraId="40589D3E" w14:textId="77777777" w:rsidR="00047648" w:rsidRPr="00E53545" w:rsidRDefault="00047648" w:rsidP="00047648">
      <w:pPr>
        <w:spacing w:before="0" w:line="240" w:lineRule="exact"/>
        <w:rPr>
          <w:sz w:val="20"/>
          <w:szCs w:val="20"/>
          <w:lang w:val="en-US"/>
        </w:rPr>
      </w:pPr>
    </w:p>
    <w:p w14:paraId="22951AEF"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#ko_KR"&gt;</w:t>
      </w:r>
    </w:p>
    <w:p w14:paraId="4D36FA45"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rdf:resource="http://purl.org/dc/terms/LinguisticSystem"/&gt;</w:t>
      </w:r>
    </w:p>
    <w:p w14:paraId="512C12CA"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22D9B48A" w14:textId="77777777" w:rsidR="00047648" w:rsidRPr="00E53545" w:rsidRDefault="00047648" w:rsidP="00047648">
      <w:pPr>
        <w:spacing w:before="0" w:line="240" w:lineRule="exact"/>
        <w:rPr>
          <w:sz w:val="20"/>
          <w:szCs w:val="20"/>
          <w:lang w:val="en-US"/>
        </w:rPr>
      </w:pPr>
    </w:p>
    <w:p w14:paraId="14EFCDDB"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 --&gt;</w:t>
      </w:r>
    </w:p>
    <w:p w14:paraId="4EB8F51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14:paraId="28A06055"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#ContactType"/&gt;</w:t>
      </w:r>
    </w:p>
    <w:p w14:paraId="2B9C6DF4"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&lt;address&gt;Seoul Korea&lt;/address&gt;</w:t>
      </w:r>
    </w:p>
    <w:p w14:paraId="2B32F1A6"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&lt;hoursOfServices&gt;09:00~18:00&lt;/hoursOfServices&gt;</w:t>
      </w:r>
    </w:p>
    <w:p w14:paraId="5C6D3622"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&lt;onlineResource rdf:datatype="http://www.w3.org/2001/XMLSchema#anyURI"&gt;https://www.nhis.or.kr&lt;/onlineResource&gt;</w:t>
      </w:r>
    </w:p>
    <w:p w14:paraId="64C2A57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&lt;phoneNumber&gt;012-123-3456&lt;/phoneNumber&gt;</w:t>
      </w:r>
    </w:p>
    <w:p w14:paraId="1A52D4BF"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76B8694B" w14:textId="77777777" w:rsidR="00047648" w:rsidRPr="00E53545" w:rsidRDefault="00047648" w:rsidP="00047648">
      <w:pPr>
        <w:spacing w:before="0" w:line="240" w:lineRule="exact"/>
        <w:rPr>
          <w:sz w:val="20"/>
          <w:szCs w:val="20"/>
          <w:lang w:val="en-US"/>
        </w:rPr>
      </w:pPr>
    </w:p>
    <w:p w14:paraId="1BAC4E25"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 --&gt;</w:t>
      </w:r>
    </w:p>
    <w:p w14:paraId="3C3EAA7F" w14:textId="77777777" w:rsidR="00047648" w:rsidRPr="00E53545" w:rsidRDefault="00047648" w:rsidP="00047648">
      <w:pPr>
        <w:spacing w:before="0" w:line="240" w:lineRule="exact"/>
        <w:rPr>
          <w:sz w:val="20"/>
          <w:szCs w:val="20"/>
          <w:lang w:val="en-US"/>
        </w:rPr>
      </w:pPr>
    </w:p>
    <w:p w14:paraId="4B1FA7C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#prescriptionDist"&gt;</w:t>
      </w:r>
    </w:p>
    <w:p w14:paraId="187518E6"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14:paraId="5F48F696"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14:paraId="0D28B9D4"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14:paraId="6E6DAB9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&lt;dc:format&gt;csv&lt;/dc:format&gt;</w:t>
      </w:r>
    </w:p>
    <w:p w14:paraId="005DAFAF"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&lt;accessInformation rdf:datatype="http://www.w3.org/2001/XMLSchema#anyURI"&gt;http://www.nhis.or.kr/prescription.csv&lt;/accessInformation&gt;</w:t>
      </w:r>
    </w:p>
    <w:p w14:paraId="2529739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rdf:datatype="http://www.w3.org/2001/XMLSchema#anyURI"&gt;http://www.nhis.or.kr/prescription.sample.csv&lt;/sampleData&gt;</w:t>
      </w:r>
    </w:p>
    <w:p w14:paraId="424519D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rdf:datatype="http://www.w3.org/2001/XMLSchema#unsignedLong"&gt;3999200&lt;/dcat:byteSize&gt;</w:t>
      </w:r>
    </w:p>
    <w:p w14:paraId="6FFE149D"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0169C95E" w14:textId="77777777" w:rsidR="00047648" w:rsidRPr="00E53545" w:rsidRDefault="00047648" w:rsidP="00047648">
      <w:pPr>
        <w:spacing w:before="0" w:line="240" w:lineRule="exact"/>
        <w:rPr>
          <w:sz w:val="20"/>
          <w:szCs w:val="20"/>
          <w:lang w:val="en-US"/>
        </w:rPr>
      </w:pPr>
    </w:p>
    <w:p w14:paraId="525ED837"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 --&gt;</w:t>
      </w:r>
    </w:p>
    <w:p w14:paraId="1B99913F" w14:textId="77777777" w:rsidR="00047648" w:rsidRPr="00E53545" w:rsidRDefault="00047648" w:rsidP="00047648">
      <w:pPr>
        <w:spacing w:before="0" w:line="240" w:lineRule="exact"/>
        <w:rPr>
          <w:sz w:val="20"/>
          <w:szCs w:val="20"/>
          <w:lang w:val="en-US"/>
        </w:rPr>
      </w:pPr>
    </w:p>
    <w:p w14:paraId="6D65E5F7"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14:paraId="79342AE4"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14:paraId="615E57E6"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14:paraId="7B5F021F"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&lt;dc:description&gt;Disease prescription data&lt;/dc:description&gt;</w:t>
      </w:r>
    </w:p>
    <w:p w14:paraId="06E14AD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&lt;dc:keyword&gt;prescription&lt;/dc:keyword&gt;</w:t>
      </w:r>
    </w:p>
    <w:p w14:paraId="0C01AD7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&lt;dc:temporalCoverage&gt;2013.1.1 ~ 2017.12.31&lt;/dc:temporalCoverage&gt;</w:t>
      </w:r>
    </w:p>
    <w:p w14:paraId="37689C60"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&lt;dc:updateFrequency&gt;weekly&lt;/dc:updateFrequency&gt;</w:t>
      </w:r>
    </w:p>
    <w:p w14:paraId="4343E92A"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&lt;dc:title&gt;Disease prescription&lt;/dc:title&gt;</w:t>
      </w:r>
    </w:p>
    <w:p w14:paraId="1F54C561"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1224DAE8" w14:textId="77777777" w:rsidR="00047648" w:rsidRPr="00E53545" w:rsidRDefault="00047648" w:rsidP="00047648">
      <w:pPr>
        <w:spacing w:before="0" w:line="240" w:lineRule="exact"/>
        <w:rPr>
          <w:sz w:val="20"/>
          <w:szCs w:val="20"/>
          <w:lang w:val="en-US"/>
        </w:rPr>
      </w:pPr>
    </w:p>
    <w:p w14:paraId="2AEEA064"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 --&gt;</w:t>
      </w:r>
    </w:p>
    <w:p w14:paraId="1F8BF951" w14:textId="77777777" w:rsidR="00047648" w:rsidRPr="00E53545" w:rsidRDefault="00047648" w:rsidP="00047648">
      <w:pPr>
        <w:spacing w:before="0" w:line="240" w:lineRule="exact"/>
        <w:rPr>
          <w:sz w:val="20"/>
          <w:szCs w:val="20"/>
          <w:lang w:val="en-US"/>
        </w:rPr>
      </w:pPr>
    </w:p>
    <w:p w14:paraId="57E85BDC"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14:paraId="0818F30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#DataQuality"/&gt;</w:t>
      </w:r>
    </w:p>
    <w:p w14:paraId="4030CAF5" w14:textId="0A2CD2A8" w:rsidR="00047648" w:rsidRPr="00E53545" w:rsidRDefault="00047648" w:rsidP="00047648">
      <w:pPr>
        <w:spacing w:before="0" w:line="240" w:lineRule="exact"/>
        <w:rPr>
          <w:sz w:val="20"/>
          <w:szCs w:val="20"/>
          <w:lang w:val="en-US"/>
        </w:rPr>
      </w:pPr>
      <w:r w:rsidRPr="00E53545">
        <w:rPr>
          <w:sz w:val="20"/>
          <w:szCs w:val="20"/>
          <w:lang w:val="en-US"/>
        </w:rPr>
        <w:t xml:space="preserve">  &lt;qualityRequirement</w:t>
      </w:r>
      <w:del w:id="527" w:author="Ha Suwook" w:date="2019-08-28T16:07:00Z">
        <w:r w:rsidRPr="00E53545" w:rsidDel="001445C6">
          <w:rPr>
            <w:sz w:val="20"/>
            <w:szCs w:val="20"/>
            <w:lang w:val="en-US"/>
          </w:rPr>
          <w:delText>s</w:delText>
        </w:r>
      </w:del>
      <w:r w:rsidRPr="00E53545">
        <w:rPr>
          <w:sz w:val="20"/>
          <w:szCs w:val="20"/>
          <w:lang w:val="en-US"/>
        </w:rPr>
        <w:t>&gt;under 1% missing fields&lt;/qualityRequirement</w:t>
      </w:r>
      <w:del w:id="528" w:author="Ha Suwook" w:date="2019-08-28T16:07:00Z">
        <w:r w:rsidRPr="00E53545" w:rsidDel="001445C6">
          <w:rPr>
            <w:sz w:val="20"/>
            <w:szCs w:val="20"/>
            <w:lang w:val="en-US"/>
          </w:rPr>
          <w:delText>s</w:delText>
        </w:r>
      </w:del>
      <w:r w:rsidRPr="00E53545">
        <w:rPr>
          <w:sz w:val="20"/>
          <w:szCs w:val="20"/>
          <w:lang w:val="en-US"/>
        </w:rPr>
        <w:t>&gt;</w:t>
      </w:r>
    </w:p>
    <w:p w14:paraId="2AE6EA4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&lt;qualityResult&gt;passed (99.3%)&lt;/qualityResult&gt;</w:t>
      </w:r>
    </w:p>
    <w:p w14:paraId="77B768E1"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&lt;unitOfMeasure&gt;percent&lt;/unitOfMeasure&gt;</w:t>
      </w:r>
    </w:p>
    <w:p w14:paraId="523F88EE"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6A7502C7" w14:textId="77777777" w:rsidR="00047648" w:rsidRPr="00E53545" w:rsidRDefault="00047648" w:rsidP="00047648">
      <w:pPr>
        <w:spacing w:before="0" w:line="240" w:lineRule="exact"/>
        <w:rPr>
          <w:sz w:val="20"/>
          <w:szCs w:val="20"/>
          <w:lang w:val="en-US"/>
        </w:rPr>
      </w:pPr>
    </w:p>
    <w:p w14:paraId="25F870D9"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 --&gt;</w:t>
      </w:r>
    </w:p>
    <w:p w14:paraId="470E0588" w14:textId="77777777" w:rsidR="00047648" w:rsidRPr="00E53545" w:rsidRDefault="00047648" w:rsidP="00047648">
      <w:pPr>
        <w:spacing w:before="0" w:line="240" w:lineRule="exact"/>
        <w:rPr>
          <w:sz w:val="20"/>
          <w:szCs w:val="20"/>
          <w:lang w:val="en-US"/>
        </w:rPr>
      </w:pPr>
    </w:p>
    <w:p w14:paraId="7FF6FDEE"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14:paraId="41789743"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#ResponsibleParty"/&gt;</w:t>
      </w:r>
    </w:p>
    <w:p w14:paraId="4A4FAC4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&lt;contact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14:paraId="6D91B9F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&lt;function&gt;Management&lt;/function&gt;</w:t>
      </w:r>
    </w:p>
    <w:p w14:paraId="0A98618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&lt;individualName&gt;John&lt;/individualName&gt;</w:t>
      </w:r>
    </w:p>
    <w:p w14:paraId="12E2F47B"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&lt;organizationName&gt;National Health Insurance Service&lt;/organizationName&gt;</w:t>
      </w:r>
    </w:p>
    <w:p w14:paraId="27C9C423"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&lt;positionName&gt;Manager&lt;/positionName&gt;</w:t>
      </w:r>
    </w:p>
    <w:p w14:paraId="02764810"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0EB73D05" w14:textId="77777777" w:rsidR="00047648" w:rsidRPr="00E53545" w:rsidRDefault="00047648" w:rsidP="00047648">
      <w:pPr>
        <w:spacing w:before="0" w:line="240" w:lineRule="exact"/>
        <w:rPr>
          <w:sz w:val="20"/>
          <w:szCs w:val="20"/>
          <w:lang w:val="en-US"/>
        </w:rPr>
      </w:pPr>
    </w:p>
    <w:p w14:paraId="26ACACEE"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#record1 --&gt;</w:t>
      </w:r>
    </w:p>
    <w:p w14:paraId="4972F536" w14:textId="77777777" w:rsidR="00047648" w:rsidRPr="00E53545" w:rsidRDefault="00047648" w:rsidP="00047648">
      <w:pPr>
        <w:spacing w:before="0" w:line="240" w:lineRule="exact"/>
        <w:rPr>
          <w:sz w:val="20"/>
          <w:szCs w:val="20"/>
          <w:lang w:val="en-US"/>
        </w:rPr>
      </w:pPr>
    </w:p>
    <w:p w14:paraId="5A35EEC9"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14:paraId="62166A83"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#Record"/&gt;</w:t>
      </w:r>
    </w:p>
    <w:p w14:paraId="1101071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&lt;issuedDate rdf:datatype="http://www.w3.org/2001/XMLSchema#date"&gt;2018-03-01&lt;/issuedDate&gt;</w:t>
      </w:r>
    </w:p>
    <w:p w14:paraId="6F7A05F2"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&lt;modifiedDate rdf:datatype="http://www.w3.org/2001/XMLSchema#date"&gt;2018-04-15&lt;/modifiedDate&gt;</w:t>
      </w:r>
    </w:p>
    <w:p w14:paraId="37431A23"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244E890F" w14:textId="77777777" w:rsidR="00047648" w:rsidRPr="00E53545" w:rsidRDefault="00047648" w:rsidP="00047648">
      <w:pPr>
        <w:spacing w:before="0" w:line="240" w:lineRule="exact"/>
        <w:rPr>
          <w:sz w:val="20"/>
          <w:szCs w:val="20"/>
          <w:lang w:val="en-US"/>
        </w:rPr>
      </w:pPr>
    </w:p>
    <w:p w14:paraId="73ECBDD7" w14:textId="77777777" w:rsidR="00047648" w:rsidRPr="00E53545" w:rsidRDefault="00047648" w:rsidP="00047648">
      <w:pPr>
        <w:spacing w:before="0" w:line="240" w:lineRule="exact"/>
        <w:rPr>
          <w:sz w:val="20"/>
          <w:szCs w:val="20"/>
          <w:lang w:val="en-US"/>
        </w:rPr>
      </w:pPr>
      <w:r w:rsidRPr="00E53545">
        <w:rPr>
          <w:sz w:val="20"/>
          <w:szCs w:val="20"/>
          <w:lang w:val="en-US"/>
        </w:rPr>
        <w:lastRenderedPageBreak/>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 --&gt;</w:t>
      </w:r>
    </w:p>
    <w:p w14:paraId="5C3BE68D" w14:textId="77777777" w:rsidR="00047648" w:rsidRPr="00E53545" w:rsidRDefault="00047648" w:rsidP="00047648">
      <w:pPr>
        <w:spacing w:before="0" w:line="240" w:lineRule="exact"/>
        <w:rPr>
          <w:sz w:val="20"/>
          <w:szCs w:val="20"/>
          <w:lang w:val="en-US"/>
        </w:rPr>
      </w:pPr>
    </w:p>
    <w:p w14:paraId="01089C66"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14:paraId="42649B1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#DataRight"/&gt;</w:t>
      </w:r>
    </w:p>
    <w:p w14:paraId="289FB23B"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&lt;license rdf:datatype="http://www.w3.org/2001/XMLSchema#anyURI"&gt;http://purl.obolibrary.org/obo/PDRO.owl&lt;/license&gt;</w:t>
      </w:r>
    </w:p>
    <w:p w14:paraId="118548B2"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&lt;rightsStatement&gt;Public access&lt;/rightsStatement&gt;</w:t>
      </w:r>
    </w:p>
    <w:p w14:paraId="41427E2D"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2EEF4FF4" w14:textId="77777777" w:rsidR="00047648" w:rsidRPr="00E53545" w:rsidRDefault="00047648" w:rsidP="00047648">
      <w:pPr>
        <w:spacing w:before="0" w:line="240" w:lineRule="exact"/>
        <w:rPr>
          <w:sz w:val="20"/>
          <w:szCs w:val="20"/>
          <w:lang w:val="en-US"/>
        </w:rPr>
      </w:pPr>
    </w:p>
    <w:p w14:paraId="2DDB01AF"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 --&gt;</w:t>
      </w:r>
    </w:p>
    <w:p w14:paraId="45DC5956" w14:textId="77777777" w:rsidR="00047648" w:rsidRPr="00E53545" w:rsidRDefault="00047648" w:rsidP="00047648">
      <w:pPr>
        <w:spacing w:before="0" w:line="240" w:lineRule="exact"/>
        <w:rPr>
          <w:sz w:val="20"/>
          <w:szCs w:val="20"/>
          <w:lang w:val="en-US"/>
        </w:rPr>
      </w:pPr>
    </w:p>
    <w:p w14:paraId="315C0C03"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14:paraId="3345ABC7"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14:paraId="12DBBF3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14:paraId="13439D97"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14:paraId="24015FF5"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&lt;dc:format&gt;json&lt;/dc:format&gt;</w:t>
      </w:r>
    </w:p>
    <w:p w14:paraId="63CAF306"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&lt;accessInformation rdf:datatype="http://www.w3.org/2001/XMLSchema#anyURI"&gt;http://www.nhis.or.kr/screen.csv&lt;/accessInformation&gt;</w:t>
      </w:r>
    </w:p>
    <w:p w14:paraId="7BDA0FC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rdf:datatype="http://www.w3.org/2001/XMLSchema#anyURI"&gt;http://www.nhis.or.kr/screen.sample.csv&lt;/sampleData&gt;</w:t>
      </w:r>
    </w:p>
    <w:p w14:paraId="779C6D5B"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rdf:datatype="http://www.w3.org/2001/XMLSchema#unsignedLong"&gt;12000000&lt;/dcat:byteSize&gt;</w:t>
      </w:r>
    </w:p>
    <w:p w14:paraId="471C2615"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1DEDCE5F" w14:textId="77777777" w:rsidR="00047648" w:rsidRPr="00E53545" w:rsidRDefault="00047648" w:rsidP="00047648">
      <w:pPr>
        <w:spacing w:before="0" w:line="240" w:lineRule="exact"/>
        <w:rPr>
          <w:sz w:val="20"/>
          <w:szCs w:val="20"/>
          <w:lang w:val="en-US"/>
        </w:rPr>
      </w:pPr>
    </w:p>
    <w:p w14:paraId="4712C4B7"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 --&gt;</w:t>
      </w:r>
    </w:p>
    <w:p w14:paraId="36116EC8" w14:textId="77777777" w:rsidR="00047648" w:rsidRPr="00E53545" w:rsidRDefault="00047648" w:rsidP="00047648">
      <w:pPr>
        <w:spacing w:before="0" w:line="240" w:lineRule="exact"/>
        <w:rPr>
          <w:sz w:val="20"/>
          <w:szCs w:val="20"/>
          <w:lang w:val="en-US"/>
        </w:rPr>
      </w:pPr>
    </w:p>
    <w:p w14:paraId="55D3C160"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14:paraId="37AE6E1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14:paraId="39C26FFA"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14:paraId="734E9AD1"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&lt;distribution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14:paraId="29962B54"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screening data&lt;/dc:description&gt;</w:t>
      </w:r>
    </w:p>
    <w:p w14:paraId="0109027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&lt;dc:keyword&gt;health&lt;/dc:keyword&gt;</w:t>
      </w:r>
    </w:p>
    <w:p w14:paraId="51B07DF9"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&lt;dc:temporalCoverage&gt;2010.1.1~2017.12.31&lt;/dc:temporalCoverage&gt;</w:t>
      </w:r>
    </w:p>
    <w:p w14:paraId="7ADDA520"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&lt;dc:updateFrequency&gt;monthly&lt;/dc:updateFrequency&gt;</w:t>
      </w:r>
    </w:p>
    <w:p w14:paraId="2414C8F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&lt;dc:title&gt;Health screening&lt;/dc:title&gt;</w:t>
      </w:r>
    </w:p>
    <w:p w14:paraId="4C6E8DD0"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4843357C" w14:textId="77777777" w:rsidR="00047648" w:rsidRPr="00E53545" w:rsidRDefault="00047648" w:rsidP="00047648">
      <w:pPr>
        <w:spacing w:before="0" w:line="240" w:lineRule="exact"/>
        <w:rPr>
          <w:sz w:val="20"/>
          <w:szCs w:val="20"/>
          <w:lang w:val="en-US"/>
        </w:rPr>
      </w:pPr>
    </w:p>
    <w:p w14:paraId="5567B67B"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 --&gt;</w:t>
      </w:r>
    </w:p>
    <w:p w14:paraId="06D05DC3" w14:textId="77777777" w:rsidR="00047648" w:rsidRPr="00E53545" w:rsidRDefault="00047648" w:rsidP="00047648">
      <w:pPr>
        <w:spacing w:before="0" w:line="240" w:lineRule="exact"/>
        <w:rPr>
          <w:sz w:val="20"/>
          <w:szCs w:val="20"/>
          <w:lang w:val="en-US"/>
        </w:rPr>
      </w:pPr>
    </w:p>
    <w:p w14:paraId="02A9A37D"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14:paraId="40F194E1"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14:paraId="0EE94480"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&lt;comment&gt;Presecription ontology&lt;/comment&gt;</w:t>
      </w:r>
    </w:p>
    <w:p w14:paraId="25F594E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rdf:datatype="http://www.w3.org/2001/XMLSchema#anyURI"&gt;http://purl.obolibrary.org/obo/PDRO.owl&lt;/taxonomy&gt;</w:t>
      </w:r>
    </w:p>
    <w:p w14:paraId="595F2B4D"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&lt;dc:title&gt;Medical&lt;/dc:title&gt;</w:t>
      </w:r>
    </w:p>
    <w:p w14:paraId="330D15B2"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180616A6" w14:textId="77777777" w:rsidR="00047648" w:rsidRPr="00E53545" w:rsidRDefault="00047648" w:rsidP="00047648">
      <w:pPr>
        <w:spacing w:before="0" w:line="240" w:lineRule="exact"/>
        <w:rPr>
          <w:sz w:val="20"/>
          <w:szCs w:val="20"/>
          <w:lang w:val="en-US"/>
        </w:rPr>
      </w:pPr>
    </w:p>
    <w:p w14:paraId="3C9F8EA2" w14:textId="77777777"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 --&gt;</w:t>
      </w:r>
    </w:p>
    <w:p w14:paraId="502FBCC2" w14:textId="77777777" w:rsidR="00047648" w:rsidRPr="00E53545" w:rsidRDefault="00047648" w:rsidP="00047648">
      <w:pPr>
        <w:spacing w:before="0" w:line="240" w:lineRule="exact"/>
        <w:rPr>
          <w:sz w:val="20"/>
          <w:szCs w:val="20"/>
          <w:lang w:val="en-US"/>
        </w:rPr>
      </w:pPr>
    </w:p>
    <w:p w14:paraId="52694B7F"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14:paraId="2C822BFE"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14:paraId="18DE757C"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&lt;comment&gt;HL7&amp;apos;s health data exchange&lt;/comment&gt;</w:t>
      </w:r>
    </w:p>
    <w:p w14:paraId="294DD118"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rdf:datatype="http://www.w3.org/2001/XMLSchema#anyURI"&gt;http://hl7.org/fhir/&lt;/taxonomy&gt;</w:t>
      </w:r>
    </w:p>
    <w:p w14:paraId="295B3E4B" w14:textId="77777777" w:rsidR="00047648" w:rsidRPr="00E53545" w:rsidRDefault="00047648" w:rsidP="00047648">
      <w:pPr>
        <w:spacing w:before="0" w:line="240" w:lineRule="exact"/>
        <w:rPr>
          <w:sz w:val="20"/>
          <w:szCs w:val="20"/>
          <w:lang w:val="en-US"/>
        </w:rPr>
      </w:pPr>
      <w:r w:rsidRPr="00E53545">
        <w:rPr>
          <w:sz w:val="20"/>
          <w:szCs w:val="20"/>
          <w:lang w:val="en-US"/>
        </w:rPr>
        <w:t xml:space="preserve">  &lt;dc:title&gt;Health&lt;/dc:title&gt;</w:t>
      </w:r>
    </w:p>
    <w:p w14:paraId="2C717C0B" w14:textId="77777777" w:rsidR="00047648" w:rsidRPr="00E53545" w:rsidRDefault="00047648" w:rsidP="00047648">
      <w:pPr>
        <w:spacing w:before="0" w:line="240" w:lineRule="exact"/>
        <w:rPr>
          <w:sz w:val="20"/>
          <w:szCs w:val="20"/>
          <w:lang w:val="en-US"/>
        </w:rPr>
      </w:pPr>
      <w:r w:rsidRPr="00E53545">
        <w:rPr>
          <w:sz w:val="20"/>
          <w:szCs w:val="20"/>
          <w:lang w:val="en-US"/>
        </w:rPr>
        <w:t>&lt;/owl:NamedIndividual&gt;</w:t>
      </w:r>
    </w:p>
    <w:p w14:paraId="18B07FB3" w14:textId="77777777" w:rsidR="00047648" w:rsidRPr="00E53545" w:rsidRDefault="00047648" w:rsidP="00047648">
      <w:pPr>
        <w:spacing w:before="0" w:line="240" w:lineRule="exact"/>
        <w:rPr>
          <w:sz w:val="20"/>
          <w:szCs w:val="20"/>
          <w:lang w:val="en-US"/>
        </w:rPr>
      </w:pPr>
    </w:p>
    <w:p w14:paraId="461FB75D" w14:textId="77777777" w:rsidR="00047648" w:rsidRDefault="00047648" w:rsidP="00047648">
      <w:pPr>
        <w:spacing w:before="0" w:line="240" w:lineRule="exact"/>
        <w:rPr>
          <w:sz w:val="20"/>
          <w:szCs w:val="20"/>
          <w:lang w:val="en-US"/>
        </w:rPr>
      </w:pPr>
      <w:r w:rsidRPr="00E53545">
        <w:rPr>
          <w:sz w:val="20"/>
          <w:szCs w:val="20"/>
          <w:lang w:val="en-US"/>
        </w:rPr>
        <w:t>&lt;/rdf:RDF&gt;</w:t>
      </w:r>
    </w:p>
    <w:p w14:paraId="49CA539C" w14:textId="77777777" w:rsidR="00047648" w:rsidRDefault="00047648" w:rsidP="00047648">
      <w:pPr>
        <w:spacing w:before="0" w:line="240" w:lineRule="exact"/>
        <w:rPr>
          <w:rFonts w:eastAsia="MS Mincho"/>
          <w:sz w:val="20"/>
          <w:szCs w:val="20"/>
          <w:lang w:val="en-US"/>
        </w:rPr>
      </w:pPr>
    </w:p>
    <w:p w14:paraId="71F665EE" w14:textId="77777777" w:rsidR="00047648" w:rsidRDefault="00047648" w:rsidP="00047648">
      <w:pPr>
        <w:rPr>
          <w:rFonts w:eastAsia="맑은 고딕"/>
          <w:b/>
          <w:lang w:val="en-US" w:eastAsia="ko-KR"/>
        </w:rPr>
      </w:pPr>
      <w:bookmarkStart w:id="529" w:name="_Hlk8657547"/>
      <w:r>
        <w:rPr>
          <w:rFonts w:eastAsia="맑은 고딕"/>
          <w:b/>
          <w:lang w:val="en-US" w:eastAsia="ko-KR"/>
        </w:rPr>
        <w:lastRenderedPageBreak/>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3</w:t>
      </w:r>
      <w:r w:rsidRPr="00FA2F2F">
        <w:rPr>
          <w:rFonts w:eastAsia="맑은 고딕"/>
          <w:b/>
          <w:lang w:val="en-US" w:eastAsia="ko-KR"/>
        </w:rPr>
        <w:t xml:space="preserve"> </w:t>
      </w:r>
      <w:r>
        <w:rPr>
          <w:rFonts w:eastAsia="맑은 고딕"/>
          <w:b/>
          <w:lang w:val="en-US" w:eastAsia="ko-KR"/>
        </w:rPr>
        <w:t>Turtle</w:t>
      </w:r>
      <w:r w:rsidRPr="00FA2F2F">
        <w:rPr>
          <w:rFonts w:eastAsia="맑은 고딕"/>
          <w:b/>
          <w:lang w:val="en-US" w:eastAsia="ko-KR"/>
        </w:rPr>
        <w:t xml:space="preserve"> </w:t>
      </w:r>
      <w:r>
        <w:rPr>
          <w:rFonts w:eastAsia="맑은 고딕"/>
          <w:b/>
          <w:lang w:val="en-US" w:eastAsia="ko-KR"/>
        </w:rPr>
        <w:t>instance</w:t>
      </w:r>
    </w:p>
    <w:bookmarkEnd w:id="529"/>
    <w:p w14:paraId="14B148A2" w14:textId="77777777" w:rsidR="00047648" w:rsidRDefault="00047648" w:rsidP="00047648">
      <w:pPr>
        <w:spacing w:before="0" w:line="240" w:lineRule="exact"/>
        <w:rPr>
          <w:rFonts w:eastAsia="맑은 고딕"/>
          <w:lang w:val="en-US" w:eastAsia="ko-KR"/>
        </w:rPr>
      </w:pPr>
    </w:p>
    <w:p w14:paraId="703C3B5A" w14:textId="77777777" w:rsidR="00047648" w:rsidRPr="00F4366E" w:rsidRDefault="00047648" w:rsidP="00047648">
      <w:pPr>
        <w:spacing w:before="0" w:line="240" w:lineRule="exact"/>
        <w:rPr>
          <w:rFonts w:eastAsia="맑은 고딕"/>
          <w:lang w:val="en-US" w:eastAsia="ko-KR"/>
        </w:rPr>
      </w:pPr>
      <w:r w:rsidRPr="00F4366E">
        <w:rPr>
          <w:rFonts w:eastAsia="맑은 고딕" w:hint="eastAsia"/>
          <w:lang w:val="en-US" w:eastAsia="ko-KR"/>
        </w:rPr>
        <w:t>T</w:t>
      </w:r>
      <w:r w:rsidRPr="00F4366E">
        <w:rPr>
          <w:rFonts w:eastAsia="맑은 고딕"/>
          <w:lang w:val="en-US" w:eastAsia="ko-KR"/>
        </w:rPr>
        <w:t xml:space="preserve">his </w:t>
      </w:r>
      <w:r>
        <w:rPr>
          <w:rFonts w:eastAsia="맑은 고딕"/>
          <w:lang w:val="en-US" w:eastAsia="ko-KR"/>
        </w:rPr>
        <w:t xml:space="preserve">clause provides an example of metadata instance based on the Turtle schema which described in Appendix II.3. </w:t>
      </w:r>
    </w:p>
    <w:p w14:paraId="51BDD6FE" w14:textId="77777777" w:rsidR="00047648" w:rsidRPr="007A321A" w:rsidRDefault="00047648" w:rsidP="00047648">
      <w:pPr>
        <w:rPr>
          <w:rFonts w:eastAsia="MS Mincho"/>
          <w:b/>
          <w:lang w:val="en-US"/>
        </w:rPr>
      </w:pPr>
    </w:p>
    <w:p w14:paraId="7AEDAC4E" w14:textId="77777777" w:rsidR="00047648" w:rsidRPr="007A321A" w:rsidRDefault="00047648" w:rsidP="00047648">
      <w:pPr>
        <w:spacing w:before="0" w:line="240" w:lineRule="exact"/>
        <w:rPr>
          <w:rFonts w:eastAsia="MS Mincho"/>
          <w:sz w:val="20"/>
          <w:szCs w:val="20"/>
          <w:lang w:val="en-US"/>
        </w:rPr>
      </w:pPr>
      <w:bookmarkStart w:id="530" w:name="_Hlk8657557"/>
      <w:r w:rsidRPr="007A321A">
        <w:rPr>
          <w:rFonts w:eastAsia="MS Mincho"/>
          <w:sz w:val="20"/>
          <w:szCs w:val="20"/>
          <w:lang w:val="en-US"/>
        </w:rPr>
        <w:t># baseURI: 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p>
    <w:p w14:paraId="0AF82AF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http://purl.org/dc/elements/1.1/</w:t>
      </w:r>
    </w:p>
    <w:p w14:paraId="6D951EA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http://purl.org/dc/terms/</w:t>
      </w:r>
    </w:p>
    <w:p w14:paraId="0CC6774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http://www.w3.org/ns/dcat#</w:t>
      </w:r>
    </w:p>
    <w:p w14:paraId="34DA29F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https://www.w3.org/2002/07/owl#</w:t>
      </w:r>
    </w:p>
    <w:p w14:paraId="3088E6C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prefix: bdc</w:t>
      </w:r>
    </w:p>
    <w:p w14:paraId="0F098E40" w14:textId="77777777" w:rsidR="00047648" w:rsidRPr="007A321A" w:rsidRDefault="00047648" w:rsidP="00047648">
      <w:pPr>
        <w:spacing w:before="0" w:line="240" w:lineRule="exact"/>
        <w:rPr>
          <w:rFonts w:eastAsia="MS Mincho"/>
          <w:sz w:val="20"/>
          <w:szCs w:val="20"/>
          <w:lang w:val="en-US"/>
        </w:rPr>
      </w:pPr>
    </w:p>
    <w:p w14:paraId="7CA2E4B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bdc: &lt;http://www.itu.int/xml-namespace/itut/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r w:rsidRPr="007A321A">
        <w:rPr>
          <w:rFonts w:eastAsia="MS Mincho"/>
          <w:sz w:val="20"/>
          <w:szCs w:val="20"/>
          <w:lang w:val="en-US"/>
        </w:rPr>
        <w:t>#&gt; .</w:t>
      </w:r>
    </w:p>
    <w:p w14:paraId="102C6A6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 &lt;http://purl.org/dc/elements/1.1/&gt; .</w:t>
      </w:r>
    </w:p>
    <w:p w14:paraId="12FA3D3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dcat: &lt;http://www.w3.org/ns/dcat#&gt; .</w:t>
      </w:r>
    </w:p>
    <w:p w14:paraId="250A69D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dct: &lt;http://purl.org/dc/terms/&gt; .</w:t>
      </w:r>
    </w:p>
    <w:p w14:paraId="1B8B9D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owl: &lt;http://www.w3.org/2002/07/owl#&gt; .</w:t>
      </w:r>
    </w:p>
    <w:p w14:paraId="5612C37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 &lt;http://www.w3.org/1999/02/22-rdf-syntax-ns#&gt; .</w:t>
      </w:r>
    </w:p>
    <w:p w14:paraId="28E0B9F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rdfs: &lt;http://www.w3.org/2000/01/rdf-schema#&gt; .</w:t>
      </w:r>
    </w:p>
    <w:p w14:paraId="504B127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xsd: &lt;http://www.w3.org/2001/XMLSchema#&gt; .</w:t>
      </w:r>
    </w:p>
    <w:bookmarkEnd w:id="530"/>
    <w:p w14:paraId="6B115CD7" w14:textId="77777777" w:rsidR="00047648" w:rsidRPr="007A321A" w:rsidRDefault="00047648" w:rsidP="00047648">
      <w:pPr>
        <w:spacing w:before="0" w:line="240" w:lineRule="exact"/>
        <w:rPr>
          <w:rFonts w:eastAsia="MS Mincho"/>
          <w:sz w:val="20"/>
          <w:szCs w:val="20"/>
          <w:lang w:val="en-US"/>
        </w:rPr>
      </w:pPr>
    </w:p>
    <w:p w14:paraId="1423819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dc:description</w:t>
      </w:r>
    </w:p>
    <w:p w14:paraId="3130584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26B65E8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3D551B4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0503B85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AC4147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dc:format</w:t>
      </w:r>
    </w:p>
    <w:p w14:paraId="4F51BC7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14:paraId="0DB749A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4B90E57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0BF7AEB" w14:textId="77777777"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dc:hasRelation</w:t>
      </w:r>
    </w:p>
    <w:p w14:paraId="1CDB52CE" w14:textId="77777777"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rdf:type rdf:Property ;</w:t>
      </w:r>
    </w:p>
    <w:p w14:paraId="25045C9D" w14:textId="77777777"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rdfs:domain bdc:Dataset ;</w:t>
      </w:r>
    </w:p>
    <w:p w14:paraId="3361BA38" w14:textId="77777777" w:rsidR="00047648" w:rsidRPr="007A321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rdfs:range bdc:Dataset ;</w:t>
      </w:r>
    </w:p>
    <w:p w14:paraId="4731BF40" w14:textId="77777777" w:rsidR="00047648"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A82C9F9" w14:textId="77777777"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dc:hasRelation</w:t>
      </w:r>
    </w:p>
    <w:p w14:paraId="668B397C" w14:textId="77777777"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 xml:space="preserve">  rdf:type rdf:Property ;</w:t>
      </w:r>
    </w:p>
    <w:p w14:paraId="062936B2" w14:textId="77777777"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 xml:space="preserve">  rdfs:domain bdc:Catalogue ;</w:t>
      </w:r>
    </w:p>
    <w:p w14:paraId="76240CAC" w14:textId="77777777" w:rsidR="00DB2BF1" w:rsidRPr="00DB2BF1" w:rsidRDefault="00DB2BF1" w:rsidP="00047648">
      <w:pPr>
        <w:spacing w:before="0" w:line="240" w:lineRule="exact"/>
        <w:rPr>
          <w:rFonts w:eastAsia="MS Mincho"/>
          <w:sz w:val="20"/>
          <w:szCs w:val="20"/>
          <w:lang w:val="en-US"/>
        </w:rPr>
      </w:pPr>
      <w:r w:rsidRPr="00C9582A">
        <w:rPr>
          <w:rFonts w:eastAsia="MS Mincho"/>
          <w:sz w:val="20"/>
          <w:szCs w:val="20"/>
          <w:lang w:val="en-US"/>
        </w:rPr>
        <w:t xml:space="preserve">  rdfs:range bdc:Catalogue ;</w:t>
      </w:r>
    </w:p>
    <w:p w14:paraId="600723A9" w14:textId="77777777" w:rsidR="00DB2BF1" w:rsidRPr="00F352D5" w:rsidRDefault="002500C4" w:rsidP="00047648">
      <w:pPr>
        <w:spacing w:before="0" w:line="240" w:lineRule="exact"/>
        <w:rPr>
          <w:rFonts w:eastAsia="맑은 고딕"/>
          <w:sz w:val="20"/>
          <w:szCs w:val="20"/>
          <w:lang w:val="en-US" w:eastAsia="ko-KR"/>
        </w:rPr>
      </w:pPr>
      <w:r>
        <w:rPr>
          <w:rFonts w:eastAsia="맑은 고딕" w:hint="eastAsia"/>
          <w:sz w:val="20"/>
          <w:szCs w:val="20"/>
          <w:lang w:val="en-US" w:eastAsia="ko-KR"/>
        </w:rPr>
        <w:t>.</w:t>
      </w:r>
    </w:p>
    <w:p w14:paraId="0CEFE9E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dc:keyword</w:t>
      </w:r>
    </w:p>
    <w:p w14:paraId="6AEE19A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4B5A7BA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"commonly used word(s) used to describe the dataset" ;</w:t>
      </w:r>
    </w:p>
    <w:p w14:paraId="6947604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7244979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4C78975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9526E1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dc:language</w:t>
      </w:r>
    </w:p>
    <w:p w14:paraId="7A5777B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0898D39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dct:RFC5646 ;</w:t>
      </w:r>
    </w:p>
    <w:p w14:paraId="69FA2A8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D3EAC1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dc:temporalCoverage</w:t>
      </w:r>
    </w:p>
    <w:p w14:paraId="285C3AB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545EC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the dataset was captured" ;</w:t>
      </w:r>
    </w:p>
    <w:p w14:paraId="167BB49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22CAB5D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55AE64B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E5AFDD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dc:title</w:t>
      </w:r>
    </w:p>
    <w:p w14:paraId="23C861B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5959900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rdfs:domain bdc:Dataset ;</w:t>
      </w:r>
    </w:p>
    <w:p w14:paraId="5BF85C7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14:paraId="620083A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48C81EA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04D875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dc:updateFrequency</w:t>
      </w:r>
    </w:p>
    <w:p w14:paraId="794F2E0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6DA5158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"rate of occurrence of dataset update" ;</w:t>
      </w:r>
    </w:p>
    <w:p w14:paraId="7137162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6959049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1711366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A5FB27B" w14:textId="77777777" w:rsidR="00047648" w:rsidRPr="007A321A" w:rsidRDefault="00047648" w:rsidP="00047648">
      <w:pPr>
        <w:spacing w:before="0" w:line="240" w:lineRule="exact"/>
        <w:rPr>
          <w:rFonts w:eastAsia="MS Mincho"/>
          <w:sz w:val="20"/>
          <w:szCs w:val="20"/>
          <w:lang w:val="en-US"/>
        </w:rPr>
      </w:pPr>
      <w:bookmarkStart w:id="531" w:name="_Hlk8657572"/>
      <w:r w:rsidRPr="007A321A">
        <w:rPr>
          <w:rFonts w:eastAsia="MS Mincho"/>
          <w:sz w:val="20"/>
          <w:szCs w:val="20"/>
          <w:lang w:val="en-US"/>
        </w:rPr>
        <w:t>&lt;http://www.itu.int/xml-namespace/itut/Y.bdm-sch/bigdata</w:t>
      </w:r>
      <w:r>
        <w:rPr>
          <w:rFonts w:eastAsia="MS Mincho"/>
          <w:sz w:val="20"/>
          <w:szCs w:val="20"/>
          <w:lang w:val="en-US"/>
        </w:rPr>
        <w:t>catalogue</w:t>
      </w:r>
      <w:r w:rsidRPr="007A321A">
        <w:rPr>
          <w:rFonts w:eastAsia="MS Mincho"/>
          <w:sz w:val="20"/>
          <w:szCs w:val="20"/>
          <w:lang w:val="en-US"/>
        </w:rPr>
        <w:t>&gt;</w:t>
      </w:r>
    </w:p>
    <w:p w14:paraId="144ED59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owl:Ontology ;</w:t>
      </w:r>
    </w:p>
    <w:p w14:paraId="2F65424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owl:imports dc: ;</w:t>
      </w:r>
    </w:p>
    <w:p w14:paraId="5AAC3C4A" w14:textId="77777777" w:rsidR="00047648" w:rsidRPr="007A321A" w:rsidRDefault="00047648" w:rsidP="00F352D5">
      <w:pPr>
        <w:spacing w:before="0" w:line="240" w:lineRule="exact"/>
        <w:ind w:firstLineChars="50" w:firstLine="100"/>
        <w:rPr>
          <w:rFonts w:eastAsia="MS Mincho"/>
          <w:sz w:val="20"/>
          <w:szCs w:val="20"/>
          <w:lang w:val="en-US"/>
        </w:rPr>
      </w:pPr>
      <w:r w:rsidRPr="007A321A">
        <w:rPr>
          <w:rFonts w:eastAsia="MS Mincho"/>
          <w:sz w:val="20"/>
          <w:szCs w:val="20"/>
          <w:lang w:val="en-US"/>
        </w:rPr>
        <w:t>owl:imports &lt;https://www.w3.org/2002/07/owl#&gt; ;</w:t>
      </w:r>
    </w:p>
    <w:p w14:paraId="1C91B9F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bookmarkEnd w:id="531"/>
    <w:p w14:paraId="1D977BA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bdc:Catalogue</w:t>
      </w:r>
    </w:p>
    <w:p w14:paraId="5770012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7EE9DBB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"Root entity which defines metadata about dataset resource" ;</w:t>
      </w:r>
    </w:p>
    <w:p w14:paraId="6C9EB01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1ED5DCE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D87C06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bdc:ContactType</w:t>
      </w:r>
    </w:p>
    <w:p w14:paraId="2BED751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4FB1608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14:paraId="62D1C45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2466CDA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6ED079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14:paraId="1E48157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4E6CADF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14:paraId="3A5A522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360EFE0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8336A0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14:paraId="67770CB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5D30C77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14:paraId="335FFB8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0441AD8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66AB106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bdc:DataTypeCode</w:t>
      </w:r>
    </w:p>
    <w:p w14:paraId="4BA1ED2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1E13DCE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7B0EDE7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47A475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14:paraId="620EA31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6693EA8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14:paraId="5398D47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291CE05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3D7E33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14:paraId="1C33AA5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051B8A4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14:paraId="0C948D2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39F6DB7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E4E521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bdc:Domain</w:t>
      </w:r>
    </w:p>
    <w:p w14:paraId="2DAF87A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41F503D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and/ or usage information for data catalogue" ;</w:t>
      </w:r>
    </w:p>
    <w:p w14:paraId="6FA0281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6E2ED8E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6446BD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14:paraId="59E9E10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7C6BE1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14:paraId="51A3B40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103F956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253E7E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bdc:ResponsibleParty</w:t>
      </w:r>
    </w:p>
    <w:p w14:paraId="17F4BEC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14:paraId="23475F6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14:paraId="042422C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7957DC4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AAA666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bdc:SemiStructured</w:t>
      </w:r>
    </w:p>
    <w:p w14:paraId="3627A31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14:paraId="29A84DC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neither raw data, nor typed data in a conventional database system (e.g. XML, JSON)" ;</w:t>
      </w:r>
    </w:p>
    <w:p w14:paraId="38BC630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2E308D1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7A17B0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bdc:Structured</w:t>
      </w:r>
    </w:p>
    <w:p w14:paraId="28F8B26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14:paraId="67E1CA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organized in a format easily used by formatted repository" ;</w:t>
      </w:r>
    </w:p>
    <w:p w14:paraId="5C0F4A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5196C05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F5D710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bdc:Unstructured</w:t>
      </w:r>
    </w:p>
    <w:p w14:paraId="5EC5951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14:paraId="5CF6AAF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either does not have a pre-defined data model or is not organized in a pre-defined manner" ;</w:t>
      </w:r>
    </w:p>
    <w:p w14:paraId="7E09A45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14:paraId="52F36D6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FBA19A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bdc:accessInformation</w:t>
      </w:r>
    </w:p>
    <w:p w14:paraId="0177362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14:paraId="5565FE4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"access information to dataset" ;</w:t>
      </w:r>
    </w:p>
    <w:p w14:paraId="44D9419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14:paraId="5DB6019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14:paraId="2A67DF7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6DF58BE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bdc:address</w:t>
      </w:r>
    </w:p>
    <w:p w14:paraId="0004564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416E173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"physical and email address at which the organization or individual may be contacted" ;</w:t>
      </w:r>
    </w:p>
    <w:p w14:paraId="377E634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14:paraId="06B302D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1C7FE0F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0E66A2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bdc:comment</w:t>
      </w:r>
    </w:p>
    <w:p w14:paraId="52832EC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0DA5CB8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"an additional information for domain" ;</w:t>
      </w:r>
    </w:p>
    <w:p w14:paraId="2C7DC7F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14:paraId="706D4B5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2BEFFEB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10B1EE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w:t>
      </w:r>
    </w:p>
    <w:p w14:paraId="12AE344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40185AE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14:paraId="0163A12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14:paraId="662A94E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bdc:ContactType ;</w:t>
      </w:r>
    </w:p>
    <w:p w14:paraId="0A9F818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438863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bdc:contactPoint</w:t>
      </w:r>
    </w:p>
    <w:p w14:paraId="2781969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17BEC7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"contact point information for the dataset" ;</w:t>
      </w:r>
    </w:p>
    <w:p w14:paraId="7A2A51A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448AC8F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14:paraId="1B4C4AD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8DF691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14:paraId="0DCFEC3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CA6487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14:paraId="1237879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7759EE9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bdc:DataQuality ;</w:t>
      </w:r>
    </w:p>
    <w:p w14:paraId="50231A4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6DB406B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14:paraId="2E7243B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09BB38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14:paraId="2043B7F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rdfs:domain bdc:Distribution ;</w:t>
      </w:r>
    </w:p>
    <w:p w14:paraId="60F5118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bdc:DataRight ;</w:t>
      </w:r>
    </w:p>
    <w:p w14:paraId="34AEA55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B08C12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w:t>
      </w:r>
    </w:p>
    <w:p w14:paraId="09E7063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EE6D21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type information of the dataset" ;</w:t>
      </w:r>
    </w:p>
    <w:p w14:paraId="781668D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14:paraId="0EC1BC3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bdc:DataTypeCode ;</w:t>
      </w:r>
    </w:p>
    <w:p w14:paraId="395EE41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861638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14:paraId="1B351B9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5F6F99D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14:paraId="576D92D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21A8063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bdc:Dataset ;</w:t>
      </w:r>
    </w:p>
    <w:p w14:paraId="4604702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35097F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14:paraId="35E3816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3E7301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14:paraId="072DCC7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14:paraId="030A85F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bdc:Distribution ;</w:t>
      </w:r>
    </w:p>
    <w:p w14:paraId="45C140A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1DAE35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bdc:function</w:t>
      </w:r>
    </w:p>
    <w:p w14:paraId="654FB3A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DABF8F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"function performed by the responsible party" ;</w:t>
      </w:r>
    </w:p>
    <w:p w14:paraId="097AF9C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14:paraId="4DCCAC7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4001506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D75A2C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bdc:healthCatalogue</w:t>
      </w:r>
    </w:p>
    <w:p w14:paraId="74F3A58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bdc:Catalogue ;</w:t>
      </w:r>
    </w:p>
    <w:p w14:paraId="422327E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data of prescription &amp; screening" ;</w:t>
      </w:r>
    </w:p>
    <w:p w14:paraId="59BFAC4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dc:language "ko_KR"^^dct:RFC5646 ;</w:t>
      </w:r>
    </w:p>
    <w:p w14:paraId="2941F3D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Data" ;</w:t>
      </w:r>
    </w:p>
    <w:p w14:paraId="62337DB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bdc:dataQuality bdc:quality ;</w:t>
      </w:r>
    </w:p>
    <w:p w14:paraId="6C6A47F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bdc:prescriptionSet ;</w:t>
      </w:r>
    </w:p>
    <w:p w14:paraId="4458C0C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bdc:screenSet ;</w:t>
      </w:r>
    </w:p>
    <w:p w14:paraId="1BE9571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bdc:record bdc:record1 ;</w:t>
      </w:r>
    </w:p>
    <w:p w14:paraId="61BF907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bdc:responsibleParty bdc:rParty ;</w:t>
      </w:r>
    </w:p>
    <w:p w14:paraId="0D15B6B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bdc:sourceDomain bdc:srcDomain ;</w:t>
      </w:r>
    </w:p>
    <w:p w14:paraId="150E642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bdc:usageDomain bdc:useDomain ;</w:t>
      </w:r>
    </w:p>
    <w:p w14:paraId="642489A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owl:versionInfo "1.0.0" ;</w:t>
      </w:r>
    </w:p>
    <w:p w14:paraId="68C0A31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13D1BF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bdc:hoursOfServices</w:t>
      </w:r>
    </w:p>
    <w:p w14:paraId="6065D90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E447BC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individuals can contact the organization or individual" ;</w:t>
      </w:r>
    </w:p>
    <w:p w14:paraId="644E242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14:paraId="24CE3E0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172EFD3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0B5234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bdc:individualName</w:t>
      </w:r>
    </w:p>
    <w:p w14:paraId="40178E7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62C1817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person- surname, given name, title" ;</w:t>
      </w:r>
    </w:p>
    <w:p w14:paraId="3490787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14:paraId="2569421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521971A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529F2D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bdc:issuedDate</w:t>
      </w:r>
    </w:p>
    <w:p w14:paraId="25557CB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5B9E602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issued date of listing the dataset in the catalogue" ;</w:t>
      </w:r>
    </w:p>
    <w:p w14:paraId="65DCAD8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14:paraId="5DFA3F0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14:paraId="6450DCB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D3024E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bdc:ko_KR</w:t>
      </w:r>
    </w:p>
    <w:p w14:paraId="0B04BC9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dct:LinguisticSystem ;</w:t>
      </w:r>
    </w:p>
    <w:p w14:paraId="4FC48ED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2A832E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bdc:license</w:t>
      </w:r>
    </w:p>
    <w:p w14:paraId="49B5CA9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5E29FAA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"This links to the license document under which the catalog is made available and not the datasets" ;</w:t>
      </w:r>
    </w:p>
    <w:p w14:paraId="0B82369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14:paraId="1D75B2E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14:paraId="475CEC2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2DD9D9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bdc:modifiedDate</w:t>
      </w:r>
    </w:p>
    <w:p w14:paraId="1AF4885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220736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most resent modified date of data catalogue" ;</w:t>
      </w:r>
    </w:p>
    <w:p w14:paraId="21F8674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14:paraId="519DCF8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14:paraId="2E2E45C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036D84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bdc:myContact</w:t>
      </w:r>
    </w:p>
    <w:p w14:paraId="1314DDF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bdc:ContactType ;</w:t>
      </w:r>
    </w:p>
    <w:p w14:paraId="2294E87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bdc:address "Seoul Korea" ;</w:t>
      </w:r>
    </w:p>
    <w:p w14:paraId="45A7B20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bdc:hoursOfServices "09:00~18:00" ;</w:t>
      </w:r>
    </w:p>
    <w:p w14:paraId="4D651C8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bdc:onlineResource "https://www.nhis.or.kr"^^xsd:anyURI ;</w:t>
      </w:r>
    </w:p>
    <w:p w14:paraId="3B04D93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bdc:phoneNumber "012-123-3456" ;</w:t>
      </w:r>
    </w:p>
    <w:p w14:paraId="440DC8D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FDF440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bdc:onlineResource</w:t>
      </w:r>
    </w:p>
    <w:p w14:paraId="1341FC3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65768A5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"online information that can be used to contact the individual or organization" ;</w:t>
      </w:r>
    </w:p>
    <w:p w14:paraId="0FA7530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14:paraId="2128F85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14:paraId="3BCB7E9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8C52D8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bdc:organizationName</w:t>
      </w:r>
    </w:p>
    <w:p w14:paraId="0F71058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7DEE430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organization" ;</w:t>
      </w:r>
    </w:p>
    <w:p w14:paraId="388DE00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14:paraId="35D80B7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3C3D94E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1870BC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bdc:phoneNumber</w:t>
      </w:r>
    </w:p>
    <w:p w14:paraId="54DAEC2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6DA1F2A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"telephone numbers at which the organization or individual may be contacted" ;</w:t>
      </w:r>
    </w:p>
    <w:p w14:paraId="78E7A94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14:paraId="6A558E6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6F4543F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F4D0AD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bdc:positionName</w:t>
      </w:r>
    </w:p>
    <w:p w14:paraId="59A57EE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D01F82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"role or position of the responsible person" ;</w:t>
      </w:r>
    </w:p>
    <w:p w14:paraId="0F99A54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14:paraId="1466FFC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4E6EF40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1943A4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bdc:prescriptionDist</w:t>
      </w:r>
    </w:p>
    <w:p w14:paraId="7E8CCD8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14:paraId="7AB560B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"csv" ;</w:t>
      </w:r>
    </w:p>
    <w:p w14:paraId="1B4B96C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"http://www.nhis.or.kr/prescription.csv"^^xsd:anyURI ;</w:t>
      </w:r>
    </w:p>
    <w:p w14:paraId="3DE3615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bdc:dataRight bdc:right ;</w:t>
      </w:r>
    </w:p>
    <w:p w14:paraId="5719869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14:paraId="094E309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"http://www.nhis.or.kr/prescription.sample.csv"^^xsd:anyURI ;</w:t>
      </w:r>
    </w:p>
    <w:p w14:paraId="17AAFED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"3999200"^^xsd:unsignedLong ;</w:t>
      </w:r>
    </w:p>
    <w:p w14:paraId="15FFBD8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0F17813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bdc:prescriptionSet</w:t>
      </w:r>
    </w:p>
    <w:p w14:paraId="13C527A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14:paraId="0D8DD64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"Disease prescription data" ;</w:t>
      </w:r>
    </w:p>
    <w:p w14:paraId="156241A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"prescription" ;</w:t>
      </w:r>
    </w:p>
    <w:p w14:paraId="757C7D2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dc:temporalCoverage "2013.1.1 ~ 2017.12.31" ;</w:t>
      </w:r>
    </w:p>
    <w:p w14:paraId="43DB105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"Disease prescription" ;</w:t>
      </w:r>
    </w:p>
    <w:p w14:paraId="460E060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"weekly" ;</w:t>
      </w:r>
    </w:p>
    <w:p w14:paraId="230B595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14:paraId="056F746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FD0D7A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w:t>
      </w:r>
    </w:p>
    <w:p w14:paraId="29ECF0E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bdc:DataQuality ;</w:t>
      </w:r>
    </w:p>
    <w:p w14:paraId="01E3080B" w14:textId="749A1D51"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bdc:qualityRequirement</w:t>
      </w:r>
      <w:del w:id="532" w:author="Ha Suwook" w:date="2019-08-28T16:07:00Z">
        <w:r w:rsidRPr="007A321A" w:rsidDel="001445C6">
          <w:rPr>
            <w:rFonts w:eastAsia="MS Mincho"/>
            <w:sz w:val="20"/>
            <w:szCs w:val="20"/>
            <w:lang w:val="en-US"/>
          </w:rPr>
          <w:delText>s</w:delText>
        </w:r>
      </w:del>
      <w:r w:rsidRPr="007A321A">
        <w:rPr>
          <w:rFonts w:eastAsia="MS Mincho"/>
          <w:sz w:val="20"/>
          <w:szCs w:val="20"/>
          <w:lang w:val="en-US"/>
        </w:rPr>
        <w:t xml:space="preserve"> "under 1% missing fields" ;</w:t>
      </w:r>
    </w:p>
    <w:p w14:paraId="7DB848F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bdc:qualityResult "passed (99.3%)" ;</w:t>
      </w:r>
    </w:p>
    <w:p w14:paraId="21D403B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bdc:unitOfMeasure "percent" ;</w:t>
      </w:r>
    </w:p>
    <w:p w14:paraId="5D9EBE0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DECB769" w14:textId="40C87406"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bdc:qualityRequirement</w:t>
      </w:r>
      <w:del w:id="533" w:author="Ha Suwook" w:date="2019-08-28T16:06:00Z">
        <w:r w:rsidRPr="007A321A" w:rsidDel="001445C6">
          <w:rPr>
            <w:rFonts w:eastAsia="MS Mincho"/>
            <w:sz w:val="20"/>
            <w:szCs w:val="20"/>
            <w:lang w:val="en-US"/>
          </w:rPr>
          <w:delText>s</w:delText>
        </w:r>
      </w:del>
    </w:p>
    <w:p w14:paraId="6D44F8B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0A060F2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"requirement statement for evaluating quality of dataset" ;</w:t>
      </w:r>
    </w:p>
    <w:p w14:paraId="257EEA4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14:paraId="10EFAE9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5608D0A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B39B10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bdc:qualityResult</w:t>
      </w:r>
    </w:p>
    <w:p w14:paraId="5F48ED8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0BCE00C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result of quality evaluation described by the unit of measure" ;</w:t>
      </w:r>
    </w:p>
    <w:p w14:paraId="7901BCB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14:paraId="52B1CF8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0A739BC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02CE9E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bdc:rParty</w:t>
      </w:r>
    </w:p>
    <w:p w14:paraId="26171CD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bdc:ResponsibleParty ;</w:t>
      </w:r>
    </w:p>
    <w:p w14:paraId="5FBB161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 bdc:myContact ;</w:t>
      </w:r>
    </w:p>
    <w:p w14:paraId="274C297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bdc:function "Management" ;</w:t>
      </w:r>
    </w:p>
    <w:p w14:paraId="2FE0307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bdc:individualName "John" ;</w:t>
      </w:r>
    </w:p>
    <w:p w14:paraId="46AF5A4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bdc:organizationName "National Health Insurance Service" ;</w:t>
      </w:r>
    </w:p>
    <w:p w14:paraId="50285AD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bdc:positionName "Manager" ;</w:t>
      </w:r>
    </w:p>
    <w:p w14:paraId="3731072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6EEB327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14:paraId="4FFCB36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2C7BA06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14:paraId="1DC67B4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6273E1B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bdc:Record ;</w:t>
      </w:r>
    </w:p>
    <w:p w14:paraId="12A695D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BCF8F6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bdc:record1</w:t>
      </w:r>
    </w:p>
    <w:p w14:paraId="04BD60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bdc:Record ;</w:t>
      </w:r>
    </w:p>
    <w:p w14:paraId="7018A3F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bdc:issuedDate "2018-03-01"^^xsd:date ;</w:t>
      </w:r>
    </w:p>
    <w:p w14:paraId="7C56E48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bdc:modifiedDate "2018-04-15"^^xsd:date ;</w:t>
      </w:r>
    </w:p>
    <w:p w14:paraId="2C8A69C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508196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bdc:responsibleParty</w:t>
      </w:r>
    </w:p>
    <w:p w14:paraId="32C3942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14169EA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14:paraId="42D1B01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015CE4A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14:paraId="63BDB2E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F8499D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w:t>
      </w:r>
    </w:p>
    <w:p w14:paraId="1D0E973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bdc:DataRight ;</w:t>
      </w:r>
    </w:p>
    <w:p w14:paraId="53CBBED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bdc:license "http://purl.obolibrary.org/obo/PDRO.owl"^^xsd:anyURI ;</w:t>
      </w:r>
    </w:p>
    <w:p w14:paraId="4A644DB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bdc:rightsStatement "Public access" ;</w:t>
      </w:r>
    </w:p>
    <w:p w14:paraId="05062DA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59119CF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bdc:rightsStatement</w:t>
      </w:r>
    </w:p>
    <w:p w14:paraId="13C0301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4F00985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to the usage permissions being agreed to" ;</w:t>
      </w:r>
    </w:p>
    <w:p w14:paraId="64E1738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14:paraId="381B1E0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035AB2C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98A434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bdc:sampleData</w:t>
      </w:r>
    </w:p>
    <w:p w14:paraId="5843EEB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14:paraId="41296F8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"location information about a sample data including URL" ;</w:t>
      </w:r>
    </w:p>
    <w:p w14:paraId="6DA80C0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14:paraId="62E1F95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14:paraId="1226D95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76DBA6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bdc:screenDist</w:t>
      </w:r>
    </w:p>
    <w:p w14:paraId="4795A1D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14:paraId="526DAE0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"json" ;</w:t>
      </w:r>
    </w:p>
    <w:p w14:paraId="54B96FD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"http://www.nhis.or.kr/screen.csv"^^xsd:anyURI ;</w:t>
      </w:r>
    </w:p>
    <w:p w14:paraId="6903B71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bdc:dataRight bdc:right ;</w:t>
      </w:r>
    </w:p>
    <w:p w14:paraId="4E94959F"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14:paraId="353CD68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"http://www.nhis.or.kr/screen.sample.csv"^^xsd:anyURI ;</w:t>
      </w:r>
    </w:p>
    <w:p w14:paraId="79FF6DE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"12000000"^^xsd:unsignedLong ;</w:t>
      </w:r>
    </w:p>
    <w:p w14:paraId="57284E3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404CCA2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bdc:screenSet</w:t>
      </w:r>
    </w:p>
    <w:p w14:paraId="5CF4FD6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14:paraId="3DAA6F8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screening data" ;</w:t>
      </w:r>
    </w:p>
    <w:p w14:paraId="4E8635D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"health" ;</w:t>
      </w:r>
    </w:p>
    <w:p w14:paraId="0DCD174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dc:temporalCoverage "2010.1.1~2017.12.31" ;</w:t>
      </w:r>
    </w:p>
    <w:p w14:paraId="10020CC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screening" ;</w:t>
      </w:r>
    </w:p>
    <w:p w14:paraId="39B0106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"monthly" ;</w:t>
      </w:r>
    </w:p>
    <w:p w14:paraId="3272BD9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14:paraId="76DF8F09"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bdc:distribution bdc:screenDist ;</w:t>
      </w:r>
    </w:p>
    <w:p w14:paraId="797F35E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04456B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bdc:sourceDomain</w:t>
      </w:r>
    </w:p>
    <w:p w14:paraId="78BF2B9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58F8A89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domain information for the data catalogue" ;</w:t>
      </w:r>
    </w:p>
    <w:p w14:paraId="56683CD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77F3B0D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14:paraId="5AD5128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B34DC2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bdc:srcDomain</w:t>
      </w:r>
    </w:p>
    <w:p w14:paraId="75EF6BF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14:paraId="7D0E80E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"Medical" ;</w:t>
      </w:r>
    </w:p>
    <w:p w14:paraId="30732BF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"Presecription ontology" ;</w:t>
      </w:r>
    </w:p>
    <w:p w14:paraId="4D69FEF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bdc:taxonomy "http://purl.obolibrary.org/obo/PDRO.owl"^^xsd:anyURI ;</w:t>
      </w:r>
    </w:p>
    <w:p w14:paraId="7668177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258E4C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bdc:taxonomy</w:t>
      </w:r>
    </w:p>
    <w:p w14:paraId="774CA6B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52A3A15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"taxonomy information including classification system and authority" ;</w:t>
      </w:r>
    </w:p>
    <w:p w14:paraId="6A70E2D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14:paraId="07BC1FD7"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14:paraId="571E2FA1"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3C1619F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bdc:unitOfMeasure</w:t>
      </w:r>
    </w:p>
    <w:p w14:paraId="36EFEB5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2D23EF5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"standard unit or system of units by means of which a quantity is accounted for and expressed." ;</w:t>
      </w:r>
    </w:p>
    <w:p w14:paraId="56A2108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14:paraId="226029A3"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5E2A26F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12256F8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bdc:usageDomain</w:t>
      </w:r>
    </w:p>
    <w:p w14:paraId="4135594D"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14:paraId="36AFBA16"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"usage domain information for the data catalogue" ;</w:t>
      </w:r>
    </w:p>
    <w:p w14:paraId="0E82B30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471B4054"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14:paraId="7B7FAB1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6BD42DC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bdc:useDomain</w:t>
      </w:r>
    </w:p>
    <w:p w14:paraId="45ED3EF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14:paraId="3995D74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w:t>
      </w:r>
    </w:p>
    <w:p w14:paraId="446FE208"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"HL7's health data exchange" ;</w:t>
      </w:r>
    </w:p>
    <w:p w14:paraId="133F2BB2"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bdc:taxonomy "http://hl7.org/fhir/"^^xsd:anyURI ;</w:t>
      </w:r>
    </w:p>
    <w:p w14:paraId="797BF685"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23AD48A0"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owl:versionInfo</w:t>
      </w:r>
    </w:p>
    <w:p w14:paraId="49C7E2CA"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14:paraId="14542FDC"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14:paraId="7CBCC18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14:paraId="7059DB4B"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dcat:byteSize</w:t>
      </w:r>
    </w:p>
    <w:p w14:paraId="423EB85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14:paraId="7B33CC2E" w14:textId="77777777"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xsd:unsignedLong ;</w:t>
      </w:r>
    </w:p>
    <w:p w14:paraId="0D2CFF58" w14:textId="77777777" w:rsidR="00047648" w:rsidRPr="00BF566F" w:rsidRDefault="00047648" w:rsidP="00F352D5">
      <w:pPr>
        <w:spacing w:before="0" w:line="240" w:lineRule="exact"/>
        <w:rPr>
          <w:rFonts w:eastAsia="SimSun"/>
          <w:lang w:eastAsia="zh-CN"/>
        </w:rPr>
      </w:pPr>
      <w:r w:rsidRPr="007A321A">
        <w:rPr>
          <w:rFonts w:eastAsia="MS Mincho"/>
          <w:sz w:val="20"/>
          <w:szCs w:val="20"/>
          <w:lang w:val="en-US"/>
        </w:rPr>
        <w:t>.</w:t>
      </w:r>
    </w:p>
    <w:p w14:paraId="124C858C" w14:textId="77777777" w:rsidR="00BF566F" w:rsidRPr="00BF566F" w:rsidRDefault="00BF566F" w:rsidP="00BF566F">
      <w:pPr>
        <w:keepNext/>
        <w:keepLines/>
        <w:pageBreakBefore/>
        <w:tabs>
          <w:tab w:val="left" w:pos="794"/>
          <w:tab w:val="left" w:pos="1191"/>
          <w:tab w:val="left" w:pos="1588"/>
          <w:tab w:val="left" w:pos="1985"/>
        </w:tabs>
        <w:overflowPunct w:val="0"/>
        <w:autoSpaceDE w:val="0"/>
        <w:autoSpaceDN w:val="0"/>
        <w:adjustRightInd w:val="0"/>
        <w:spacing w:before="0"/>
        <w:jc w:val="center"/>
        <w:textAlignment w:val="baseline"/>
        <w:outlineLvl w:val="0"/>
        <w:rPr>
          <w:rFonts w:eastAsia="Times New Roman"/>
          <w:b/>
          <w:sz w:val="28"/>
          <w:szCs w:val="20"/>
          <w:lang w:eastAsia="en-US"/>
        </w:rPr>
      </w:pPr>
      <w:bookmarkStart w:id="534" w:name="_Toc8650614"/>
      <w:r w:rsidRPr="00BF566F">
        <w:rPr>
          <w:rFonts w:eastAsia="Times New Roman"/>
          <w:b/>
          <w:sz w:val="28"/>
          <w:szCs w:val="20"/>
          <w:lang w:eastAsia="en-US"/>
        </w:rPr>
        <w:lastRenderedPageBreak/>
        <w:t>Bibliography</w:t>
      </w:r>
      <w:bookmarkEnd w:id="534"/>
    </w:p>
    <w:p w14:paraId="1CAC16A4" w14:textId="77777777" w:rsidR="00356895" w:rsidRPr="00356895" w:rsidRDefault="00356895" w:rsidP="00356895">
      <w:pPr>
        <w:rPr>
          <w:rFonts w:eastAsia="MS Mincho"/>
        </w:rPr>
      </w:pPr>
    </w:p>
    <w:p w14:paraId="10ED4FB2" w14:textId="77777777" w:rsidR="00356895" w:rsidRPr="00BF566F" w:rsidRDefault="00356895" w:rsidP="00356895">
      <w:pPr>
        <w:rPr>
          <w:lang w:eastAsia="ko-KR"/>
        </w:rPr>
      </w:pPr>
      <w:r>
        <w:rPr>
          <w:rFonts w:eastAsia="맑은 고딕"/>
          <w:lang w:eastAsia="ko-KR"/>
        </w:rPr>
        <w:t>[b-W3C DCAT] Recommendation W3C (2014),</w:t>
      </w:r>
      <w:r w:rsidRPr="00B73F19">
        <w:rPr>
          <w:rFonts w:eastAsia="맑은 고딕"/>
          <w:i/>
          <w:lang w:eastAsia="ko-KR"/>
        </w:rPr>
        <w:t xml:space="preserve"> Data Catalog Vocabulary (DCAT)</w:t>
      </w:r>
    </w:p>
    <w:p w14:paraId="7B172964" w14:textId="77777777" w:rsidR="00BF566F" w:rsidRPr="00BF566F" w:rsidRDefault="00BF566F" w:rsidP="00BF566F">
      <w:pPr>
        <w:rPr>
          <w:lang w:eastAsia="ko-KR"/>
        </w:rPr>
      </w:pPr>
    </w:p>
    <w:p w14:paraId="429BD757" w14:textId="77777777" w:rsidR="00F37FC6" w:rsidRPr="00BF566F" w:rsidRDefault="00BF566F" w:rsidP="00BF566F">
      <w:pPr>
        <w:jc w:val="center"/>
        <w:rPr>
          <w:rFonts w:eastAsia="맑은 고딕"/>
          <w:lang w:val="en-US" w:eastAsia="ko-KR"/>
        </w:rPr>
      </w:pPr>
      <w:r w:rsidRPr="00BF566F">
        <w:rPr>
          <w:lang w:val="en-US" w:eastAsia="ko-KR"/>
        </w:rPr>
        <w:t>______________</w:t>
      </w:r>
    </w:p>
    <w:sectPr w:rsidR="00F37FC6" w:rsidRPr="00BF566F" w:rsidSect="00BB1096">
      <w:headerReference w:type="default" r:id="rId24"/>
      <w:footerReference w:type="first" r:id="rId25"/>
      <w:pgSz w:w="11907" w:h="16840" w:code="9"/>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6" w:author="Ha Suwook" w:date="2019-08-28T15:48:00Z" w:initials="HS">
    <w:p w14:paraId="2FB71653" w14:textId="77777777" w:rsidR="00A40814" w:rsidRPr="008975C6" w:rsidRDefault="00A40814">
      <w:pPr>
        <w:pStyle w:val="af"/>
        <w:rPr>
          <w:rFonts w:eastAsia="맑은 고딕"/>
          <w:lang w:eastAsia="ko-KR"/>
        </w:rPr>
      </w:pPr>
      <w:r>
        <w:rPr>
          <w:rStyle w:val="ae"/>
        </w:rPr>
        <w:annotationRef/>
      </w:r>
      <w:r>
        <w:rPr>
          <w:rFonts w:eastAsia="맑은 고딕" w:hint="eastAsia"/>
          <w:lang w:eastAsia="ko-KR"/>
        </w:rPr>
        <w:t>클래스</w:t>
      </w:r>
      <w:r>
        <w:rPr>
          <w:rFonts w:eastAsia="맑은 고딕" w:hint="eastAsia"/>
          <w:lang w:eastAsia="ko-KR"/>
        </w:rPr>
        <w:t xml:space="preserve"> </w:t>
      </w:r>
      <w:r>
        <w:rPr>
          <w:rFonts w:eastAsia="맑은 고딕" w:hint="eastAsia"/>
          <w:lang w:eastAsia="ko-KR"/>
        </w:rPr>
        <w:t>간의</w:t>
      </w:r>
      <w:r>
        <w:rPr>
          <w:rFonts w:eastAsia="맑은 고딕" w:hint="eastAsia"/>
          <w:lang w:eastAsia="ko-KR"/>
        </w:rPr>
        <w:t xml:space="preserve"> </w:t>
      </w:r>
      <w:r>
        <w:rPr>
          <w:rFonts w:eastAsia="맑은 고딕" w:hint="eastAsia"/>
          <w:lang w:eastAsia="ko-KR"/>
        </w:rPr>
        <w:t>관계가</w:t>
      </w:r>
      <w:r>
        <w:rPr>
          <w:rFonts w:eastAsia="맑은 고딕" w:hint="eastAsia"/>
          <w:lang w:eastAsia="ko-KR"/>
        </w:rPr>
        <w:t xml:space="preserve"> </w:t>
      </w:r>
      <w:r>
        <w:rPr>
          <w:rFonts w:eastAsia="맑은 고딕" w:hint="eastAsia"/>
          <w:lang w:eastAsia="ko-KR"/>
        </w:rPr>
        <w:t>있는지</w:t>
      </w:r>
      <w:r>
        <w:rPr>
          <w:rFonts w:eastAsia="맑은 고딕" w:hint="eastAsia"/>
          <w:lang w:eastAsia="ko-KR"/>
        </w:rPr>
        <w:t xml:space="preserve"> </w:t>
      </w:r>
      <w:r>
        <w:rPr>
          <w:rFonts w:eastAsia="맑은 고딕" w:hint="eastAsia"/>
          <w:lang w:eastAsia="ko-KR"/>
        </w:rPr>
        <w:t>여부를</w:t>
      </w:r>
      <w:r>
        <w:rPr>
          <w:rFonts w:eastAsia="맑은 고딕" w:hint="eastAsia"/>
          <w:lang w:eastAsia="ko-KR"/>
        </w:rPr>
        <w:t xml:space="preserve"> </w:t>
      </w:r>
      <w:r>
        <w:rPr>
          <w:rFonts w:eastAsia="맑은 고딕" w:hint="eastAsia"/>
          <w:lang w:eastAsia="ko-KR"/>
        </w:rPr>
        <w:t>표현하는</w:t>
      </w:r>
      <w:r>
        <w:rPr>
          <w:rFonts w:eastAsia="맑은 고딕" w:hint="eastAsia"/>
          <w:lang w:eastAsia="ko-KR"/>
        </w:rPr>
        <w:t xml:space="preserve"> </w:t>
      </w:r>
      <w:r>
        <w:rPr>
          <w:rFonts w:eastAsia="맑은 고딕" w:hint="eastAsia"/>
          <w:lang w:eastAsia="ko-KR"/>
        </w:rPr>
        <w:t>롤이나</w:t>
      </w:r>
      <w:r>
        <w:rPr>
          <w:rFonts w:eastAsia="맑은 고딕"/>
          <w:lang w:eastAsia="ko-KR"/>
        </w:rPr>
        <w:t xml:space="preserve"> </w:t>
      </w:r>
      <w:r>
        <w:rPr>
          <w:rFonts w:eastAsia="맑은 고딕" w:hint="eastAsia"/>
          <w:lang w:eastAsia="ko-KR"/>
        </w:rPr>
        <w:t>1</w:t>
      </w:r>
      <w:r>
        <w:rPr>
          <w:rFonts w:eastAsia="맑은 고딕"/>
          <w:lang w:eastAsia="ko-KR"/>
        </w:rPr>
        <w:t xml:space="preserve">:1 </w:t>
      </w:r>
      <w:r>
        <w:rPr>
          <w:rFonts w:eastAsia="맑은 고딕" w:hint="eastAsia"/>
          <w:lang w:eastAsia="ko-KR"/>
        </w:rPr>
        <w:t>관계에서</w:t>
      </w:r>
      <w:r>
        <w:rPr>
          <w:rFonts w:eastAsia="맑은 고딕" w:hint="eastAsia"/>
          <w:lang w:eastAsia="ko-KR"/>
        </w:rPr>
        <w:t xml:space="preserve"> </w:t>
      </w:r>
      <w:r>
        <w:rPr>
          <w:rFonts w:eastAsia="맑은 고딕" w:hint="eastAsia"/>
          <w:lang w:eastAsia="ko-KR"/>
        </w:rPr>
        <w:t>해당</w:t>
      </w:r>
      <w:r>
        <w:rPr>
          <w:rFonts w:eastAsia="맑은 고딕" w:hint="eastAsia"/>
          <w:lang w:eastAsia="ko-KR"/>
        </w:rPr>
        <w:t xml:space="preserve"> </w:t>
      </w:r>
      <w:r>
        <w:rPr>
          <w:rFonts w:eastAsia="맑은 고딕" w:hint="eastAsia"/>
          <w:lang w:eastAsia="ko-KR"/>
        </w:rPr>
        <w:t>관계에</w:t>
      </w:r>
      <w:r>
        <w:rPr>
          <w:rFonts w:eastAsia="맑은 고딕" w:hint="eastAsia"/>
          <w:lang w:eastAsia="ko-KR"/>
        </w:rPr>
        <w:t xml:space="preserve"> </w:t>
      </w:r>
      <w:r>
        <w:rPr>
          <w:rFonts w:eastAsia="맑은 고딕" w:hint="eastAsia"/>
          <w:lang w:eastAsia="ko-KR"/>
        </w:rPr>
        <w:t>대한</w:t>
      </w:r>
      <w:r>
        <w:rPr>
          <w:rFonts w:eastAsia="맑은 고딕" w:hint="eastAsia"/>
          <w:lang w:eastAsia="ko-KR"/>
        </w:rPr>
        <w:t xml:space="preserve"> </w:t>
      </w:r>
      <w:r>
        <w:rPr>
          <w:rFonts w:eastAsia="맑은 고딕" w:hint="eastAsia"/>
          <w:lang w:eastAsia="ko-KR"/>
        </w:rPr>
        <w:t>세부사항을</w:t>
      </w:r>
      <w:r>
        <w:rPr>
          <w:rFonts w:eastAsia="맑은 고딕" w:hint="eastAsia"/>
          <w:lang w:eastAsia="ko-KR"/>
        </w:rPr>
        <w:t xml:space="preserve"> </w:t>
      </w:r>
      <w:r>
        <w:rPr>
          <w:rFonts w:eastAsia="맑은 고딕" w:hint="eastAsia"/>
          <w:lang w:eastAsia="ko-KR"/>
        </w:rPr>
        <w:t>특정하지</w:t>
      </w:r>
      <w:r>
        <w:rPr>
          <w:rFonts w:eastAsia="맑은 고딕" w:hint="eastAsia"/>
          <w:lang w:eastAsia="ko-KR"/>
        </w:rPr>
        <w:t xml:space="preserve"> </w:t>
      </w:r>
      <w:r>
        <w:rPr>
          <w:rFonts w:eastAsia="맑은 고딕" w:hint="eastAsia"/>
          <w:lang w:eastAsia="ko-KR"/>
        </w:rPr>
        <w:t>않기</w:t>
      </w:r>
      <w:r>
        <w:rPr>
          <w:rFonts w:eastAsia="맑은 고딕" w:hint="eastAsia"/>
          <w:lang w:eastAsia="ko-KR"/>
        </w:rPr>
        <w:t xml:space="preserve"> </w:t>
      </w:r>
      <w:r>
        <w:rPr>
          <w:rFonts w:eastAsia="맑은 고딕" w:hint="eastAsia"/>
          <w:lang w:eastAsia="ko-KR"/>
        </w:rPr>
        <w:t>때문에</w:t>
      </w:r>
      <w:r>
        <w:rPr>
          <w:rFonts w:eastAsia="맑은 고딕"/>
          <w:lang w:eastAsia="ko-KR"/>
        </w:rPr>
        <w:t xml:space="preserve"> </w:t>
      </w:r>
      <w:r>
        <w:rPr>
          <w:rFonts w:eastAsia="맑은 고딕" w:hint="eastAsia"/>
          <w:lang w:eastAsia="ko-KR"/>
        </w:rPr>
        <w:t>맥시멈</w:t>
      </w:r>
      <w:r>
        <w:rPr>
          <w:rFonts w:eastAsia="맑은 고딕" w:hint="eastAsia"/>
          <w:lang w:eastAsia="ko-KR"/>
        </w:rPr>
        <w:t xml:space="preserve"> </w:t>
      </w:r>
      <w:r>
        <w:rPr>
          <w:rFonts w:eastAsia="맑은 고딕" w:hint="eastAsia"/>
          <w:lang w:eastAsia="ko-KR"/>
        </w:rPr>
        <w:t>카디널리티는</w:t>
      </w:r>
      <w:r>
        <w:rPr>
          <w:rFonts w:eastAsia="맑은 고딕" w:hint="eastAsia"/>
          <w:lang w:eastAsia="ko-KR"/>
        </w:rPr>
        <w:t xml:space="preserve"> </w:t>
      </w:r>
      <w:r>
        <w:rPr>
          <w:rFonts w:eastAsia="맑은 고딕"/>
          <w:lang w:eastAsia="ko-KR"/>
        </w:rPr>
        <w:t>1</w:t>
      </w:r>
      <w:r>
        <w:rPr>
          <w:rFonts w:eastAsia="맑은 고딕" w:hint="eastAsia"/>
          <w:lang w:eastAsia="ko-KR"/>
        </w:rPr>
        <w:t>로</w:t>
      </w:r>
      <w:r>
        <w:rPr>
          <w:rFonts w:eastAsia="맑은 고딕" w:hint="eastAsia"/>
          <w:lang w:eastAsia="ko-KR"/>
        </w:rPr>
        <w:t xml:space="preserve"> </w:t>
      </w:r>
      <w:r>
        <w:rPr>
          <w:rFonts w:eastAsia="맑은 고딕" w:hint="eastAsia"/>
          <w:lang w:eastAsia="ko-KR"/>
        </w:rPr>
        <w:t>수정할</w:t>
      </w:r>
      <w:r>
        <w:rPr>
          <w:rFonts w:eastAsia="맑은 고딕" w:hint="eastAsia"/>
          <w:lang w:eastAsia="ko-KR"/>
        </w:rPr>
        <w:t xml:space="preserve"> </w:t>
      </w:r>
      <w:r>
        <w:rPr>
          <w:rFonts w:eastAsia="맑은 고딕" w:hint="eastAsia"/>
          <w:lang w:eastAsia="ko-KR"/>
        </w:rPr>
        <w:t>필요가</w:t>
      </w:r>
      <w:r>
        <w:rPr>
          <w:rFonts w:eastAsia="맑은 고딕" w:hint="eastAsia"/>
          <w:lang w:eastAsia="ko-KR"/>
        </w:rPr>
        <w:t xml:space="preserve"> </w:t>
      </w:r>
      <w:r>
        <w:rPr>
          <w:rFonts w:eastAsia="맑은 고딕" w:hint="eastAsia"/>
          <w:lang w:eastAsia="ko-KR"/>
        </w:rPr>
        <w:t>있음</w:t>
      </w:r>
    </w:p>
  </w:comment>
  <w:comment w:id="347" w:author="Ha Suwook" w:date="2019-08-28T16:10:00Z" w:initials="HS">
    <w:p w14:paraId="4F48EA15" w14:textId="2AC305B0" w:rsidR="00A40814" w:rsidRDefault="00A40814">
      <w:pPr>
        <w:pStyle w:val="af"/>
        <w:rPr>
          <w:lang w:eastAsia="ko-KR"/>
        </w:rPr>
      </w:pPr>
      <w:r>
        <w:rPr>
          <w:rStyle w:val="ae"/>
        </w:rPr>
        <w:annotationRef/>
      </w:r>
      <w:r>
        <w:rPr>
          <w:rFonts w:ascii="바탕" w:eastAsia="바탕" w:hAnsi="바탕" w:cs="바탕" w:hint="eastAsia"/>
          <w:lang w:eastAsia="ko-KR"/>
        </w:rPr>
        <w:t>클래스가 복수개가 될 수 있지만,</w:t>
      </w:r>
      <w:r>
        <w:rPr>
          <w:rFonts w:ascii="바탕" w:eastAsia="바탕" w:hAnsi="바탕" w:cs="바탕"/>
          <w:lang w:eastAsia="ko-KR"/>
        </w:rPr>
        <w:t xml:space="preserve"> </w:t>
      </w:r>
      <w:r>
        <w:rPr>
          <w:rFonts w:ascii="바탕" w:eastAsia="바탕" w:hAnsi="바탕" w:cs="바탕" w:hint="eastAsia"/>
          <w:lang w:eastAsia="ko-KR"/>
        </w:rPr>
        <w:t>품질 요구사항 하나에 측정 방법 하나,</w:t>
      </w:r>
      <w:r>
        <w:rPr>
          <w:rFonts w:ascii="바탕" w:eastAsia="바탕" w:hAnsi="바탕" w:cs="바탕"/>
          <w:lang w:eastAsia="ko-KR"/>
        </w:rPr>
        <w:t xml:space="preserve"> </w:t>
      </w:r>
      <w:r>
        <w:rPr>
          <w:rFonts w:ascii="바탕" w:eastAsia="바탕" w:hAnsi="바탕" w:cs="바탕" w:hint="eastAsia"/>
          <w:lang w:eastAsia="ko-KR"/>
        </w:rPr>
        <w:t>결과값 하나가 매핑되는 것이 맞음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B71653" w15:done="0"/>
  <w15:commentEx w15:paraId="4F48E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71653" w16cid:durableId="211120D9"/>
  <w16cid:commentId w16cid:paraId="4F48EA15" w16cid:durableId="211126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C609" w14:textId="77777777" w:rsidR="009427B7" w:rsidRDefault="009427B7" w:rsidP="00C42125">
      <w:pPr>
        <w:spacing w:before="0"/>
      </w:pPr>
      <w:r>
        <w:separator/>
      </w:r>
    </w:p>
  </w:endnote>
  <w:endnote w:type="continuationSeparator" w:id="0">
    <w:p w14:paraId="1EB46EA1" w14:textId="77777777" w:rsidR="009427B7" w:rsidRDefault="009427B7"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Yu Gothic UI"/>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F16E" w14:textId="77777777" w:rsidR="00A40814" w:rsidRDefault="00A40814">
    <w:pPr>
      <w:pStyle w:val="a8"/>
      <w:tabs>
        <w:tab w:val="clear" w:pos="4680"/>
        <w:tab w:val="clear" w:pos="9360"/>
      </w:tabs>
      <w:jc w:val="center"/>
      <w:rPr>
        <w:caps/>
        <w:noProof/>
        <w:color w:val="5B9BD5" w:themeColor="accent1"/>
      </w:rPr>
    </w:pPr>
  </w:p>
  <w:p w14:paraId="1ACFD23E" w14:textId="77777777" w:rsidR="00A40814" w:rsidRDefault="00A408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1F381" w14:textId="77777777" w:rsidR="009427B7" w:rsidRDefault="009427B7" w:rsidP="00C42125">
      <w:pPr>
        <w:spacing w:before="0"/>
      </w:pPr>
      <w:r>
        <w:separator/>
      </w:r>
    </w:p>
  </w:footnote>
  <w:footnote w:type="continuationSeparator" w:id="0">
    <w:p w14:paraId="1BC54C02" w14:textId="77777777" w:rsidR="009427B7" w:rsidRDefault="009427B7" w:rsidP="00C42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40646" w14:textId="77777777" w:rsidR="00A40814" w:rsidRPr="00E427DF" w:rsidRDefault="00A40814" w:rsidP="00E427DF">
    <w:pPr>
      <w:pStyle w:val="a7"/>
      <w:rPr>
        <w:sz w:val="18"/>
      </w:rPr>
    </w:pPr>
    <w:r w:rsidRPr="00E427DF">
      <w:rPr>
        <w:sz w:val="18"/>
      </w:rPr>
      <w:t xml:space="preserve">- </w:t>
    </w:r>
    <w:r w:rsidRPr="00E427DF">
      <w:rPr>
        <w:sz w:val="18"/>
      </w:rPr>
      <w:fldChar w:fldCharType="begin"/>
    </w:r>
    <w:r w:rsidRPr="00E427DF">
      <w:rPr>
        <w:sz w:val="18"/>
      </w:rPr>
      <w:instrText xml:space="preserve"> PAGE  \* MERGEFORMAT </w:instrText>
    </w:r>
    <w:r w:rsidRPr="00E427DF">
      <w:rPr>
        <w:sz w:val="18"/>
      </w:rPr>
      <w:fldChar w:fldCharType="separate"/>
    </w:r>
    <w:r>
      <w:rPr>
        <w:noProof/>
        <w:sz w:val="18"/>
      </w:rPr>
      <w:t>21</w:t>
    </w:r>
    <w:r w:rsidRPr="00E427DF">
      <w:rPr>
        <w:sz w:val="18"/>
      </w:rPr>
      <w:fldChar w:fldCharType="end"/>
    </w:r>
    <w:r w:rsidRPr="00E427DF">
      <w:rPr>
        <w:sz w:val="18"/>
      </w:rPr>
      <w:t xml:space="preserve"> -</w:t>
    </w:r>
  </w:p>
  <w:p w14:paraId="01416AF9" w14:textId="77777777" w:rsidR="00A40814" w:rsidRPr="00E427DF" w:rsidRDefault="00A40814" w:rsidP="00E427DF">
    <w:pPr>
      <w:pStyle w:val="a7"/>
      <w:spacing w:after="240"/>
      <w:rPr>
        <w:sz w:val="18"/>
      </w:rPr>
    </w:pPr>
    <w:r>
      <w:rPr>
        <w:sz w:val="18"/>
      </w:rPr>
      <w:t>SG13-TD</w:t>
    </w:r>
    <w:r>
      <w:rPr>
        <w:rFonts w:ascii="바탕" w:eastAsia="바탕" w:hAnsi="바탕" w:cs="바탕" w:hint="eastAsia"/>
        <w:sz w:val="18"/>
        <w:lang w:eastAsia="ko-KR"/>
      </w:rPr>
      <w:t>X</w:t>
    </w:r>
    <w:r>
      <w:rPr>
        <w:rFonts w:ascii="바탕" w:eastAsia="바탕" w:hAnsi="바탕" w:cs="바탕"/>
        <w:sz w:val="18"/>
        <w:lang w:eastAsia="ko-KR"/>
      </w:rPr>
      <w:t>XX</w:t>
    </w:r>
    <w:r w:rsidRPr="00E427DF">
      <w:rPr>
        <w:sz w:val="18"/>
      </w:rPr>
      <w:t>/WP2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42F9B"/>
    <w:multiLevelType w:val="hybridMultilevel"/>
    <w:tmpl w:val="FEB2A3EE"/>
    <w:lvl w:ilvl="0" w:tplc="BDECAE1A">
      <w:start w:val="6"/>
      <w:numFmt w:val="bullet"/>
      <w:lvlText w:val="-"/>
      <w:lvlJc w:val="left"/>
      <w:pPr>
        <w:ind w:left="420" w:hanging="360"/>
      </w:pPr>
      <w:rPr>
        <w:rFonts w:ascii="Times New Roman" w:eastAsiaTheme="minorEastAsia" w:hAnsi="Times New Roman" w:cs="Times New Roman" w:hint="default"/>
      </w:rPr>
    </w:lvl>
    <w:lvl w:ilvl="1" w:tplc="BDECAE1A">
      <w:start w:val="6"/>
      <w:numFmt w:val="bullet"/>
      <w:lvlText w:val="-"/>
      <w:lvlJc w:val="left"/>
      <w:pPr>
        <w:ind w:left="860" w:hanging="400"/>
      </w:pPr>
      <w:rPr>
        <w:rFonts w:ascii="Times New Roman" w:eastAsiaTheme="minorEastAsia" w:hAnsi="Times New Roman" w:cs="Times New Roman" w:hint="default"/>
      </w:rPr>
    </w:lvl>
    <w:lvl w:ilvl="2" w:tplc="04090005">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0CBC4A66"/>
    <w:multiLevelType w:val="hybridMultilevel"/>
    <w:tmpl w:val="D0EC6A2E"/>
    <w:lvl w:ilvl="0" w:tplc="56F088C4">
      <w:start w:val="1"/>
      <w:numFmt w:val="bullet"/>
      <w:lvlText w:val="-"/>
      <w:lvlJc w:val="left"/>
      <w:pPr>
        <w:ind w:left="420" w:hanging="420"/>
      </w:pPr>
      <w:rPr>
        <w:rFonts w:ascii="MS Mincho" w:eastAsia="MS Mincho" w:hAnsi="MS Mincho"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F3B0691"/>
    <w:multiLevelType w:val="hybridMultilevel"/>
    <w:tmpl w:val="59044818"/>
    <w:lvl w:ilvl="0" w:tplc="A81CDF70">
      <w:start w:val="8"/>
      <w:numFmt w:val="bullet"/>
      <w:lvlText w:val="-"/>
      <w:lvlJc w:val="left"/>
      <w:pPr>
        <w:ind w:left="420" w:hanging="360"/>
      </w:pPr>
      <w:rPr>
        <w:rFonts w:ascii="Times New Roman" w:eastAsia="맑은 고딕" w:hAnsi="Times New Roman" w:cs="Times New Roman" w:hint="default"/>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3" w15:restartNumberingAfterBreak="0">
    <w:nsid w:val="10AE1DD0"/>
    <w:multiLevelType w:val="hybridMultilevel"/>
    <w:tmpl w:val="EF9A9EBC"/>
    <w:lvl w:ilvl="0" w:tplc="4D6EDF36">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1C203DC"/>
    <w:multiLevelType w:val="hybridMultilevel"/>
    <w:tmpl w:val="9D28873C"/>
    <w:lvl w:ilvl="0" w:tplc="56F088C4">
      <w:start w:val="1"/>
      <w:numFmt w:val="bullet"/>
      <w:lvlText w:val="-"/>
      <w:lvlJc w:val="left"/>
      <w:pPr>
        <w:ind w:left="400" w:hanging="400"/>
      </w:pPr>
      <w:rPr>
        <w:rFonts w:ascii="MS Mincho" w:eastAsia="MS Mincho" w:hAnsi="MS Mincho"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17A36BC1"/>
    <w:multiLevelType w:val="hybridMultilevel"/>
    <w:tmpl w:val="537403BA"/>
    <w:lvl w:ilvl="0" w:tplc="D736D70A">
      <w:start w:val="25"/>
      <w:numFmt w:val="bullet"/>
      <w:lvlText w:val="-"/>
      <w:lvlJc w:val="left"/>
      <w:pPr>
        <w:ind w:left="760" w:hanging="36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8FE4CD4"/>
    <w:multiLevelType w:val="hybridMultilevel"/>
    <w:tmpl w:val="5C603B66"/>
    <w:lvl w:ilvl="0" w:tplc="04090001">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17" w15:restartNumberingAfterBreak="0">
    <w:nsid w:val="29FF52A1"/>
    <w:multiLevelType w:val="hybridMultilevel"/>
    <w:tmpl w:val="5DF01C56"/>
    <w:lvl w:ilvl="0" w:tplc="780E38DC">
      <w:start w:val="1"/>
      <w:numFmt w:val="bullet"/>
      <w:lvlText w:val=""/>
      <w:lvlJc w:val="left"/>
      <w:pPr>
        <w:ind w:left="800" w:hanging="400"/>
      </w:pPr>
      <w:rPr>
        <w:rFonts w:ascii="Symbol" w:hAnsi="Symbol" w:hint="default"/>
      </w:rPr>
    </w:lvl>
    <w:lvl w:ilvl="1" w:tplc="BBD69E0E">
      <w:numFmt w:val="bullet"/>
      <w:lvlText w:val="-"/>
      <w:lvlJc w:val="left"/>
      <w:pPr>
        <w:ind w:left="1200" w:hanging="400"/>
      </w:pPr>
      <w:rPr>
        <w:rFonts w:ascii="Times New Roman" w:eastAsia="맑은 고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B28686F"/>
    <w:multiLevelType w:val="hybridMultilevel"/>
    <w:tmpl w:val="92C6379E"/>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D862305"/>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CB36108"/>
    <w:multiLevelType w:val="hybridMultilevel"/>
    <w:tmpl w:val="9B7086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252A34"/>
    <w:multiLevelType w:val="hybridMultilevel"/>
    <w:tmpl w:val="9BA47590"/>
    <w:lvl w:ilvl="0" w:tplc="A07AE886">
      <w:start w:val="1"/>
      <w:numFmt w:val="bullet"/>
      <w:lvlText w:val="-"/>
      <w:lvlJc w:val="left"/>
      <w:pPr>
        <w:ind w:left="800" w:hanging="400"/>
      </w:pPr>
      <w:rPr>
        <w:rFonts w:ascii="SimSun" w:eastAsia="SimSun" w:hAnsi="SimSun" w:hint="eastAsia"/>
        <w:lang w:val="en-US"/>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26604AF"/>
    <w:multiLevelType w:val="multilevel"/>
    <w:tmpl w:val="81702DA4"/>
    <w:lvl w:ilvl="0">
      <w:start w:val="1"/>
      <w:numFmt w:val="decimal"/>
      <w:lvlText w:val="%1"/>
      <w:lvlJc w:val="left"/>
      <w:pPr>
        <w:tabs>
          <w:tab w:val="num" w:pos="425"/>
        </w:tabs>
        <w:ind w:left="425" w:hanging="425"/>
      </w:pPr>
      <w:rPr>
        <w:rFonts w:ascii="Times New Roman" w:hAnsi="Times New Roman" w:hint="default"/>
        <w:sz w:val="24"/>
        <w:szCs w:val="24"/>
      </w:rPr>
    </w:lvl>
    <w:lvl w:ilvl="1">
      <w:start w:val="1"/>
      <w:numFmt w:val="decimal"/>
      <w:lvlText w:val="%1.%2"/>
      <w:lvlJc w:val="left"/>
      <w:pPr>
        <w:tabs>
          <w:tab w:val="num" w:pos="567"/>
        </w:tabs>
        <w:ind w:left="567" w:hanging="567"/>
      </w:pPr>
      <w:rPr>
        <w:rFonts w:ascii="Times New Roman" w:hAnsi="Times New Roman" w:hint="default"/>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4BC33110"/>
    <w:multiLevelType w:val="hybridMultilevel"/>
    <w:tmpl w:val="D3A03876"/>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2F415D8"/>
    <w:multiLevelType w:val="multilevel"/>
    <w:tmpl w:val="9EF81E46"/>
    <w:lvl w:ilvl="0">
      <w:start w:val="3"/>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54E6A0E"/>
    <w:multiLevelType w:val="multilevel"/>
    <w:tmpl w:val="1EE22CE4"/>
    <w:lvl w:ilvl="0">
      <w:start w:val="7"/>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55D7728D"/>
    <w:multiLevelType w:val="hybridMultilevel"/>
    <w:tmpl w:val="B38805EA"/>
    <w:lvl w:ilvl="0" w:tplc="2D8836CA">
      <w:start w:val="1"/>
      <w:numFmt w:val="bullet"/>
      <w:lvlText w:val="-"/>
      <w:lvlJc w:val="left"/>
      <w:pPr>
        <w:ind w:left="800" w:hanging="400"/>
      </w:pPr>
      <w:rPr>
        <w:rFonts w:ascii="MS Mincho" w:eastAsia="MS Mincho" w:hAnsi="MS Mincho"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A7B784C"/>
    <w:multiLevelType w:val="hybridMultilevel"/>
    <w:tmpl w:val="9FA4C320"/>
    <w:lvl w:ilvl="0" w:tplc="7F009B08">
      <w:numFmt w:val="bullet"/>
      <w:lvlText w:val="-"/>
      <w:lvlJc w:val="left"/>
      <w:pPr>
        <w:ind w:left="760" w:hanging="360"/>
      </w:pPr>
      <w:rPr>
        <w:rFonts w:ascii="Times New Roman" w:eastAsia="SimSun" w:hAnsi="Times New Roman"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F9D56F4"/>
    <w:multiLevelType w:val="hybridMultilevel"/>
    <w:tmpl w:val="D9D8DE9C"/>
    <w:lvl w:ilvl="0" w:tplc="82C4267C">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9" w15:restartNumberingAfterBreak="0">
    <w:nsid w:val="62603802"/>
    <w:multiLevelType w:val="multilevel"/>
    <w:tmpl w:val="A3407460"/>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64974AA6"/>
    <w:multiLevelType w:val="hybridMultilevel"/>
    <w:tmpl w:val="F9060CAC"/>
    <w:lvl w:ilvl="0" w:tplc="7F009B08">
      <w:numFmt w:val="bullet"/>
      <w:lvlText w:val="-"/>
      <w:lvlJc w:val="left"/>
      <w:pPr>
        <w:ind w:left="800" w:hanging="40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B5A1B66"/>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8623B1"/>
    <w:multiLevelType w:val="hybridMultilevel"/>
    <w:tmpl w:val="C736149C"/>
    <w:lvl w:ilvl="0" w:tplc="C7583538">
      <w:start w:val="1"/>
      <w:numFmt w:val="decimal"/>
      <w:lvlText w:val="%1)"/>
      <w:lvlJc w:val="left"/>
      <w:pPr>
        <w:ind w:left="-2733" w:hanging="480"/>
      </w:pPr>
      <w:rPr>
        <w:rFonts w:hint="default"/>
      </w:rPr>
    </w:lvl>
    <w:lvl w:ilvl="1" w:tplc="04090019" w:tentative="1">
      <w:start w:val="1"/>
      <w:numFmt w:val="upperLetter"/>
      <w:lvlText w:val="%2."/>
      <w:lvlJc w:val="left"/>
      <w:pPr>
        <w:ind w:left="-2253" w:hanging="480"/>
      </w:pPr>
    </w:lvl>
    <w:lvl w:ilvl="2" w:tplc="0409001B" w:tentative="1">
      <w:start w:val="1"/>
      <w:numFmt w:val="lowerRoman"/>
      <w:lvlText w:val="%3."/>
      <w:lvlJc w:val="right"/>
      <w:pPr>
        <w:ind w:left="-1773" w:hanging="480"/>
      </w:pPr>
    </w:lvl>
    <w:lvl w:ilvl="3" w:tplc="0409000F" w:tentative="1">
      <w:start w:val="1"/>
      <w:numFmt w:val="decimal"/>
      <w:lvlText w:val="%4."/>
      <w:lvlJc w:val="left"/>
      <w:pPr>
        <w:ind w:left="-1293" w:hanging="480"/>
      </w:pPr>
    </w:lvl>
    <w:lvl w:ilvl="4" w:tplc="04090019" w:tentative="1">
      <w:start w:val="1"/>
      <w:numFmt w:val="upperLetter"/>
      <w:lvlText w:val="%5."/>
      <w:lvlJc w:val="left"/>
      <w:pPr>
        <w:ind w:left="-813" w:hanging="480"/>
      </w:pPr>
    </w:lvl>
    <w:lvl w:ilvl="5" w:tplc="0409001B" w:tentative="1">
      <w:start w:val="1"/>
      <w:numFmt w:val="lowerRoman"/>
      <w:lvlText w:val="%6."/>
      <w:lvlJc w:val="right"/>
      <w:pPr>
        <w:ind w:left="-333" w:hanging="480"/>
      </w:pPr>
    </w:lvl>
    <w:lvl w:ilvl="6" w:tplc="0409000F" w:tentative="1">
      <w:start w:val="1"/>
      <w:numFmt w:val="decimal"/>
      <w:lvlText w:val="%7."/>
      <w:lvlJc w:val="left"/>
      <w:pPr>
        <w:ind w:left="147" w:hanging="480"/>
      </w:pPr>
    </w:lvl>
    <w:lvl w:ilvl="7" w:tplc="04090019" w:tentative="1">
      <w:start w:val="1"/>
      <w:numFmt w:val="upperLetter"/>
      <w:lvlText w:val="%8."/>
      <w:lvlJc w:val="left"/>
      <w:pPr>
        <w:ind w:left="627" w:hanging="480"/>
      </w:pPr>
    </w:lvl>
    <w:lvl w:ilvl="8" w:tplc="0409001B" w:tentative="1">
      <w:start w:val="1"/>
      <w:numFmt w:val="lowerRoman"/>
      <w:lvlText w:val="%9."/>
      <w:lvlJc w:val="right"/>
      <w:pPr>
        <w:ind w:left="1107" w:hanging="480"/>
      </w:pPr>
    </w:lvl>
  </w:abstractNum>
  <w:abstractNum w:abstractNumId="33" w15:restartNumberingAfterBreak="0">
    <w:nsid w:val="70CF0332"/>
    <w:multiLevelType w:val="hybridMultilevel"/>
    <w:tmpl w:val="1B7E2FC8"/>
    <w:lvl w:ilvl="0" w:tplc="7F009B08">
      <w:numFmt w:val="bullet"/>
      <w:lvlText w:val="-"/>
      <w:lvlJc w:val="left"/>
      <w:pPr>
        <w:ind w:left="760" w:hanging="360"/>
      </w:pPr>
      <w:rPr>
        <w:rFonts w:ascii="Times New Roman" w:eastAsia="SimSun"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7276D7B"/>
    <w:multiLevelType w:val="hybridMultilevel"/>
    <w:tmpl w:val="AFCC9C98"/>
    <w:lvl w:ilvl="0" w:tplc="D4BA9BD8">
      <w:start w:val="1"/>
      <w:numFmt w:val="bullet"/>
      <w:lvlText w:val="-"/>
      <w:lvlJc w:val="left"/>
      <w:pPr>
        <w:ind w:left="400" w:hanging="400"/>
      </w:pPr>
      <w:rPr>
        <w:rFonts w:ascii="SimSun" w:eastAsia="SimSun" w:hAnsi="SimSu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B705B9F"/>
    <w:multiLevelType w:val="hybridMultilevel"/>
    <w:tmpl w:val="6A6E7728"/>
    <w:lvl w:ilvl="0" w:tplc="17EC21F4">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34"/>
  </w:num>
  <w:num w:numId="14">
    <w:abstractNumId w:val="14"/>
  </w:num>
  <w:num w:numId="15">
    <w:abstractNumId w:val="22"/>
  </w:num>
  <w:num w:numId="16">
    <w:abstractNumId w:val="29"/>
  </w:num>
  <w:num w:numId="17">
    <w:abstractNumId w:val="11"/>
  </w:num>
  <w:num w:numId="18">
    <w:abstractNumId w:val="15"/>
  </w:num>
  <w:num w:numId="19">
    <w:abstractNumId w:val="35"/>
  </w:num>
  <w:num w:numId="20">
    <w:abstractNumId w:val="32"/>
  </w:num>
  <w:num w:numId="21">
    <w:abstractNumId w:val="17"/>
  </w:num>
  <w:num w:numId="22">
    <w:abstractNumId w:val="20"/>
  </w:num>
  <w:num w:numId="23">
    <w:abstractNumId w:val="26"/>
  </w:num>
  <w:num w:numId="24">
    <w:abstractNumId w:val="10"/>
  </w:num>
  <w:num w:numId="25">
    <w:abstractNumId w:val="24"/>
  </w:num>
  <w:num w:numId="26">
    <w:abstractNumId w:val="21"/>
  </w:num>
  <w:num w:numId="27">
    <w:abstractNumId w:val="25"/>
  </w:num>
  <w:num w:numId="28">
    <w:abstractNumId w:val="33"/>
  </w:num>
  <w:num w:numId="29">
    <w:abstractNumId w:val="27"/>
  </w:num>
  <w:num w:numId="30">
    <w:abstractNumId w:val="30"/>
  </w:num>
  <w:num w:numId="31">
    <w:abstractNumId w:val="31"/>
  </w:num>
  <w:num w:numId="32">
    <w:abstractNumId w:val="28"/>
  </w:num>
  <w:num w:numId="33">
    <w:abstractNumId w:val="19"/>
  </w:num>
  <w:num w:numId="34">
    <w:abstractNumId w:val="12"/>
  </w:num>
  <w:num w:numId="35">
    <w:abstractNumId w:val="23"/>
  </w:num>
  <w:num w:numId="3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 Suwook">
    <w15:presenceInfo w15:providerId="Windows Live" w15:userId="b410f9a5935d1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99"/>
    <w:rsid w:val="00014F69"/>
    <w:rsid w:val="000171DB"/>
    <w:rsid w:val="00017CE9"/>
    <w:rsid w:val="00020553"/>
    <w:rsid w:val="00023D9A"/>
    <w:rsid w:val="000331E2"/>
    <w:rsid w:val="000342BE"/>
    <w:rsid w:val="0003582E"/>
    <w:rsid w:val="0003646E"/>
    <w:rsid w:val="00037F9E"/>
    <w:rsid w:val="00043D75"/>
    <w:rsid w:val="00047648"/>
    <w:rsid w:val="00053E14"/>
    <w:rsid w:val="00057000"/>
    <w:rsid w:val="0006267D"/>
    <w:rsid w:val="000640E0"/>
    <w:rsid w:val="00070AEF"/>
    <w:rsid w:val="00073FFA"/>
    <w:rsid w:val="0007768D"/>
    <w:rsid w:val="00077B5D"/>
    <w:rsid w:val="00086D80"/>
    <w:rsid w:val="000874CC"/>
    <w:rsid w:val="000966A8"/>
    <w:rsid w:val="000A0A5C"/>
    <w:rsid w:val="000A5CA2"/>
    <w:rsid w:val="000B6BBC"/>
    <w:rsid w:val="000D7BCF"/>
    <w:rsid w:val="000E3C61"/>
    <w:rsid w:val="000E3E55"/>
    <w:rsid w:val="000E6083"/>
    <w:rsid w:val="000E6125"/>
    <w:rsid w:val="00100BAF"/>
    <w:rsid w:val="00112489"/>
    <w:rsid w:val="00112DB5"/>
    <w:rsid w:val="00113DBE"/>
    <w:rsid w:val="001200A6"/>
    <w:rsid w:val="00121A55"/>
    <w:rsid w:val="001251DA"/>
    <w:rsid w:val="00125432"/>
    <w:rsid w:val="00136DDD"/>
    <w:rsid w:val="001378FC"/>
    <w:rsid w:val="00137F40"/>
    <w:rsid w:val="001445C6"/>
    <w:rsid w:val="00144BDF"/>
    <w:rsid w:val="0015582F"/>
    <w:rsid w:val="00155DDC"/>
    <w:rsid w:val="00166974"/>
    <w:rsid w:val="00174B56"/>
    <w:rsid w:val="00182320"/>
    <w:rsid w:val="001871EC"/>
    <w:rsid w:val="001A0903"/>
    <w:rsid w:val="001A20C3"/>
    <w:rsid w:val="001A6051"/>
    <w:rsid w:val="001A670F"/>
    <w:rsid w:val="001B6A45"/>
    <w:rsid w:val="001C1003"/>
    <w:rsid w:val="001C62B8"/>
    <w:rsid w:val="001D22D8"/>
    <w:rsid w:val="001D30B8"/>
    <w:rsid w:val="001D4296"/>
    <w:rsid w:val="001E7B0E"/>
    <w:rsid w:val="001F141D"/>
    <w:rsid w:val="00200A06"/>
    <w:rsid w:val="00200A98"/>
    <w:rsid w:val="00201AFA"/>
    <w:rsid w:val="002135EB"/>
    <w:rsid w:val="002229F1"/>
    <w:rsid w:val="00233F75"/>
    <w:rsid w:val="002500C4"/>
    <w:rsid w:val="00252996"/>
    <w:rsid w:val="00253DBE"/>
    <w:rsid w:val="00253DC6"/>
    <w:rsid w:val="002545B1"/>
    <w:rsid w:val="0025489C"/>
    <w:rsid w:val="00256F0A"/>
    <w:rsid w:val="00261CB1"/>
    <w:rsid w:val="002622FA"/>
    <w:rsid w:val="00263518"/>
    <w:rsid w:val="00264664"/>
    <w:rsid w:val="00272CFD"/>
    <w:rsid w:val="002759E7"/>
    <w:rsid w:val="00277326"/>
    <w:rsid w:val="00283F47"/>
    <w:rsid w:val="0029077A"/>
    <w:rsid w:val="00293E5A"/>
    <w:rsid w:val="002A11C4"/>
    <w:rsid w:val="002A3528"/>
    <w:rsid w:val="002A399B"/>
    <w:rsid w:val="002A6656"/>
    <w:rsid w:val="002A666C"/>
    <w:rsid w:val="002C26C0"/>
    <w:rsid w:val="002C2BC5"/>
    <w:rsid w:val="002D3A0F"/>
    <w:rsid w:val="002E0407"/>
    <w:rsid w:val="002E0472"/>
    <w:rsid w:val="002E5855"/>
    <w:rsid w:val="002E79CB"/>
    <w:rsid w:val="002F0471"/>
    <w:rsid w:val="002F1714"/>
    <w:rsid w:val="002F225F"/>
    <w:rsid w:val="002F7F55"/>
    <w:rsid w:val="00301ED9"/>
    <w:rsid w:val="0030745F"/>
    <w:rsid w:val="00314630"/>
    <w:rsid w:val="0032090A"/>
    <w:rsid w:val="00321CDE"/>
    <w:rsid w:val="00322AB2"/>
    <w:rsid w:val="00333E15"/>
    <w:rsid w:val="003352FF"/>
    <w:rsid w:val="00336D90"/>
    <w:rsid w:val="00342FE4"/>
    <w:rsid w:val="003469B3"/>
    <w:rsid w:val="00350760"/>
    <w:rsid w:val="00354A55"/>
    <w:rsid w:val="00356895"/>
    <w:rsid w:val="003571BC"/>
    <w:rsid w:val="0036090C"/>
    <w:rsid w:val="00364979"/>
    <w:rsid w:val="00374141"/>
    <w:rsid w:val="00385B9C"/>
    <w:rsid w:val="00385FB5"/>
    <w:rsid w:val="0038715D"/>
    <w:rsid w:val="00392E84"/>
    <w:rsid w:val="00394DBF"/>
    <w:rsid w:val="00395173"/>
    <w:rsid w:val="003957A6"/>
    <w:rsid w:val="0039583A"/>
    <w:rsid w:val="00396BFB"/>
    <w:rsid w:val="003A419F"/>
    <w:rsid w:val="003A43EF"/>
    <w:rsid w:val="003B596D"/>
    <w:rsid w:val="003B60A2"/>
    <w:rsid w:val="003C7445"/>
    <w:rsid w:val="003D2C37"/>
    <w:rsid w:val="003D74D4"/>
    <w:rsid w:val="003E39A2"/>
    <w:rsid w:val="003E536A"/>
    <w:rsid w:val="003E57AB"/>
    <w:rsid w:val="003E6AA2"/>
    <w:rsid w:val="003E747F"/>
    <w:rsid w:val="003F2BED"/>
    <w:rsid w:val="003F3C3B"/>
    <w:rsid w:val="003F7298"/>
    <w:rsid w:val="00400B49"/>
    <w:rsid w:val="0041438A"/>
    <w:rsid w:val="00423C3E"/>
    <w:rsid w:val="00433A79"/>
    <w:rsid w:val="00442D8A"/>
    <w:rsid w:val="00443878"/>
    <w:rsid w:val="00446047"/>
    <w:rsid w:val="004539A8"/>
    <w:rsid w:val="004712CA"/>
    <w:rsid w:val="004741C4"/>
    <w:rsid w:val="0047422E"/>
    <w:rsid w:val="00494F2D"/>
    <w:rsid w:val="0049674B"/>
    <w:rsid w:val="004B0E1F"/>
    <w:rsid w:val="004B60FE"/>
    <w:rsid w:val="004C0673"/>
    <w:rsid w:val="004C4E4E"/>
    <w:rsid w:val="004D2AA2"/>
    <w:rsid w:val="004D6588"/>
    <w:rsid w:val="004D6E8E"/>
    <w:rsid w:val="004F1973"/>
    <w:rsid w:val="004F3816"/>
    <w:rsid w:val="004F40B1"/>
    <w:rsid w:val="004F500A"/>
    <w:rsid w:val="004F5D90"/>
    <w:rsid w:val="004F78C0"/>
    <w:rsid w:val="005126A0"/>
    <w:rsid w:val="00513ADE"/>
    <w:rsid w:val="0052179C"/>
    <w:rsid w:val="0052743A"/>
    <w:rsid w:val="0053151B"/>
    <w:rsid w:val="00532613"/>
    <w:rsid w:val="00543D41"/>
    <w:rsid w:val="00545472"/>
    <w:rsid w:val="005571A4"/>
    <w:rsid w:val="00566EDA"/>
    <w:rsid w:val="0057081A"/>
    <w:rsid w:val="00572654"/>
    <w:rsid w:val="005778D4"/>
    <w:rsid w:val="005868C3"/>
    <w:rsid w:val="0059014D"/>
    <w:rsid w:val="005976A1"/>
    <w:rsid w:val="005976AF"/>
    <w:rsid w:val="005A34E7"/>
    <w:rsid w:val="005B5629"/>
    <w:rsid w:val="005C0300"/>
    <w:rsid w:val="005C27A2"/>
    <w:rsid w:val="005D1B51"/>
    <w:rsid w:val="005D4FEB"/>
    <w:rsid w:val="005D5DB7"/>
    <w:rsid w:val="005D6243"/>
    <w:rsid w:val="005D65ED"/>
    <w:rsid w:val="005E0E6C"/>
    <w:rsid w:val="005F4B6A"/>
    <w:rsid w:val="005F4D50"/>
    <w:rsid w:val="006010F3"/>
    <w:rsid w:val="00605E23"/>
    <w:rsid w:val="00611E6F"/>
    <w:rsid w:val="00613E1F"/>
    <w:rsid w:val="00615A0A"/>
    <w:rsid w:val="006248C9"/>
    <w:rsid w:val="006264A4"/>
    <w:rsid w:val="006333D4"/>
    <w:rsid w:val="006369B2"/>
    <w:rsid w:val="0063718D"/>
    <w:rsid w:val="006378DC"/>
    <w:rsid w:val="00647525"/>
    <w:rsid w:val="00647A71"/>
    <w:rsid w:val="00651DAA"/>
    <w:rsid w:val="006530A8"/>
    <w:rsid w:val="006570B0"/>
    <w:rsid w:val="00657A65"/>
    <w:rsid w:val="0066022F"/>
    <w:rsid w:val="00663EAA"/>
    <w:rsid w:val="006669D3"/>
    <w:rsid w:val="00671AF7"/>
    <w:rsid w:val="006823F3"/>
    <w:rsid w:val="0068420D"/>
    <w:rsid w:val="006873E7"/>
    <w:rsid w:val="0069210B"/>
    <w:rsid w:val="00695DD7"/>
    <w:rsid w:val="00697521"/>
    <w:rsid w:val="006A4055"/>
    <w:rsid w:val="006A7C27"/>
    <w:rsid w:val="006B21E9"/>
    <w:rsid w:val="006B2FE4"/>
    <w:rsid w:val="006B3191"/>
    <w:rsid w:val="006B37B0"/>
    <w:rsid w:val="006B6C9D"/>
    <w:rsid w:val="006C017C"/>
    <w:rsid w:val="006C50C1"/>
    <w:rsid w:val="006C5641"/>
    <w:rsid w:val="006D1089"/>
    <w:rsid w:val="006D1B86"/>
    <w:rsid w:val="006D7355"/>
    <w:rsid w:val="006E3F10"/>
    <w:rsid w:val="006E6304"/>
    <w:rsid w:val="006F4D42"/>
    <w:rsid w:val="006F7DEE"/>
    <w:rsid w:val="006F7E21"/>
    <w:rsid w:val="00713196"/>
    <w:rsid w:val="007145A4"/>
    <w:rsid w:val="00715CA6"/>
    <w:rsid w:val="00724F41"/>
    <w:rsid w:val="00725CC9"/>
    <w:rsid w:val="00731135"/>
    <w:rsid w:val="007324AF"/>
    <w:rsid w:val="00735417"/>
    <w:rsid w:val="007409B4"/>
    <w:rsid w:val="00741974"/>
    <w:rsid w:val="0075525E"/>
    <w:rsid w:val="00755501"/>
    <w:rsid w:val="0075611F"/>
    <w:rsid w:val="00756D3D"/>
    <w:rsid w:val="007710A4"/>
    <w:rsid w:val="007806C2"/>
    <w:rsid w:val="00781FEE"/>
    <w:rsid w:val="00786D3B"/>
    <w:rsid w:val="007903F8"/>
    <w:rsid w:val="00794F4F"/>
    <w:rsid w:val="007974BE"/>
    <w:rsid w:val="007A0717"/>
    <w:rsid w:val="007A0916"/>
    <w:rsid w:val="007A0DFD"/>
    <w:rsid w:val="007B31B0"/>
    <w:rsid w:val="007C7122"/>
    <w:rsid w:val="007D0A45"/>
    <w:rsid w:val="007D3F11"/>
    <w:rsid w:val="007E2803"/>
    <w:rsid w:val="007E2C69"/>
    <w:rsid w:val="007E53E4"/>
    <w:rsid w:val="007E656A"/>
    <w:rsid w:val="007F3CAA"/>
    <w:rsid w:val="007F40B5"/>
    <w:rsid w:val="007F61B9"/>
    <w:rsid w:val="007F664D"/>
    <w:rsid w:val="0080528A"/>
    <w:rsid w:val="0081333B"/>
    <w:rsid w:val="0082311B"/>
    <w:rsid w:val="00826C40"/>
    <w:rsid w:val="00831F14"/>
    <w:rsid w:val="00835E5F"/>
    <w:rsid w:val="00837203"/>
    <w:rsid w:val="00837B16"/>
    <w:rsid w:val="00842137"/>
    <w:rsid w:val="00846B1A"/>
    <w:rsid w:val="00853F5F"/>
    <w:rsid w:val="00856C12"/>
    <w:rsid w:val="00856C7A"/>
    <w:rsid w:val="008571F9"/>
    <w:rsid w:val="00857BBC"/>
    <w:rsid w:val="008623ED"/>
    <w:rsid w:val="008718B3"/>
    <w:rsid w:val="0087433C"/>
    <w:rsid w:val="00875AA6"/>
    <w:rsid w:val="00880944"/>
    <w:rsid w:val="0089088E"/>
    <w:rsid w:val="00891CA2"/>
    <w:rsid w:val="00892297"/>
    <w:rsid w:val="008964D6"/>
    <w:rsid w:val="00896C9D"/>
    <w:rsid w:val="008975C6"/>
    <w:rsid w:val="008B5123"/>
    <w:rsid w:val="008C2FF8"/>
    <w:rsid w:val="008C7F7D"/>
    <w:rsid w:val="008D5C9E"/>
    <w:rsid w:val="008E0172"/>
    <w:rsid w:val="008E5043"/>
    <w:rsid w:val="008F449E"/>
    <w:rsid w:val="008F44E0"/>
    <w:rsid w:val="009109B8"/>
    <w:rsid w:val="00922EFB"/>
    <w:rsid w:val="00925D17"/>
    <w:rsid w:val="00936852"/>
    <w:rsid w:val="00937DCF"/>
    <w:rsid w:val="0094045D"/>
    <w:rsid w:val="009406B5"/>
    <w:rsid w:val="009427B7"/>
    <w:rsid w:val="00942E9C"/>
    <w:rsid w:val="00946166"/>
    <w:rsid w:val="0094657C"/>
    <w:rsid w:val="009626FB"/>
    <w:rsid w:val="00965CBC"/>
    <w:rsid w:val="00971252"/>
    <w:rsid w:val="00975C1C"/>
    <w:rsid w:val="00982E9E"/>
    <w:rsid w:val="00983164"/>
    <w:rsid w:val="009972EF"/>
    <w:rsid w:val="009A62C9"/>
    <w:rsid w:val="009B243C"/>
    <w:rsid w:val="009B3EDA"/>
    <w:rsid w:val="009B5035"/>
    <w:rsid w:val="009C3160"/>
    <w:rsid w:val="009C38A1"/>
    <w:rsid w:val="009C604F"/>
    <w:rsid w:val="009D0B98"/>
    <w:rsid w:val="009D644B"/>
    <w:rsid w:val="009E3B3F"/>
    <w:rsid w:val="009E766E"/>
    <w:rsid w:val="009F1686"/>
    <w:rsid w:val="009F1960"/>
    <w:rsid w:val="009F2EB1"/>
    <w:rsid w:val="009F3012"/>
    <w:rsid w:val="009F3DB0"/>
    <w:rsid w:val="009F4B1A"/>
    <w:rsid w:val="009F715E"/>
    <w:rsid w:val="00A00A99"/>
    <w:rsid w:val="00A01028"/>
    <w:rsid w:val="00A02CBE"/>
    <w:rsid w:val="00A05A6D"/>
    <w:rsid w:val="00A10DBB"/>
    <w:rsid w:val="00A11720"/>
    <w:rsid w:val="00A21247"/>
    <w:rsid w:val="00A21668"/>
    <w:rsid w:val="00A26DF3"/>
    <w:rsid w:val="00A31D47"/>
    <w:rsid w:val="00A4013E"/>
    <w:rsid w:val="00A4045F"/>
    <w:rsid w:val="00A40814"/>
    <w:rsid w:val="00A427CD"/>
    <w:rsid w:val="00A45FEE"/>
    <w:rsid w:val="00A4600B"/>
    <w:rsid w:val="00A50506"/>
    <w:rsid w:val="00A5085B"/>
    <w:rsid w:val="00A5174A"/>
    <w:rsid w:val="00A51EF0"/>
    <w:rsid w:val="00A56F1A"/>
    <w:rsid w:val="00A6219B"/>
    <w:rsid w:val="00A67A81"/>
    <w:rsid w:val="00A730A6"/>
    <w:rsid w:val="00A90E28"/>
    <w:rsid w:val="00A94507"/>
    <w:rsid w:val="00A96899"/>
    <w:rsid w:val="00A971A0"/>
    <w:rsid w:val="00AA1186"/>
    <w:rsid w:val="00AA1F22"/>
    <w:rsid w:val="00AB766D"/>
    <w:rsid w:val="00AB7A3D"/>
    <w:rsid w:val="00AC0D35"/>
    <w:rsid w:val="00AC16BD"/>
    <w:rsid w:val="00AC6DD2"/>
    <w:rsid w:val="00AD25E7"/>
    <w:rsid w:val="00AF47BE"/>
    <w:rsid w:val="00B034D4"/>
    <w:rsid w:val="00B047FE"/>
    <w:rsid w:val="00B05821"/>
    <w:rsid w:val="00B079B8"/>
    <w:rsid w:val="00B100D6"/>
    <w:rsid w:val="00B10D2E"/>
    <w:rsid w:val="00B12251"/>
    <w:rsid w:val="00B140C7"/>
    <w:rsid w:val="00B164C9"/>
    <w:rsid w:val="00B20558"/>
    <w:rsid w:val="00B236B7"/>
    <w:rsid w:val="00B26C28"/>
    <w:rsid w:val="00B273A6"/>
    <w:rsid w:val="00B3143F"/>
    <w:rsid w:val="00B4174C"/>
    <w:rsid w:val="00B453F5"/>
    <w:rsid w:val="00B50AF2"/>
    <w:rsid w:val="00B526E3"/>
    <w:rsid w:val="00B61624"/>
    <w:rsid w:val="00B66481"/>
    <w:rsid w:val="00B7189C"/>
    <w:rsid w:val="00B718A5"/>
    <w:rsid w:val="00B74B8C"/>
    <w:rsid w:val="00B76376"/>
    <w:rsid w:val="00B77A10"/>
    <w:rsid w:val="00B92150"/>
    <w:rsid w:val="00BA788A"/>
    <w:rsid w:val="00BB1096"/>
    <w:rsid w:val="00BB4983"/>
    <w:rsid w:val="00BB7597"/>
    <w:rsid w:val="00BC0302"/>
    <w:rsid w:val="00BC094E"/>
    <w:rsid w:val="00BC4EAD"/>
    <w:rsid w:val="00BC62E2"/>
    <w:rsid w:val="00BC6660"/>
    <w:rsid w:val="00BD3F54"/>
    <w:rsid w:val="00BE76E6"/>
    <w:rsid w:val="00BF566F"/>
    <w:rsid w:val="00C0364B"/>
    <w:rsid w:val="00C07AEE"/>
    <w:rsid w:val="00C24C14"/>
    <w:rsid w:val="00C42125"/>
    <w:rsid w:val="00C44D78"/>
    <w:rsid w:val="00C62814"/>
    <w:rsid w:val="00C66B07"/>
    <w:rsid w:val="00C67B25"/>
    <w:rsid w:val="00C730BB"/>
    <w:rsid w:val="00C746E6"/>
    <w:rsid w:val="00C748F7"/>
    <w:rsid w:val="00C74937"/>
    <w:rsid w:val="00C83E83"/>
    <w:rsid w:val="00C917AE"/>
    <w:rsid w:val="00C9582A"/>
    <w:rsid w:val="00CA5F06"/>
    <w:rsid w:val="00CB2599"/>
    <w:rsid w:val="00CB5511"/>
    <w:rsid w:val="00CC386F"/>
    <w:rsid w:val="00CD2139"/>
    <w:rsid w:val="00CD49A5"/>
    <w:rsid w:val="00CE06D4"/>
    <w:rsid w:val="00CE47A0"/>
    <w:rsid w:val="00CE5986"/>
    <w:rsid w:val="00CF3620"/>
    <w:rsid w:val="00D10941"/>
    <w:rsid w:val="00D230DB"/>
    <w:rsid w:val="00D26477"/>
    <w:rsid w:val="00D31D8F"/>
    <w:rsid w:val="00D44174"/>
    <w:rsid w:val="00D45DBE"/>
    <w:rsid w:val="00D470C8"/>
    <w:rsid w:val="00D557AF"/>
    <w:rsid w:val="00D57276"/>
    <w:rsid w:val="00D624D2"/>
    <w:rsid w:val="00D647EF"/>
    <w:rsid w:val="00D73137"/>
    <w:rsid w:val="00D977A2"/>
    <w:rsid w:val="00DA1D47"/>
    <w:rsid w:val="00DA54ED"/>
    <w:rsid w:val="00DB0706"/>
    <w:rsid w:val="00DB185A"/>
    <w:rsid w:val="00DB2BF1"/>
    <w:rsid w:val="00DB3FB6"/>
    <w:rsid w:val="00DB5606"/>
    <w:rsid w:val="00DD3241"/>
    <w:rsid w:val="00DD50DE"/>
    <w:rsid w:val="00DD565B"/>
    <w:rsid w:val="00DD74A9"/>
    <w:rsid w:val="00DD79AE"/>
    <w:rsid w:val="00DE0A90"/>
    <w:rsid w:val="00DE3062"/>
    <w:rsid w:val="00DF44EC"/>
    <w:rsid w:val="00E00930"/>
    <w:rsid w:val="00E0581D"/>
    <w:rsid w:val="00E10538"/>
    <w:rsid w:val="00E1590B"/>
    <w:rsid w:val="00E204DD"/>
    <w:rsid w:val="00E228B7"/>
    <w:rsid w:val="00E24A10"/>
    <w:rsid w:val="00E353EC"/>
    <w:rsid w:val="00E3599E"/>
    <w:rsid w:val="00E427DF"/>
    <w:rsid w:val="00E440C3"/>
    <w:rsid w:val="00E504BB"/>
    <w:rsid w:val="00E51F61"/>
    <w:rsid w:val="00E53C24"/>
    <w:rsid w:val="00E54DD2"/>
    <w:rsid w:val="00E56E77"/>
    <w:rsid w:val="00E60412"/>
    <w:rsid w:val="00E67140"/>
    <w:rsid w:val="00E743E2"/>
    <w:rsid w:val="00E849E5"/>
    <w:rsid w:val="00E84F99"/>
    <w:rsid w:val="00E908DC"/>
    <w:rsid w:val="00EA0BE7"/>
    <w:rsid w:val="00EB444D"/>
    <w:rsid w:val="00EB4BB4"/>
    <w:rsid w:val="00EC3F9D"/>
    <w:rsid w:val="00ED135C"/>
    <w:rsid w:val="00ED1F7F"/>
    <w:rsid w:val="00ED2BDC"/>
    <w:rsid w:val="00EE1A06"/>
    <w:rsid w:val="00EE5C0D"/>
    <w:rsid w:val="00EF4792"/>
    <w:rsid w:val="00EF7B2E"/>
    <w:rsid w:val="00F02294"/>
    <w:rsid w:val="00F204AC"/>
    <w:rsid w:val="00F30DE7"/>
    <w:rsid w:val="00F352D5"/>
    <w:rsid w:val="00F35F57"/>
    <w:rsid w:val="00F37FC6"/>
    <w:rsid w:val="00F455DD"/>
    <w:rsid w:val="00F4572D"/>
    <w:rsid w:val="00F46B84"/>
    <w:rsid w:val="00F50467"/>
    <w:rsid w:val="00F562A0"/>
    <w:rsid w:val="00F57FA4"/>
    <w:rsid w:val="00F64C61"/>
    <w:rsid w:val="00F66FD8"/>
    <w:rsid w:val="00F675F7"/>
    <w:rsid w:val="00F72028"/>
    <w:rsid w:val="00F77532"/>
    <w:rsid w:val="00F77985"/>
    <w:rsid w:val="00FA02CB"/>
    <w:rsid w:val="00FA2177"/>
    <w:rsid w:val="00FA2F2F"/>
    <w:rsid w:val="00FB0783"/>
    <w:rsid w:val="00FB47B9"/>
    <w:rsid w:val="00FB7A8B"/>
    <w:rsid w:val="00FC2485"/>
    <w:rsid w:val="00FD439E"/>
    <w:rsid w:val="00FD76CB"/>
    <w:rsid w:val="00FE152B"/>
    <w:rsid w:val="00FE239E"/>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30683"/>
  <w15:docId w15:val="{DC89DB61-647D-4430-8357-1616780C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65ED"/>
    <w:pPr>
      <w:spacing w:before="120" w:after="0" w:line="240" w:lineRule="auto"/>
    </w:pPr>
    <w:rPr>
      <w:rFonts w:ascii="Times New Roman" w:hAnsi="Times New Roman" w:cs="Times New Roman"/>
      <w:sz w:val="24"/>
      <w:szCs w:val="24"/>
      <w:lang w:val="en-GB" w:eastAsia="ja-JP"/>
    </w:rPr>
  </w:style>
  <w:style w:type="paragraph" w:styleId="1">
    <w:name w:val="heading 1"/>
    <w:basedOn w:val="a"/>
    <w:next w:val="a"/>
    <w:link w:val="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2">
    <w:name w:val="heading 2"/>
    <w:basedOn w:val="1"/>
    <w:next w:val="a"/>
    <w:link w:val="2Char"/>
    <w:rsid w:val="005D65ED"/>
    <w:pPr>
      <w:spacing w:before="240"/>
      <w:outlineLvl w:val="1"/>
    </w:pPr>
  </w:style>
  <w:style w:type="paragraph" w:styleId="3">
    <w:name w:val="heading 3"/>
    <w:basedOn w:val="1"/>
    <w:next w:val="a"/>
    <w:link w:val="3Char"/>
    <w:rsid w:val="005D65ED"/>
    <w:pPr>
      <w:spacing w:before="160"/>
      <w:outlineLvl w:val="2"/>
    </w:pPr>
  </w:style>
  <w:style w:type="paragraph" w:styleId="4">
    <w:name w:val="heading 4"/>
    <w:basedOn w:val="3"/>
    <w:next w:val="a"/>
    <w:link w:val="4Char"/>
    <w:qFormat/>
    <w:rsid w:val="005D65ED"/>
    <w:pPr>
      <w:tabs>
        <w:tab w:val="clear" w:pos="794"/>
        <w:tab w:val="left" w:pos="1021"/>
      </w:tabs>
      <w:ind w:left="1021" w:hanging="1021"/>
      <w:outlineLvl w:val="3"/>
    </w:pPr>
  </w:style>
  <w:style w:type="paragraph" w:styleId="5">
    <w:name w:val="heading 5"/>
    <w:basedOn w:val="4"/>
    <w:next w:val="a"/>
    <w:link w:val="5Char"/>
    <w:qFormat/>
    <w:rsid w:val="005D65ED"/>
    <w:pPr>
      <w:outlineLvl w:val="4"/>
    </w:pPr>
  </w:style>
  <w:style w:type="paragraph" w:styleId="6">
    <w:name w:val="heading 6"/>
    <w:basedOn w:val="4"/>
    <w:next w:val="a"/>
    <w:link w:val="6Char"/>
    <w:rsid w:val="005D65ED"/>
    <w:pPr>
      <w:tabs>
        <w:tab w:val="clear" w:pos="1021"/>
        <w:tab w:val="clear" w:pos="1191"/>
      </w:tabs>
      <w:ind w:left="1588" w:hanging="1588"/>
      <w:outlineLvl w:val="5"/>
    </w:pPr>
  </w:style>
  <w:style w:type="paragraph" w:styleId="7">
    <w:name w:val="heading 7"/>
    <w:basedOn w:val="6"/>
    <w:next w:val="a"/>
    <w:link w:val="7Char"/>
    <w:rsid w:val="005D65ED"/>
    <w:pPr>
      <w:outlineLvl w:val="6"/>
    </w:pPr>
  </w:style>
  <w:style w:type="paragraph" w:styleId="8">
    <w:name w:val="heading 8"/>
    <w:basedOn w:val="6"/>
    <w:next w:val="a"/>
    <w:link w:val="8Char"/>
    <w:rsid w:val="005D65ED"/>
    <w:pPr>
      <w:outlineLvl w:val="7"/>
    </w:pPr>
  </w:style>
  <w:style w:type="paragraph" w:styleId="9">
    <w:name w:val="heading 9"/>
    <w:basedOn w:val="6"/>
    <w:next w:val="a"/>
    <w:link w:val="9Char"/>
    <w:rsid w:val="005D65E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5D65ED"/>
    <w:rPr>
      <w:rFonts w:ascii="Times New Roman" w:eastAsia="Times New Roman" w:hAnsi="Times New Roman" w:cs="Times New Roman"/>
      <w:b/>
      <w:sz w:val="24"/>
      <w:szCs w:val="20"/>
      <w:lang w:val="en-GB" w:eastAsia="en-US"/>
    </w:rPr>
  </w:style>
  <w:style w:type="character" w:customStyle="1" w:styleId="2Char">
    <w:name w:val="제목 2 Char"/>
    <w:basedOn w:val="a0"/>
    <w:link w:val="2"/>
    <w:rsid w:val="005D65ED"/>
    <w:rPr>
      <w:rFonts w:ascii="Times New Roman" w:eastAsia="Times New Roman" w:hAnsi="Times New Roman" w:cs="Times New Roman"/>
      <w:b/>
      <w:sz w:val="24"/>
      <w:szCs w:val="20"/>
      <w:lang w:val="en-GB" w:eastAsia="en-US"/>
    </w:rPr>
  </w:style>
  <w:style w:type="character" w:customStyle="1" w:styleId="3Char">
    <w:name w:val="제목 3 Char"/>
    <w:basedOn w:val="a0"/>
    <w:link w:val="3"/>
    <w:rsid w:val="005D65ED"/>
    <w:rPr>
      <w:rFonts w:ascii="Times New Roman" w:eastAsia="Times New Roman" w:hAnsi="Times New Roman" w:cs="Times New Roman"/>
      <w:b/>
      <w:sz w:val="24"/>
      <w:szCs w:val="20"/>
      <w:lang w:val="en-GB" w:eastAsia="en-US"/>
    </w:rPr>
  </w:style>
  <w:style w:type="character" w:customStyle="1" w:styleId="4Char">
    <w:name w:val="제목 4 Char"/>
    <w:basedOn w:val="a0"/>
    <w:link w:val="4"/>
    <w:rsid w:val="005D65ED"/>
    <w:rPr>
      <w:rFonts w:ascii="Times New Roman" w:eastAsia="Times New Roman" w:hAnsi="Times New Roman" w:cs="Times New Roman"/>
      <w:b/>
      <w:sz w:val="24"/>
      <w:szCs w:val="20"/>
      <w:lang w:val="en-GB" w:eastAsia="en-US"/>
    </w:rPr>
  </w:style>
  <w:style w:type="character" w:customStyle="1" w:styleId="5Char">
    <w:name w:val="제목 5 Char"/>
    <w:basedOn w:val="a0"/>
    <w:link w:val="5"/>
    <w:rsid w:val="005D65ED"/>
    <w:rPr>
      <w:rFonts w:ascii="Times New Roman" w:eastAsia="Times New Roman" w:hAnsi="Times New Roman" w:cs="Times New Roman"/>
      <w:b/>
      <w:sz w:val="24"/>
      <w:szCs w:val="20"/>
      <w:lang w:val="en-GB" w:eastAsia="en-US"/>
    </w:rPr>
  </w:style>
  <w:style w:type="character" w:customStyle="1" w:styleId="6Char">
    <w:name w:val="제목 6 Char"/>
    <w:basedOn w:val="a0"/>
    <w:link w:val="6"/>
    <w:rsid w:val="005D65ED"/>
    <w:rPr>
      <w:rFonts w:ascii="Times New Roman" w:eastAsia="Times New Roman" w:hAnsi="Times New Roman" w:cs="Times New Roman"/>
      <w:b/>
      <w:sz w:val="24"/>
      <w:szCs w:val="20"/>
      <w:lang w:val="en-GB" w:eastAsia="en-US"/>
    </w:rPr>
  </w:style>
  <w:style w:type="character" w:customStyle="1" w:styleId="7Char">
    <w:name w:val="제목 7 Char"/>
    <w:basedOn w:val="a0"/>
    <w:link w:val="7"/>
    <w:rsid w:val="005D65ED"/>
    <w:rPr>
      <w:rFonts w:ascii="Times New Roman" w:eastAsia="Times New Roman" w:hAnsi="Times New Roman" w:cs="Times New Roman"/>
      <w:b/>
      <w:sz w:val="24"/>
      <w:szCs w:val="20"/>
      <w:lang w:val="en-GB" w:eastAsia="en-US"/>
    </w:rPr>
  </w:style>
  <w:style w:type="character" w:customStyle="1" w:styleId="8Char">
    <w:name w:val="제목 8 Char"/>
    <w:basedOn w:val="a0"/>
    <w:link w:val="8"/>
    <w:rsid w:val="005D65ED"/>
    <w:rPr>
      <w:rFonts w:ascii="Times New Roman" w:eastAsia="Times New Roman" w:hAnsi="Times New Roman" w:cs="Times New Roman"/>
      <w:b/>
      <w:sz w:val="24"/>
      <w:szCs w:val="20"/>
      <w:lang w:val="en-GB" w:eastAsia="en-US"/>
    </w:rPr>
  </w:style>
  <w:style w:type="character" w:customStyle="1" w:styleId="9Char">
    <w:name w:val="제목 9 Char"/>
    <w:basedOn w:val="a0"/>
    <w:link w:val="9"/>
    <w:rsid w:val="005D65ED"/>
    <w:rPr>
      <w:rFonts w:ascii="Times New Roman" w:eastAsia="Times New Roman" w:hAnsi="Times New Roman" w:cs="Times New Roman"/>
      <w:b/>
      <w:sz w:val="24"/>
      <w:szCs w:val="20"/>
      <w:lang w:val="en-GB" w:eastAsia="en-US"/>
    </w:rPr>
  </w:style>
  <w:style w:type="character" w:styleId="a3">
    <w:name w:val="Placeholder Text"/>
    <w:basedOn w:val="a0"/>
    <w:uiPriority w:val="99"/>
    <w:semiHidden/>
    <w:rsid w:val="005D65ED"/>
    <w:rPr>
      <w:rFonts w:ascii="Times New Roman" w:hAnsi="Times New Roman"/>
      <w:color w:val="808080"/>
    </w:rPr>
  </w:style>
  <w:style w:type="paragraph" w:customStyle="1" w:styleId="Docnumber">
    <w:name w:val="Docnumber"/>
    <w:basedOn w:val="a"/>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a"/>
    <w:next w:val="a"/>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a"/>
    <w:rsid w:val="005D65ED"/>
  </w:style>
  <w:style w:type="paragraph" w:customStyle="1" w:styleId="CorrectionSeparatorBegin">
    <w:name w:val="Correction Separator Begin"/>
    <w:basedOn w:val="a"/>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a"/>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a"/>
    <w:next w:val="a"/>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a"/>
    <w:next w:val="a"/>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a"/>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a"/>
    <w:next w:val="a"/>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a"/>
    <w:next w:val="a"/>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a"/>
    <w:qFormat/>
    <w:rsid w:val="005D65ED"/>
    <w:rPr>
      <w:rFonts w:eastAsiaTheme="minorEastAsia"/>
      <w:b/>
      <w:bCs/>
      <w:lang w:eastAsia="ja-JP"/>
    </w:rPr>
  </w:style>
  <w:style w:type="paragraph" w:customStyle="1" w:styleId="Normalbeforetable">
    <w:name w:val="Normal before table"/>
    <w:basedOn w:val="a"/>
    <w:rsid w:val="005D65ED"/>
    <w:pPr>
      <w:keepNext/>
      <w:spacing w:after="120"/>
    </w:pPr>
    <w:rPr>
      <w:rFonts w:eastAsia="????"/>
      <w:lang w:eastAsia="en-US"/>
    </w:rPr>
  </w:style>
  <w:style w:type="paragraph" w:customStyle="1" w:styleId="RecNo">
    <w:name w:val="Rec_No"/>
    <w:basedOn w:val="a"/>
    <w:next w:val="a"/>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a"/>
    <w:next w:val="a"/>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a"/>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a"/>
    <w:next w:val="a"/>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a"/>
    <w:next w:val="a"/>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a4">
    <w:name w:val="table of figures"/>
    <w:basedOn w:val="a"/>
    <w:next w:val="a"/>
    <w:uiPriority w:val="99"/>
    <w:rsid w:val="005D65ED"/>
    <w:pPr>
      <w:tabs>
        <w:tab w:val="right" w:leader="dot" w:pos="9639"/>
      </w:tabs>
    </w:pPr>
    <w:rPr>
      <w:rFonts w:eastAsia="MS Mincho"/>
    </w:rPr>
  </w:style>
  <w:style w:type="paragraph" w:styleId="10">
    <w:name w:val="toc 1"/>
    <w:basedOn w:val="a"/>
    <w:uiPriority w:val="39"/>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바탕"/>
      <w:noProof/>
      <w:szCs w:val="20"/>
      <w:lang w:eastAsia="en-US"/>
    </w:rPr>
  </w:style>
  <w:style w:type="paragraph" w:styleId="20">
    <w:name w:val="toc 2"/>
    <w:basedOn w:val="10"/>
    <w:uiPriority w:val="39"/>
    <w:rsid w:val="005D65ED"/>
    <w:pPr>
      <w:tabs>
        <w:tab w:val="clear" w:pos="964"/>
      </w:tabs>
      <w:spacing w:before="80"/>
      <w:ind w:left="1531" w:hanging="851"/>
    </w:pPr>
  </w:style>
  <w:style w:type="paragraph" w:styleId="30">
    <w:name w:val="toc 3"/>
    <w:basedOn w:val="20"/>
    <w:rsid w:val="005D65ED"/>
    <w:pPr>
      <w:ind w:left="2269"/>
    </w:pPr>
  </w:style>
  <w:style w:type="character" w:styleId="a5">
    <w:name w:val="Hyperlink"/>
    <w:basedOn w:val="a0"/>
    <w:uiPriority w:val="99"/>
    <w:rsid w:val="005D65ED"/>
    <w:rPr>
      <w:rFonts w:asciiTheme="majorBidi" w:hAnsiTheme="majorBidi"/>
      <w:color w:val="0000FF"/>
      <w:u w:val="single"/>
    </w:rPr>
  </w:style>
  <w:style w:type="paragraph" w:styleId="a6">
    <w:name w:val="caption"/>
    <w:basedOn w:val="a"/>
    <w:next w:val="a"/>
    <w:link w:val="Char"/>
    <w:uiPriority w:val="35"/>
    <w:unhideWhenUsed/>
    <w:qFormat/>
    <w:rsid w:val="005D65ED"/>
    <w:pPr>
      <w:spacing w:before="0" w:after="200"/>
    </w:pPr>
    <w:rPr>
      <w:i/>
      <w:iCs/>
      <w:color w:val="44546A" w:themeColor="text2"/>
      <w:sz w:val="18"/>
      <w:szCs w:val="18"/>
    </w:rPr>
  </w:style>
  <w:style w:type="character" w:customStyle="1" w:styleId="Char">
    <w:name w:val="캡션 Char"/>
    <w:basedOn w:val="a0"/>
    <w:link w:val="a6"/>
    <w:uiPriority w:val="35"/>
    <w:rsid w:val="007F40B5"/>
    <w:rPr>
      <w:rFonts w:ascii="Times New Roman" w:hAnsi="Times New Roman" w:cs="Times New Roman"/>
      <w:i/>
      <w:iCs/>
      <w:color w:val="44546A" w:themeColor="text2"/>
      <w:sz w:val="18"/>
      <w:szCs w:val="18"/>
      <w:lang w:val="en-GB" w:eastAsia="ja-JP"/>
    </w:rPr>
  </w:style>
  <w:style w:type="paragraph" w:styleId="a7">
    <w:name w:val="header"/>
    <w:basedOn w:val="a"/>
    <w:link w:val="Char0"/>
    <w:unhideWhenUsed/>
    <w:rsid w:val="005D65ED"/>
    <w:pPr>
      <w:tabs>
        <w:tab w:val="center" w:pos="4680"/>
        <w:tab w:val="right" w:pos="9360"/>
      </w:tabs>
      <w:spacing w:before="0"/>
      <w:jc w:val="center"/>
    </w:pPr>
    <w:rPr>
      <w:sz w:val="20"/>
      <w:szCs w:val="20"/>
    </w:rPr>
  </w:style>
  <w:style w:type="character" w:customStyle="1" w:styleId="Char0">
    <w:name w:val="머리글 Char"/>
    <w:basedOn w:val="a0"/>
    <w:link w:val="a7"/>
    <w:rsid w:val="005D65ED"/>
    <w:rPr>
      <w:rFonts w:ascii="Times New Roman" w:hAnsi="Times New Roman" w:cs="Times New Roman"/>
      <w:sz w:val="20"/>
      <w:szCs w:val="20"/>
      <w:lang w:val="en-GB" w:eastAsia="ja-JP"/>
    </w:rPr>
  </w:style>
  <w:style w:type="paragraph" w:styleId="a8">
    <w:name w:val="footer"/>
    <w:basedOn w:val="a"/>
    <w:link w:val="Char1"/>
    <w:uiPriority w:val="99"/>
    <w:unhideWhenUsed/>
    <w:rsid w:val="005D65ED"/>
    <w:pPr>
      <w:tabs>
        <w:tab w:val="center" w:pos="4680"/>
        <w:tab w:val="right" w:pos="9360"/>
      </w:tabs>
      <w:spacing w:before="0"/>
    </w:pPr>
    <w:rPr>
      <w:sz w:val="20"/>
    </w:rPr>
  </w:style>
  <w:style w:type="character" w:customStyle="1" w:styleId="Char1">
    <w:name w:val="바닥글 Char"/>
    <w:basedOn w:val="a0"/>
    <w:link w:val="a8"/>
    <w:uiPriority w:val="99"/>
    <w:rsid w:val="005D65ED"/>
    <w:rPr>
      <w:rFonts w:ascii="Times New Roman" w:hAnsi="Times New Roman" w:cs="Times New Roman"/>
      <w:sz w:val="20"/>
      <w:szCs w:val="24"/>
      <w:lang w:val="en-GB" w:eastAsia="ja-JP"/>
    </w:rPr>
  </w:style>
  <w:style w:type="character" w:styleId="a9">
    <w:name w:val="Emphasis"/>
    <w:basedOn w:val="a0"/>
    <w:uiPriority w:val="20"/>
    <w:rsid w:val="005D65ED"/>
    <w:rPr>
      <w:i/>
      <w:iCs/>
    </w:rPr>
  </w:style>
  <w:style w:type="paragraph" w:styleId="aa">
    <w:name w:val="Quote"/>
    <w:basedOn w:val="a"/>
    <w:next w:val="a"/>
    <w:link w:val="Char2"/>
    <w:uiPriority w:val="29"/>
    <w:rsid w:val="005D65ED"/>
    <w:pPr>
      <w:spacing w:before="200" w:after="160"/>
      <w:ind w:left="864" w:right="864"/>
      <w:jc w:val="center"/>
    </w:pPr>
    <w:rPr>
      <w:i/>
      <w:iCs/>
      <w:color w:val="404040" w:themeColor="text1" w:themeTint="BF"/>
    </w:rPr>
  </w:style>
  <w:style w:type="character" w:customStyle="1" w:styleId="Char2">
    <w:name w:val="인용 Char"/>
    <w:basedOn w:val="a0"/>
    <w:link w:val="aa"/>
    <w:uiPriority w:val="29"/>
    <w:rsid w:val="005D65ED"/>
    <w:rPr>
      <w:rFonts w:ascii="Times New Roman" w:hAnsi="Times New Roman" w:cs="Times New Roman"/>
      <w:i/>
      <w:iCs/>
      <w:color w:val="404040" w:themeColor="text1" w:themeTint="BF"/>
      <w:sz w:val="24"/>
      <w:szCs w:val="24"/>
      <w:lang w:val="en-GB" w:eastAsia="ja-JP"/>
    </w:rPr>
  </w:style>
  <w:style w:type="paragraph" w:styleId="ab">
    <w:name w:val="Balloon Text"/>
    <w:basedOn w:val="a"/>
    <w:link w:val="Char3"/>
    <w:uiPriority w:val="99"/>
    <w:semiHidden/>
    <w:unhideWhenUsed/>
    <w:rsid w:val="006A7C27"/>
    <w:pPr>
      <w:spacing w:before="0"/>
    </w:pPr>
    <w:rPr>
      <w:rFonts w:ascii="Segoe UI" w:hAnsi="Segoe UI" w:cs="Segoe UI"/>
      <w:sz w:val="18"/>
      <w:szCs w:val="18"/>
    </w:rPr>
  </w:style>
  <w:style w:type="character" w:customStyle="1" w:styleId="Char3">
    <w:name w:val="풍선 도움말 텍스트 Char"/>
    <w:basedOn w:val="a0"/>
    <w:link w:val="ab"/>
    <w:uiPriority w:val="99"/>
    <w:semiHidden/>
    <w:rsid w:val="006A7C27"/>
    <w:rPr>
      <w:rFonts w:ascii="Segoe UI" w:hAnsi="Segoe UI" w:cs="Segoe UI"/>
      <w:sz w:val="18"/>
      <w:szCs w:val="18"/>
      <w:lang w:val="en-GB" w:eastAsia="ja-JP"/>
    </w:rPr>
  </w:style>
  <w:style w:type="paragraph" w:customStyle="1" w:styleId="enumlev1">
    <w:name w:val="enumlev1"/>
    <w:basedOn w:val="a"/>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ac">
    <w:name w:val="List Paragraph"/>
    <w:basedOn w:val="a"/>
    <w:link w:val="Char4"/>
    <w:uiPriority w:val="34"/>
    <w:qFormat/>
    <w:rsid w:val="00174B56"/>
    <w:pPr>
      <w:wordWrap w:val="0"/>
      <w:autoSpaceDE w:val="0"/>
      <w:autoSpaceDN w:val="0"/>
      <w:spacing w:before="0"/>
      <w:ind w:leftChars="400" w:left="800"/>
      <w:jc w:val="both"/>
    </w:pPr>
    <w:rPr>
      <w:rFonts w:ascii="맑은 고딕" w:eastAsia="맑은 고딕" w:hAnsi="맑은 고딕" w:cs="굴림"/>
      <w:sz w:val="20"/>
      <w:szCs w:val="20"/>
      <w:lang w:val="en-US" w:eastAsia="ko-KR"/>
    </w:rPr>
  </w:style>
  <w:style w:type="character" w:customStyle="1" w:styleId="Char4">
    <w:name w:val="목록 단락 Char"/>
    <w:link w:val="ac"/>
    <w:uiPriority w:val="34"/>
    <w:locked/>
    <w:rsid w:val="00174B56"/>
    <w:rPr>
      <w:rFonts w:ascii="맑은 고딕" w:eastAsia="맑은 고딕" w:hAnsi="맑은 고딕" w:cs="굴림"/>
      <w:sz w:val="20"/>
      <w:szCs w:val="20"/>
      <w:lang w:eastAsia="ko-KR"/>
    </w:rPr>
  </w:style>
  <w:style w:type="paragraph" w:styleId="ad">
    <w:name w:val="Document Map"/>
    <w:basedOn w:val="a"/>
    <w:link w:val="Char5"/>
    <w:uiPriority w:val="99"/>
    <w:semiHidden/>
    <w:unhideWhenUsed/>
    <w:rsid w:val="00BD3F54"/>
    <w:rPr>
      <w:rFonts w:ascii="SimSun" w:eastAsia="SimSun"/>
      <w:sz w:val="18"/>
      <w:szCs w:val="18"/>
    </w:rPr>
  </w:style>
  <w:style w:type="character" w:customStyle="1" w:styleId="Char5">
    <w:name w:val="문서 구조 Char"/>
    <w:basedOn w:val="a0"/>
    <w:link w:val="ad"/>
    <w:uiPriority w:val="99"/>
    <w:semiHidden/>
    <w:rsid w:val="00BD3F54"/>
    <w:rPr>
      <w:rFonts w:ascii="SimSun" w:eastAsia="SimSun" w:hAnsi="Times New Roman" w:cs="Times New Roman"/>
      <w:sz w:val="18"/>
      <w:szCs w:val="18"/>
      <w:lang w:val="en-GB" w:eastAsia="ja-JP"/>
    </w:rPr>
  </w:style>
  <w:style w:type="character" w:styleId="ae">
    <w:name w:val="annotation reference"/>
    <w:basedOn w:val="a0"/>
    <w:uiPriority w:val="99"/>
    <w:semiHidden/>
    <w:unhideWhenUsed/>
    <w:rsid w:val="004F5D90"/>
    <w:rPr>
      <w:sz w:val="21"/>
      <w:szCs w:val="21"/>
    </w:rPr>
  </w:style>
  <w:style w:type="paragraph" w:styleId="af">
    <w:name w:val="annotation text"/>
    <w:basedOn w:val="a"/>
    <w:link w:val="Char6"/>
    <w:uiPriority w:val="99"/>
    <w:semiHidden/>
    <w:unhideWhenUsed/>
    <w:rsid w:val="004F5D90"/>
  </w:style>
  <w:style w:type="character" w:customStyle="1" w:styleId="Char6">
    <w:name w:val="메모 텍스트 Char"/>
    <w:basedOn w:val="a0"/>
    <w:link w:val="af"/>
    <w:uiPriority w:val="99"/>
    <w:semiHidden/>
    <w:rsid w:val="004F5D90"/>
    <w:rPr>
      <w:rFonts w:ascii="Times New Roman" w:hAnsi="Times New Roman" w:cs="Times New Roman"/>
      <w:sz w:val="24"/>
      <w:szCs w:val="24"/>
      <w:lang w:val="en-GB" w:eastAsia="ja-JP"/>
    </w:rPr>
  </w:style>
  <w:style w:type="paragraph" w:styleId="af0">
    <w:name w:val="annotation subject"/>
    <w:basedOn w:val="af"/>
    <w:next w:val="af"/>
    <w:link w:val="Char7"/>
    <w:uiPriority w:val="99"/>
    <w:semiHidden/>
    <w:unhideWhenUsed/>
    <w:rsid w:val="004F5D90"/>
    <w:rPr>
      <w:b/>
      <w:bCs/>
    </w:rPr>
  </w:style>
  <w:style w:type="character" w:customStyle="1" w:styleId="Char7">
    <w:name w:val="메모 주제 Char"/>
    <w:basedOn w:val="Char6"/>
    <w:link w:val="af0"/>
    <w:uiPriority w:val="99"/>
    <w:semiHidden/>
    <w:rsid w:val="004F5D90"/>
    <w:rPr>
      <w:rFonts w:ascii="Times New Roman" w:hAnsi="Times New Roman" w:cs="Times New Roman"/>
      <w:b/>
      <w:bCs/>
      <w:sz w:val="24"/>
      <w:szCs w:val="24"/>
      <w:lang w:val="en-GB" w:eastAsia="ja-JP"/>
    </w:rPr>
  </w:style>
  <w:style w:type="paragraph" w:styleId="af1">
    <w:name w:val="Revision"/>
    <w:hidden/>
    <w:uiPriority w:val="99"/>
    <w:semiHidden/>
    <w:rsid w:val="00EC3F9D"/>
    <w:pPr>
      <w:spacing w:after="0" w:line="240" w:lineRule="auto"/>
    </w:pPr>
    <w:rPr>
      <w:rFonts w:ascii="Times New Roman" w:hAnsi="Times New Roman" w:cs="Times New Roman"/>
      <w:sz w:val="24"/>
      <w:szCs w:val="24"/>
      <w:lang w:val="en-GB" w:eastAsia="ja-JP"/>
    </w:rPr>
  </w:style>
  <w:style w:type="table" w:styleId="af2">
    <w:name w:val="Table Grid"/>
    <w:basedOn w:val="a1"/>
    <w:uiPriority w:val="39"/>
    <w:rsid w:val="00BF566F"/>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표 구분선2"/>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표 구분선3"/>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
    <w:link w:val="Char8"/>
    <w:uiPriority w:val="99"/>
    <w:unhideWhenUsed/>
    <w:rsid w:val="000331E2"/>
    <w:pPr>
      <w:spacing w:before="0"/>
    </w:pPr>
    <w:rPr>
      <w:rFonts w:ascii="Calibri" w:eastAsia="Calibri" w:hAnsi="Calibri" w:cs="Consolas"/>
      <w:sz w:val="22"/>
      <w:szCs w:val="21"/>
      <w:lang w:val="en-US" w:eastAsia="en-US"/>
    </w:rPr>
  </w:style>
  <w:style w:type="character" w:customStyle="1" w:styleId="Char8">
    <w:name w:val="글자만 Char"/>
    <w:basedOn w:val="a0"/>
    <w:link w:val="af3"/>
    <w:uiPriority w:val="99"/>
    <w:rsid w:val="000331E2"/>
    <w:rPr>
      <w:rFonts w:ascii="Calibri" w:eastAsia="Calibri" w:hAnsi="Calibri" w:cs="Consolas"/>
      <w:szCs w:val="21"/>
      <w:lang w:eastAsia="en-US"/>
    </w:rPr>
  </w:style>
  <w:style w:type="paragraph" w:customStyle="1" w:styleId="toc0">
    <w:name w:val="toc 0"/>
    <w:basedOn w:val="a"/>
    <w:next w:val="10"/>
    <w:rsid w:val="007F40B5"/>
    <w:pPr>
      <w:tabs>
        <w:tab w:val="right" w:pos="9639"/>
      </w:tabs>
    </w:pPr>
    <w:rPr>
      <w:b/>
    </w:rPr>
  </w:style>
  <w:style w:type="character" w:styleId="af4">
    <w:name w:val="Unresolved Mention"/>
    <w:basedOn w:val="a0"/>
    <w:uiPriority w:val="99"/>
    <w:semiHidden/>
    <w:unhideWhenUsed/>
    <w:rsid w:val="00B92150"/>
    <w:rPr>
      <w:color w:val="605E5C"/>
      <w:shd w:val="clear" w:color="auto" w:fill="E1DFDD"/>
    </w:rPr>
  </w:style>
  <w:style w:type="paragraph" w:customStyle="1" w:styleId="mainText">
    <w:name w:val="mainText"/>
    <w:basedOn w:val="a"/>
    <w:link w:val="mainTextChar"/>
    <w:qFormat/>
    <w:rsid w:val="003E536A"/>
    <w:pPr>
      <w:jc w:val="both"/>
    </w:pPr>
    <w:rPr>
      <w:rFonts w:eastAsia="MS Mincho"/>
      <w:lang w:eastAsia="zh-CN"/>
    </w:rPr>
  </w:style>
  <w:style w:type="paragraph" w:customStyle="1" w:styleId="Notetext">
    <w:name w:val="Note text"/>
    <w:basedOn w:val="a"/>
    <w:link w:val="NotetextChar"/>
    <w:qFormat/>
    <w:rsid w:val="00B77A10"/>
    <w:pPr>
      <w:jc w:val="both"/>
    </w:pPr>
    <w:rPr>
      <w:rFonts w:eastAsia="맑은 고딕"/>
      <w:sz w:val="22"/>
      <w:szCs w:val="22"/>
      <w:lang w:eastAsia="ko-KR"/>
    </w:rPr>
  </w:style>
  <w:style w:type="character" w:customStyle="1" w:styleId="mainTextChar">
    <w:name w:val="mainText Char"/>
    <w:basedOn w:val="a0"/>
    <w:link w:val="mainText"/>
    <w:rsid w:val="003E536A"/>
    <w:rPr>
      <w:rFonts w:ascii="Times New Roman" w:eastAsia="MS Mincho" w:hAnsi="Times New Roman" w:cs="Times New Roman"/>
      <w:sz w:val="24"/>
      <w:szCs w:val="24"/>
      <w:lang w:val="en-GB"/>
    </w:rPr>
  </w:style>
  <w:style w:type="character" w:customStyle="1" w:styleId="NotetextChar">
    <w:name w:val="Note text Char"/>
    <w:basedOn w:val="a0"/>
    <w:link w:val="Notetext"/>
    <w:rsid w:val="00B77A10"/>
    <w:rPr>
      <w:rFonts w:ascii="Times New Roman" w:eastAsia="맑은 고딕" w:hAnsi="Times New Roman" w:cs="Times New Roman"/>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his.or.k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jp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F56884B97421790C7483F9B5C9B76"/>
        <w:category>
          <w:name w:val="일반"/>
          <w:gallery w:val="placeholder"/>
        </w:category>
        <w:types>
          <w:type w:val="bbPlcHdr"/>
        </w:types>
        <w:behaviors>
          <w:behavior w:val="content"/>
        </w:behaviors>
        <w:guid w:val="{413FA3D6-340D-493F-A6CC-35CF608A2D35}"/>
      </w:docPartPr>
      <w:docPartBody>
        <w:p w:rsidR="004C3974" w:rsidRDefault="00BC00CB" w:rsidP="00BC00CB">
          <w:pPr>
            <w:pStyle w:val="12AF56884B97421790C7483F9B5C9B76"/>
          </w:pPr>
          <w:r w:rsidRPr="009963AC">
            <w:rPr>
              <w:rStyle w:val="a3"/>
            </w:rPr>
            <w:t>[Choose a purpose from the dropdown list]</w:t>
          </w:r>
        </w:p>
      </w:docPartBody>
    </w:docPart>
    <w:docPart>
      <w:docPartPr>
        <w:name w:val="3B838A52D4D044D497CBFE6BF956FCF8"/>
        <w:category>
          <w:name w:val="일반"/>
          <w:gallery w:val="placeholder"/>
        </w:category>
        <w:types>
          <w:type w:val="bbPlcHdr"/>
        </w:types>
        <w:behaviors>
          <w:behavior w:val="content"/>
        </w:behaviors>
        <w:guid w:val="{FA42D7B1-364E-4352-9841-7E38A68BD8C9}"/>
      </w:docPartPr>
      <w:docPartBody>
        <w:p w:rsidR="000C2679" w:rsidRDefault="00D36E97" w:rsidP="00D36E97">
          <w:pPr>
            <w:pStyle w:val="3B838A52D4D044D497CBFE6BF956FCF8"/>
          </w:pPr>
          <w:r w:rsidRPr="00D45095">
            <w:rPr>
              <w:rStyle w:val="a3"/>
            </w:rPr>
            <w:t>[</w:t>
          </w:r>
          <w:r>
            <w:rPr>
              <w:rStyle w:val="a3"/>
            </w:rPr>
            <w:t>Insert t</w:t>
          </w:r>
          <w:r w:rsidRPr="00D45095">
            <w:rPr>
              <w:rStyle w:val="a3"/>
            </w:rPr>
            <w:t>itle]</w:t>
          </w:r>
        </w:p>
      </w:docPartBody>
    </w:docPart>
    <w:docPart>
      <w:docPartPr>
        <w:name w:val="52CA3B2C37D24E789178535EBBCD8686"/>
        <w:category>
          <w:name w:val="일반"/>
          <w:gallery w:val="placeholder"/>
        </w:category>
        <w:types>
          <w:type w:val="bbPlcHdr"/>
        </w:types>
        <w:behaviors>
          <w:behavior w:val="content"/>
        </w:behaviors>
        <w:guid w:val="{9311731B-B437-4F6B-A6DF-5799A9E53047}"/>
      </w:docPartPr>
      <w:docPartBody>
        <w:p w:rsidR="000C2679" w:rsidRDefault="00D36E97" w:rsidP="00D36E97">
          <w:pPr>
            <w:pStyle w:val="52CA3B2C37D24E789178535EBBCD8686"/>
          </w:pPr>
          <w:r w:rsidRPr="001229A4">
            <w:rPr>
              <w:rStyle w:val="a3"/>
            </w:rPr>
            <w:t>Click here to enter text.</w:t>
          </w:r>
        </w:p>
      </w:docPartBody>
    </w:docPart>
    <w:docPart>
      <w:docPartPr>
        <w:name w:val="D6BBFAEE00784D4889C85FB2516E08BA"/>
        <w:category>
          <w:name w:val="일반"/>
          <w:gallery w:val="placeholder"/>
        </w:category>
        <w:types>
          <w:type w:val="bbPlcHdr"/>
        </w:types>
        <w:behaviors>
          <w:behavior w:val="content"/>
        </w:behaviors>
        <w:guid w:val="{E82B6ECE-625D-4952-B255-C790BC9392F2}"/>
      </w:docPartPr>
      <w:docPartBody>
        <w:p w:rsidR="000C2679" w:rsidRDefault="00D36E97" w:rsidP="00D36E97">
          <w:pPr>
            <w:pStyle w:val="D6BBFAEE00784D4889C85FB2516E08BA"/>
          </w:pPr>
          <w:r w:rsidRPr="001229A4">
            <w:rPr>
              <w:rStyle w:val="a3"/>
            </w:rPr>
            <w:t>Click here to enter text.</w:t>
          </w:r>
        </w:p>
      </w:docPartBody>
    </w:docPart>
    <w:docPart>
      <w:docPartPr>
        <w:name w:val="6BD2B546AE6640738979224DB45EF249"/>
        <w:category>
          <w:name w:val="일반"/>
          <w:gallery w:val="placeholder"/>
        </w:category>
        <w:types>
          <w:type w:val="bbPlcHdr"/>
        </w:types>
        <w:behaviors>
          <w:behavior w:val="content"/>
        </w:behaviors>
        <w:guid w:val="{179DA648-2F12-4D0F-A1FA-88B4D7B2EE49}"/>
      </w:docPartPr>
      <w:docPartBody>
        <w:p w:rsidR="000C2679" w:rsidRDefault="00D36E97" w:rsidP="00D36E97">
          <w:pPr>
            <w:pStyle w:val="6BD2B546AE6640738979224DB45EF249"/>
          </w:pPr>
          <w:r w:rsidRPr="00136DDD">
            <w:rPr>
              <w:rStyle w:val="a3"/>
            </w:rPr>
            <w:t>Insert keywords separated by semicolon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Yu Gothic UI"/>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399B"/>
    <w:rsid w:val="00080B5C"/>
    <w:rsid w:val="000A0246"/>
    <w:rsid w:val="000C2679"/>
    <w:rsid w:val="001A06A6"/>
    <w:rsid w:val="00291E9D"/>
    <w:rsid w:val="00417271"/>
    <w:rsid w:val="004C3974"/>
    <w:rsid w:val="004D18B5"/>
    <w:rsid w:val="00502BA8"/>
    <w:rsid w:val="00541E61"/>
    <w:rsid w:val="0068665D"/>
    <w:rsid w:val="007B2D4C"/>
    <w:rsid w:val="00914F16"/>
    <w:rsid w:val="0095272C"/>
    <w:rsid w:val="00A00E95"/>
    <w:rsid w:val="00AD0DF0"/>
    <w:rsid w:val="00B20657"/>
    <w:rsid w:val="00BC00CB"/>
    <w:rsid w:val="00D36E97"/>
    <w:rsid w:val="00D64F39"/>
    <w:rsid w:val="00E120B7"/>
    <w:rsid w:val="00FE399B"/>
    <w:rsid w:val="00FF26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D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0DF0"/>
    <w:rPr>
      <w:rFonts w:ascii="Times New Roman" w:hAnsi="Times New Roman"/>
      <w:color w:val="808080"/>
    </w:rPr>
  </w:style>
  <w:style w:type="paragraph" w:customStyle="1" w:styleId="6BCFF663A1A4478B85DABE16B089F8C2">
    <w:name w:val="6BCFF663A1A4478B85DABE16B089F8C2"/>
    <w:rsid w:val="007B2D4C"/>
  </w:style>
  <w:style w:type="paragraph" w:customStyle="1" w:styleId="F904D09AA5EE4A4489EE8DDBCD385FC6">
    <w:name w:val="F904D09AA5EE4A4489EE8DDBCD385FC6"/>
    <w:rsid w:val="007B2D4C"/>
  </w:style>
  <w:style w:type="paragraph" w:customStyle="1" w:styleId="6D0FDD57E00E4FF994426B513F9C0CB9">
    <w:name w:val="6D0FDD57E00E4FF994426B513F9C0CB9"/>
    <w:rsid w:val="007B2D4C"/>
  </w:style>
  <w:style w:type="paragraph" w:customStyle="1" w:styleId="9AB9E910FA0242D182C7C7D98CE5BDFA">
    <w:name w:val="9AB9E910FA0242D182C7C7D98CE5BDFA"/>
    <w:rsid w:val="007B2D4C"/>
  </w:style>
  <w:style w:type="paragraph" w:customStyle="1" w:styleId="1778BD6C5D084ED7B76BC2C96783115B">
    <w:name w:val="1778BD6C5D084ED7B76BC2C96783115B"/>
    <w:rsid w:val="007B2D4C"/>
  </w:style>
  <w:style w:type="paragraph" w:customStyle="1" w:styleId="2B4D4A15154A4F56A35A8A063E907690">
    <w:name w:val="2B4D4A15154A4F56A35A8A063E907690"/>
    <w:rsid w:val="007B2D4C"/>
  </w:style>
  <w:style w:type="paragraph" w:customStyle="1" w:styleId="A91B5E6354D743CBB3191FC91212D428">
    <w:name w:val="A91B5E6354D743CBB3191FC91212D428"/>
    <w:rsid w:val="007B2D4C"/>
  </w:style>
  <w:style w:type="paragraph" w:customStyle="1" w:styleId="437903216CDF42D8AFCFCB5DAA1ABCBD">
    <w:name w:val="437903216CDF42D8AFCFCB5DAA1ABCBD"/>
    <w:rsid w:val="007B2D4C"/>
  </w:style>
  <w:style w:type="paragraph" w:customStyle="1" w:styleId="C259800AD439456F86001229E9F6B8CD">
    <w:name w:val="C259800AD439456F86001229E9F6B8CD"/>
    <w:rsid w:val="007B2D4C"/>
  </w:style>
  <w:style w:type="paragraph" w:customStyle="1" w:styleId="492BE26494BC4227B909FEB578E10484">
    <w:name w:val="492BE26494BC4227B909FEB578E10484"/>
    <w:rsid w:val="007B2D4C"/>
  </w:style>
  <w:style w:type="paragraph" w:customStyle="1" w:styleId="C01A83C7F6D54258991EFF100EE66209">
    <w:name w:val="C01A83C7F6D54258991EFF100EE66209"/>
    <w:rsid w:val="007B2D4C"/>
    <w:pPr>
      <w:widowControl w:val="0"/>
      <w:spacing w:after="0" w:line="240" w:lineRule="auto"/>
      <w:jc w:val="both"/>
    </w:pPr>
    <w:rPr>
      <w:kern w:val="2"/>
      <w:sz w:val="21"/>
      <w:lang w:eastAsia="zh-CN"/>
    </w:rPr>
  </w:style>
  <w:style w:type="paragraph" w:customStyle="1" w:styleId="1870E76E795C448A9A08CD8D72ADD7E4">
    <w:name w:val="1870E76E795C448A9A08CD8D72ADD7E4"/>
    <w:rsid w:val="007B2D4C"/>
    <w:pPr>
      <w:widowControl w:val="0"/>
      <w:spacing w:after="0" w:line="240" w:lineRule="auto"/>
      <w:jc w:val="both"/>
    </w:pPr>
    <w:rPr>
      <w:kern w:val="2"/>
      <w:sz w:val="21"/>
      <w:lang w:eastAsia="zh-CN"/>
    </w:rPr>
  </w:style>
  <w:style w:type="paragraph" w:customStyle="1" w:styleId="73BC79FC9EBC46A3B2E5DEBFE432DF34">
    <w:name w:val="73BC79FC9EBC46A3B2E5DEBFE432DF34"/>
    <w:rsid w:val="007B2D4C"/>
    <w:pPr>
      <w:widowControl w:val="0"/>
      <w:spacing w:after="0" w:line="240" w:lineRule="auto"/>
      <w:jc w:val="both"/>
    </w:pPr>
    <w:rPr>
      <w:kern w:val="2"/>
      <w:sz w:val="21"/>
      <w:lang w:eastAsia="zh-CN"/>
    </w:rPr>
  </w:style>
  <w:style w:type="paragraph" w:customStyle="1" w:styleId="6E622EC227B6434CB385713A5AE46FFD">
    <w:name w:val="6E622EC227B6434CB385713A5AE46FFD"/>
    <w:rsid w:val="007B2D4C"/>
    <w:pPr>
      <w:widowControl w:val="0"/>
      <w:spacing w:after="0" w:line="240" w:lineRule="auto"/>
      <w:jc w:val="both"/>
    </w:pPr>
    <w:rPr>
      <w:kern w:val="2"/>
      <w:sz w:val="21"/>
      <w:lang w:eastAsia="zh-CN"/>
    </w:rPr>
  </w:style>
  <w:style w:type="paragraph" w:customStyle="1" w:styleId="767D8DCF722247859A85CEFC8DE51B3E">
    <w:name w:val="767D8DCF722247859A85CEFC8DE51B3E"/>
    <w:rsid w:val="007B2D4C"/>
    <w:pPr>
      <w:widowControl w:val="0"/>
      <w:spacing w:after="0" w:line="240" w:lineRule="auto"/>
      <w:jc w:val="both"/>
    </w:pPr>
    <w:rPr>
      <w:kern w:val="2"/>
      <w:sz w:val="21"/>
      <w:lang w:eastAsia="zh-CN"/>
    </w:rPr>
  </w:style>
  <w:style w:type="paragraph" w:customStyle="1" w:styleId="7A242DA6D6374D9B9CD059C1F3E8A2FF">
    <w:name w:val="7A242DA6D6374D9B9CD059C1F3E8A2FF"/>
    <w:rsid w:val="007B2D4C"/>
    <w:pPr>
      <w:widowControl w:val="0"/>
      <w:spacing w:after="0" w:line="240" w:lineRule="auto"/>
      <w:jc w:val="both"/>
    </w:pPr>
    <w:rPr>
      <w:kern w:val="2"/>
      <w:sz w:val="21"/>
      <w:lang w:eastAsia="zh-CN"/>
    </w:rPr>
  </w:style>
  <w:style w:type="paragraph" w:customStyle="1" w:styleId="009C11F72D9D4497B46C011CE722686F">
    <w:name w:val="009C11F72D9D4497B46C011CE722686F"/>
    <w:rsid w:val="007B2D4C"/>
    <w:pPr>
      <w:widowControl w:val="0"/>
      <w:spacing w:after="0" w:line="240" w:lineRule="auto"/>
      <w:jc w:val="both"/>
    </w:pPr>
    <w:rPr>
      <w:kern w:val="2"/>
      <w:sz w:val="21"/>
      <w:lang w:eastAsia="zh-CN"/>
    </w:rPr>
  </w:style>
  <w:style w:type="paragraph" w:customStyle="1" w:styleId="05F13AE04E89434A8E470E1F62E17257">
    <w:name w:val="05F13AE04E89434A8E470E1F62E17257"/>
    <w:rsid w:val="007B2D4C"/>
    <w:pPr>
      <w:widowControl w:val="0"/>
      <w:spacing w:after="0" w:line="240" w:lineRule="auto"/>
      <w:jc w:val="both"/>
    </w:pPr>
    <w:rPr>
      <w:kern w:val="2"/>
      <w:sz w:val="21"/>
      <w:lang w:eastAsia="zh-CN"/>
    </w:rPr>
  </w:style>
  <w:style w:type="paragraph" w:customStyle="1" w:styleId="7FC7A046E90149F19DDF015BDFF0D433">
    <w:name w:val="7FC7A046E90149F19DDF015BDFF0D433"/>
    <w:rsid w:val="007B2D4C"/>
    <w:pPr>
      <w:widowControl w:val="0"/>
      <w:spacing w:after="0" w:line="240" w:lineRule="auto"/>
      <w:jc w:val="both"/>
    </w:pPr>
    <w:rPr>
      <w:kern w:val="2"/>
      <w:sz w:val="21"/>
      <w:lang w:eastAsia="zh-CN"/>
    </w:rPr>
  </w:style>
  <w:style w:type="paragraph" w:customStyle="1" w:styleId="EF2CC5C62A114900AF0CFB6AB22A1D14">
    <w:name w:val="EF2CC5C62A114900AF0CFB6AB22A1D14"/>
    <w:rsid w:val="00BC00CB"/>
    <w:pPr>
      <w:widowControl w:val="0"/>
      <w:wordWrap w:val="0"/>
      <w:autoSpaceDE w:val="0"/>
      <w:autoSpaceDN w:val="0"/>
      <w:jc w:val="both"/>
    </w:pPr>
    <w:rPr>
      <w:kern w:val="2"/>
      <w:sz w:val="20"/>
      <w:lang w:eastAsia="ko-KR"/>
    </w:rPr>
  </w:style>
  <w:style w:type="paragraph" w:customStyle="1" w:styleId="5D94CA94F56E41FFA183B3A69DC04D72">
    <w:name w:val="5D94CA94F56E41FFA183B3A69DC04D72"/>
    <w:rsid w:val="00BC00CB"/>
    <w:pPr>
      <w:widowControl w:val="0"/>
      <w:wordWrap w:val="0"/>
      <w:autoSpaceDE w:val="0"/>
      <w:autoSpaceDN w:val="0"/>
      <w:jc w:val="both"/>
    </w:pPr>
    <w:rPr>
      <w:kern w:val="2"/>
      <w:sz w:val="20"/>
      <w:lang w:eastAsia="ko-KR"/>
    </w:rPr>
  </w:style>
  <w:style w:type="paragraph" w:customStyle="1" w:styleId="12AF56884B97421790C7483F9B5C9B76">
    <w:name w:val="12AF56884B97421790C7483F9B5C9B76"/>
    <w:rsid w:val="00BC00CB"/>
    <w:pPr>
      <w:widowControl w:val="0"/>
      <w:wordWrap w:val="0"/>
      <w:autoSpaceDE w:val="0"/>
      <w:autoSpaceDN w:val="0"/>
      <w:jc w:val="both"/>
    </w:pPr>
    <w:rPr>
      <w:kern w:val="2"/>
      <w:sz w:val="20"/>
      <w:lang w:eastAsia="ko-KR"/>
    </w:rPr>
  </w:style>
  <w:style w:type="paragraph" w:customStyle="1" w:styleId="294569F2164C4B4691650DB7C09EF8FC">
    <w:name w:val="294569F2164C4B4691650DB7C09EF8FC"/>
    <w:rsid w:val="00BC00CB"/>
    <w:pPr>
      <w:widowControl w:val="0"/>
      <w:wordWrap w:val="0"/>
      <w:autoSpaceDE w:val="0"/>
      <w:autoSpaceDN w:val="0"/>
      <w:jc w:val="both"/>
    </w:pPr>
    <w:rPr>
      <w:kern w:val="2"/>
      <w:sz w:val="20"/>
      <w:lang w:eastAsia="ko-KR"/>
    </w:rPr>
  </w:style>
  <w:style w:type="paragraph" w:customStyle="1" w:styleId="76706323E0074FB2857801E96FBB626C">
    <w:name w:val="76706323E0074FB2857801E96FBB626C"/>
    <w:rsid w:val="00BC00CB"/>
    <w:pPr>
      <w:widowControl w:val="0"/>
      <w:wordWrap w:val="0"/>
      <w:autoSpaceDE w:val="0"/>
      <w:autoSpaceDN w:val="0"/>
      <w:jc w:val="both"/>
    </w:pPr>
    <w:rPr>
      <w:kern w:val="2"/>
      <w:sz w:val="20"/>
      <w:lang w:eastAsia="ko-KR"/>
    </w:rPr>
  </w:style>
  <w:style w:type="paragraph" w:customStyle="1" w:styleId="3B838A52D4D044D497CBFE6BF956FCF8">
    <w:name w:val="3B838A52D4D044D497CBFE6BF956FCF8"/>
    <w:rsid w:val="00D36E97"/>
    <w:pPr>
      <w:widowControl w:val="0"/>
      <w:wordWrap w:val="0"/>
      <w:autoSpaceDE w:val="0"/>
      <w:autoSpaceDN w:val="0"/>
      <w:jc w:val="both"/>
    </w:pPr>
    <w:rPr>
      <w:kern w:val="2"/>
      <w:sz w:val="20"/>
      <w:lang w:eastAsia="ko-KR"/>
    </w:rPr>
  </w:style>
  <w:style w:type="paragraph" w:customStyle="1" w:styleId="BC3D9C7744134ADEA6AE0ADC37F7653B">
    <w:name w:val="BC3D9C7744134ADEA6AE0ADC37F7653B"/>
    <w:rsid w:val="00D36E97"/>
    <w:pPr>
      <w:widowControl w:val="0"/>
      <w:wordWrap w:val="0"/>
      <w:autoSpaceDE w:val="0"/>
      <w:autoSpaceDN w:val="0"/>
      <w:jc w:val="both"/>
    </w:pPr>
    <w:rPr>
      <w:kern w:val="2"/>
      <w:sz w:val="20"/>
      <w:lang w:eastAsia="ko-KR"/>
    </w:rPr>
  </w:style>
  <w:style w:type="paragraph" w:customStyle="1" w:styleId="29011088191E4FEA9039BE63A8F3A349">
    <w:name w:val="29011088191E4FEA9039BE63A8F3A349"/>
    <w:rsid w:val="00D36E97"/>
    <w:pPr>
      <w:widowControl w:val="0"/>
      <w:wordWrap w:val="0"/>
      <w:autoSpaceDE w:val="0"/>
      <w:autoSpaceDN w:val="0"/>
      <w:jc w:val="both"/>
    </w:pPr>
    <w:rPr>
      <w:kern w:val="2"/>
      <w:sz w:val="20"/>
      <w:lang w:eastAsia="ko-KR"/>
    </w:rPr>
  </w:style>
  <w:style w:type="paragraph" w:customStyle="1" w:styleId="B0A80A2B250948CE88EB0BA58C2A6D1C">
    <w:name w:val="B0A80A2B250948CE88EB0BA58C2A6D1C"/>
    <w:rsid w:val="00D36E97"/>
    <w:pPr>
      <w:widowControl w:val="0"/>
      <w:wordWrap w:val="0"/>
      <w:autoSpaceDE w:val="0"/>
      <w:autoSpaceDN w:val="0"/>
      <w:jc w:val="both"/>
    </w:pPr>
    <w:rPr>
      <w:kern w:val="2"/>
      <w:sz w:val="20"/>
      <w:lang w:eastAsia="ko-KR"/>
    </w:rPr>
  </w:style>
  <w:style w:type="paragraph" w:customStyle="1" w:styleId="52CA3B2C37D24E789178535EBBCD8686">
    <w:name w:val="52CA3B2C37D24E789178535EBBCD8686"/>
    <w:rsid w:val="00D36E97"/>
    <w:pPr>
      <w:widowControl w:val="0"/>
      <w:wordWrap w:val="0"/>
      <w:autoSpaceDE w:val="0"/>
      <w:autoSpaceDN w:val="0"/>
      <w:jc w:val="both"/>
    </w:pPr>
    <w:rPr>
      <w:kern w:val="2"/>
      <w:sz w:val="20"/>
      <w:lang w:eastAsia="ko-KR"/>
    </w:rPr>
  </w:style>
  <w:style w:type="paragraph" w:customStyle="1" w:styleId="D6BBFAEE00784D4889C85FB2516E08BA">
    <w:name w:val="D6BBFAEE00784D4889C85FB2516E08BA"/>
    <w:rsid w:val="00D36E97"/>
    <w:pPr>
      <w:widowControl w:val="0"/>
      <w:wordWrap w:val="0"/>
      <w:autoSpaceDE w:val="0"/>
      <w:autoSpaceDN w:val="0"/>
      <w:jc w:val="both"/>
    </w:pPr>
    <w:rPr>
      <w:kern w:val="2"/>
      <w:sz w:val="20"/>
      <w:lang w:eastAsia="ko-KR"/>
    </w:rPr>
  </w:style>
  <w:style w:type="paragraph" w:customStyle="1" w:styleId="0661B3C50DA4463C9EFAD274862B4F69">
    <w:name w:val="0661B3C50DA4463C9EFAD274862B4F69"/>
    <w:rsid w:val="00D36E97"/>
    <w:pPr>
      <w:widowControl w:val="0"/>
      <w:wordWrap w:val="0"/>
      <w:autoSpaceDE w:val="0"/>
      <w:autoSpaceDN w:val="0"/>
      <w:jc w:val="both"/>
    </w:pPr>
    <w:rPr>
      <w:kern w:val="2"/>
      <w:sz w:val="20"/>
      <w:lang w:eastAsia="ko-KR"/>
    </w:rPr>
  </w:style>
  <w:style w:type="paragraph" w:customStyle="1" w:styleId="71E37DFBFC6341DEB1540C5D1F5D066A">
    <w:name w:val="71E37DFBFC6341DEB1540C5D1F5D066A"/>
    <w:rsid w:val="00D36E97"/>
    <w:pPr>
      <w:widowControl w:val="0"/>
      <w:wordWrap w:val="0"/>
      <w:autoSpaceDE w:val="0"/>
      <w:autoSpaceDN w:val="0"/>
      <w:jc w:val="both"/>
    </w:pPr>
    <w:rPr>
      <w:kern w:val="2"/>
      <w:sz w:val="20"/>
      <w:lang w:eastAsia="ko-KR"/>
    </w:rPr>
  </w:style>
  <w:style w:type="paragraph" w:customStyle="1" w:styleId="FCEB2C6006194607A7FF6782A530F7FC">
    <w:name w:val="FCEB2C6006194607A7FF6782A530F7FC"/>
    <w:rsid w:val="00D36E97"/>
    <w:pPr>
      <w:widowControl w:val="0"/>
      <w:wordWrap w:val="0"/>
      <w:autoSpaceDE w:val="0"/>
      <w:autoSpaceDN w:val="0"/>
      <w:jc w:val="both"/>
    </w:pPr>
    <w:rPr>
      <w:kern w:val="2"/>
      <w:sz w:val="20"/>
      <w:lang w:eastAsia="ko-KR"/>
    </w:rPr>
  </w:style>
  <w:style w:type="paragraph" w:customStyle="1" w:styleId="6BD2B546AE6640738979224DB45EF249">
    <w:name w:val="6BD2B546AE6640738979224DB45EF249"/>
    <w:rsid w:val="00D36E97"/>
    <w:pPr>
      <w:widowControl w:val="0"/>
      <w:wordWrap w:val="0"/>
      <w:autoSpaceDE w:val="0"/>
      <w:autoSpaceDN w:val="0"/>
      <w:jc w:val="both"/>
    </w:pPr>
    <w:rPr>
      <w:kern w:val="2"/>
      <w:sz w:val="20"/>
      <w:lang w:eastAsia="ko-KR"/>
    </w:rPr>
  </w:style>
  <w:style w:type="paragraph" w:customStyle="1" w:styleId="A8B6752771CF48BC8D58A544B041F626">
    <w:name w:val="A8B6752771CF48BC8D58A544B041F626"/>
    <w:rsid w:val="00D36E97"/>
    <w:pPr>
      <w:widowControl w:val="0"/>
      <w:wordWrap w:val="0"/>
      <w:autoSpaceDE w:val="0"/>
      <w:autoSpaceDN w:val="0"/>
      <w:jc w:val="both"/>
    </w:pPr>
    <w:rPr>
      <w:kern w:val="2"/>
      <w:sz w:val="20"/>
      <w:lang w:eastAsia="ko-KR"/>
    </w:rPr>
  </w:style>
  <w:style w:type="paragraph" w:customStyle="1" w:styleId="A2B63B4A541E42FB87DB35C658A4125B">
    <w:name w:val="A2B63B4A541E42FB87DB35C658A4125B"/>
    <w:rsid w:val="00D36E97"/>
    <w:pPr>
      <w:widowControl w:val="0"/>
      <w:wordWrap w:val="0"/>
      <w:autoSpaceDE w:val="0"/>
      <w:autoSpaceDN w:val="0"/>
      <w:jc w:val="both"/>
    </w:pPr>
    <w:rPr>
      <w:kern w:val="2"/>
      <w:sz w:val="20"/>
      <w:lang w:eastAsia="ko-KR"/>
    </w:rPr>
  </w:style>
  <w:style w:type="paragraph" w:customStyle="1" w:styleId="4C3C855A935240BA9D32D0012536B43E">
    <w:name w:val="4C3C855A935240BA9D32D0012536B43E"/>
    <w:rsid w:val="00D36E97"/>
    <w:pPr>
      <w:widowControl w:val="0"/>
      <w:wordWrap w:val="0"/>
      <w:autoSpaceDE w:val="0"/>
      <w:autoSpaceDN w:val="0"/>
      <w:jc w:val="both"/>
    </w:pPr>
    <w:rPr>
      <w:kern w:val="2"/>
      <w:sz w:val="20"/>
      <w:lang w:eastAsia="ko-KR"/>
    </w:rPr>
  </w:style>
  <w:style w:type="paragraph" w:customStyle="1" w:styleId="C0B0D24A855447E48982C8BDC6FDF5B3">
    <w:name w:val="C0B0D24A855447E48982C8BDC6FDF5B3"/>
    <w:rsid w:val="00AD0DF0"/>
    <w:pPr>
      <w:widowControl w:val="0"/>
      <w:wordWrap w:val="0"/>
      <w:autoSpaceDE w:val="0"/>
      <w:autoSpaceDN w:val="0"/>
      <w:jc w:val="both"/>
    </w:pPr>
    <w:rPr>
      <w:kern w:val="2"/>
      <w:sz w:val="20"/>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13</SgText>
    <IsRevision xmlns="3f6fad35-1f81-480e-a4e5-6e5474dcfb96">false</IsRevision>
    <Purpose1 xmlns="3f6fad35-1f81-480e-a4e5-6e5474dcfb96">Proposal</Purpose1>
    <Abstract xmlns="3f6fad35-1f81-480e-a4e5-6e5474dcfb96">This document provides collection of A.1 justifications for initiation of new draft Recommendations in Q17/13 </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17/13</QuestionText>
    <DocTypeText xmlns="3f6fad35-1f81-480e-a4e5-6e5474dcfb96">CONTRIBUTION</DocTypeText>
    <CategoryDescription xmlns="http://schemas.microsoft.com/sharepoint.v3" xsi:nil="true"/>
    <ShortName xmlns="3f6fad35-1f81-480e-a4e5-6e5474dcfb96"/>
    <Place xmlns="3f6fad35-1f81-480e-a4e5-6e5474dcfb96">Geneva, 06-17 November 2017 </Place>
    <IsTooLateSubmitted xmlns="3f6fad35-1f81-480e-a4e5-6e5474dcfb96">false</IsTooLateSubmitted>
    <Observations xmlns="3f6fad35-1f81-480e-a4e5-6e5474dcfb96" xsi:nil="true"/>
    <DocumentSource xmlns="3f6fad35-1f81-480e-a4e5-6e5474dcfb96">Editors</DocumentSource>
    <IsUpdated xmlns="3f6fad35-1f81-480e-a4e5-6e5474dcfb96">false</IsUpdated>
    <DocStatusText xmlns="3f6fad35-1f81-480e-a4e5-6e5474dcfb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customXml/itemProps3.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C1EB55-11CA-40E2-8E08-B8522FC7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StudyGroup_Document-v20170405.dotx</Template>
  <TotalTime>146</TotalTime>
  <Pages>1</Pages>
  <Words>13006</Words>
  <Characters>74135</Characters>
  <Application>Microsoft Office Word</Application>
  <DocSecurity>0</DocSecurity>
  <Lines>617</Lines>
  <Paragraphs>173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Draft revised Recommendation ITU-T Y.bdm-sch: Big data – Conceptual model of metadata Metadata</vt:lpstr>
      <vt:lpstr>Collection of A.1 justifications for initiation of new draft Recommendation in Q17/13</vt:lpstr>
    </vt:vector>
  </TitlesOfParts>
  <Manager>ITU-T</Manager>
  <Company>International Telecommunication Union (ITU)</Company>
  <LinksUpToDate>false</LinksUpToDate>
  <CharactersWithSpaces>86968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revised Recommendation ITU-T Y.bdm-sch: Big data – Conceptual model of metadata Metadata</dc:title>
  <dc:creator>Editors</dc:creator>
  <cp:keywords>Big data, metadata, catalogue, conceptual model</cp:keywords>
  <dc:description>SG13-TD154/WP2  For: Geneva, 06-17 November 2017_x000d_Document date: _x000d_Saved by ITU51011760 at 20:48:48 on 14/11/2017</dc:description>
  <cp:lastModifiedBy>Ha Suwook</cp:lastModifiedBy>
  <cp:revision>53</cp:revision>
  <cp:lastPrinted>2016-12-23T12:52:00Z</cp:lastPrinted>
  <dcterms:created xsi:type="dcterms:W3CDTF">2019-06-24T08:21:00Z</dcterms:created>
  <dcterms:modified xsi:type="dcterms:W3CDTF">2019-08-28T08:59:00Z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SG13-TD154/WP2</vt:lpwstr>
  </property>
  <property fmtid="{D5CDD505-2E9C-101B-9397-08002B2CF9AE}" pid="3" name="Docdate">
    <vt:lpwstr/>
  </property>
  <property fmtid="{D5CDD505-2E9C-101B-9397-08002B2CF9AE}" pid="4" name="Docorlang">
    <vt:lpwstr/>
  </property>
  <property fmtid="{D5CDD505-2E9C-101B-9397-08002B2CF9AE}" pid="5" name="Docbluepink">
    <vt:lpwstr>17/13</vt:lpwstr>
  </property>
  <property fmtid="{D5CDD505-2E9C-101B-9397-08002B2CF9AE}" pid="6" name="Docdest">
    <vt:lpwstr>Geneva, 06-17 November 2017</vt:lpwstr>
  </property>
  <property fmtid="{D5CDD505-2E9C-101B-9397-08002B2CF9AE}" pid="7" name="Docauthor">
    <vt:lpwstr>Editors</vt:lpwstr>
  </property>
</Properties>
</file>