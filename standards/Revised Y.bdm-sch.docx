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57" w:type="dxa"/>
          <w:right w:w="57" w:type="dxa"/>
        </w:tblCellMar>
        <w:tblLook w:val="0000" w:firstRow="0" w:lastRow="0" w:firstColumn="0" w:lastColumn="0" w:noHBand="0" w:noVBand="0"/>
      </w:tblPr>
      <w:tblGrid>
        <w:gridCol w:w="1191"/>
        <w:gridCol w:w="417"/>
        <w:gridCol w:w="9"/>
        <w:gridCol w:w="3625"/>
        <w:gridCol w:w="145"/>
        <w:gridCol w:w="4536"/>
      </w:tblGrid>
      <w:tr w:rsidR="00E427DF" w:rsidRPr="006873E7" w:rsidTr="002E0472">
        <w:trPr>
          <w:cantSplit/>
        </w:trPr>
        <w:tc>
          <w:tcPr>
            <w:tcW w:w="1191" w:type="dxa"/>
            <w:vMerge w:val="restart"/>
          </w:tcPr>
          <w:p w:rsidR="00E427DF" w:rsidRPr="00E427DF" w:rsidRDefault="00E427DF" w:rsidP="00E427DF">
            <w:pPr>
              <w:rPr>
                <w:sz w:val="20"/>
                <w:szCs w:val="20"/>
              </w:rPr>
            </w:pPr>
            <w:bookmarkStart w:id="0" w:name="dnum" w:colFirst="2" w:colLast="2"/>
            <w:bookmarkStart w:id="1" w:name="dtableau"/>
            <w:r w:rsidRPr="00E427DF">
              <w:rPr>
                <w:noProof/>
                <w:sz w:val="20"/>
                <w:szCs w:val="20"/>
                <w:lang w:eastAsia="zh-CN"/>
              </w:rPr>
              <w:drawing>
                <wp:inline distT="0" distB="0" distL="0" distR="0" wp14:anchorId="30EE7AD5" wp14:editId="47EAFC9E">
                  <wp:extent cx="647700" cy="828675"/>
                  <wp:effectExtent l="0" t="0" r="0" b="0"/>
                  <wp:docPr id="3" name="Picture 3" title="I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r\campos\TSB-Reference\Logos\ITU\sigleITU.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12987"/>
                          <a:stretch/>
                        </pic:blipFill>
                        <pic:spPr bwMode="auto">
                          <a:xfrm>
                            <a:off x="0" y="0"/>
                            <a:ext cx="647700" cy="8286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51" w:type="dxa"/>
            <w:gridSpan w:val="3"/>
            <w:vMerge w:val="restart"/>
          </w:tcPr>
          <w:p w:rsidR="00E427DF" w:rsidRPr="00E427DF" w:rsidRDefault="00E427DF" w:rsidP="00E427DF">
            <w:pPr>
              <w:rPr>
                <w:sz w:val="16"/>
                <w:szCs w:val="16"/>
              </w:rPr>
            </w:pPr>
            <w:r w:rsidRPr="00E427DF">
              <w:rPr>
                <w:sz w:val="16"/>
                <w:szCs w:val="16"/>
              </w:rPr>
              <w:t>INTERNATIONAL TELECOMMUNICATION UNION</w:t>
            </w:r>
          </w:p>
          <w:p w:rsidR="00E427DF" w:rsidRPr="00E427DF" w:rsidRDefault="00E427DF" w:rsidP="00E427DF">
            <w:pPr>
              <w:rPr>
                <w:b/>
                <w:bCs/>
                <w:sz w:val="26"/>
                <w:szCs w:val="26"/>
              </w:rPr>
            </w:pPr>
            <w:r w:rsidRPr="00E427DF">
              <w:rPr>
                <w:b/>
                <w:bCs/>
                <w:sz w:val="26"/>
                <w:szCs w:val="26"/>
              </w:rPr>
              <w:t>TELECOMMUNICATION</w:t>
            </w:r>
            <w:r w:rsidRPr="00E427DF">
              <w:rPr>
                <w:b/>
                <w:bCs/>
                <w:sz w:val="26"/>
                <w:szCs w:val="26"/>
              </w:rPr>
              <w:br/>
              <w:t>STANDARDIZATION SECTOR</w:t>
            </w:r>
          </w:p>
          <w:p w:rsidR="00E427DF" w:rsidRPr="00E427DF" w:rsidRDefault="00E427DF" w:rsidP="00E427DF">
            <w:pPr>
              <w:rPr>
                <w:sz w:val="20"/>
                <w:szCs w:val="20"/>
              </w:rPr>
            </w:pPr>
            <w:r w:rsidRPr="00E427DF">
              <w:rPr>
                <w:sz w:val="20"/>
                <w:szCs w:val="20"/>
              </w:rPr>
              <w:t xml:space="preserve">STUDY PERIOD </w:t>
            </w:r>
            <w:bookmarkStart w:id="2" w:name="dstudyperiod"/>
            <w:r w:rsidRPr="00E427DF">
              <w:rPr>
                <w:sz w:val="20"/>
                <w:szCs w:val="20"/>
              </w:rPr>
              <w:t>2017-2020</w:t>
            </w:r>
            <w:bookmarkEnd w:id="2"/>
          </w:p>
        </w:tc>
        <w:tc>
          <w:tcPr>
            <w:tcW w:w="4681" w:type="dxa"/>
            <w:gridSpan w:val="2"/>
            <w:vAlign w:val="center"/>
          </w:tcPr>
          <w:p w:rsidR="00E427DF" w:rsidRPr="006873E7" w:rsidRDefault="0094657C" w:rsidP="00532613">
            <w:pPr>
              <w:pStyle w:val="Docnumber"/>
              <w:rPr>
                <w:color w:val="FF0000"/>
              </w:rPr>
            </w:pPr>
            <w:r w:rsidRPr="0094657C">
              <w:rPr>
                <w:color w:val="000000" w:themeColor="text1"/>
              </w:rPr>
              <w:t>SG13-TD</w:t>
            </w:r>
            <w:r w:rsidR="00182320" w:rsidRPr="007710A4">
              <w:rPr>
                <w:color w:val="000000" w:themeColor="text1"/>
                <w:highlight w:val="yellow"/>
              </w:rPr>
              <w:t>XXX</w:t>
            </w:r>
            <w:r w:rsidRPr="0094657C">
              <w:rPr>
                <w:color w:val="000000" w:themeColor="text1"/>
              </w:rPr>
              <w:t>/WP2</w:t>
            </w:r>
          </w:p>
        </w:tc>
      </w:tr>
      <w:tr w:rsidR="00E427DF" w:rsidRPr="00E427DF" w:rsidTr="002E0472">
        <w:trPr>
          <w:cantSplit/>
        </w:trPr>
        <w:tc>
          <w:tcPr>
            <w:tcW w:w="1191" w:type="dxa"/>
            <w:vMerge/>
          </w:tcPr>
          <w:p w:rsidR="00E427DF" w:rsidRPr="00E427DF" w:rsidRDefault="00E427DF" w:rsidP="00E427DF">
            <w:pPr>
              <w:rPr>
                <w:smallCaps/>
                <w:sz w:val="20"/>
              </w:rPr>
            </w:pPr>
            <w:bookmarkStart w:id="3" w:name="dsg" w:colFirst="2" w:colLast="2"/>
            <w:bookmarkEnd w:id="0"/>
          </w:p>
        </w:tc>
        <w:tc>
          <w:tcPr>
            <w:tcW w:w="4051" w:type="dxa"/>
            <w:gridSpan w:val="3"/>
            <w:vMerge/>
          </w:tcPr>
          <w:p w:rsidR="00E427DF" w:rsidRPr="00E427DF" w:rsidRDefault="00E427DF" w:rsidP="00E427DF">
            <w:pPr>
              <w:rPr>
                <w:smallCaps/>
                <w:sz w:val="20"/>
              </w:rPr>
            </w:pPr>
          </w:p>
        </w:tc>
        <w:tc>
          <w:tcPr>
            <w:tcW w:w="4681" w:type="dxa"/>
            <w:gridSpan w:val="2"/>
          </w:tcPr>
          <w:p w:rsidR="00E427DF" w:rsidRPr="00E427DF" w:rsidRDefault="00E427DF" w:rsidP="00E427DF">
            <w:pPr>
              <w:jc w:val="right"/>
              <w:rPr>
                <w:b/>
                <w:bCs/>
                <w:smallCaps/>
                <w:sz w:val="28"/>
                <w:szCs w:val="28"/>
              </w:rPr>
            </w:pPr>
            <w:r>
              <w:rPr>
                <w:b/>
                <w:bCs/>
                <w:smallCaps/>
                <w:sz w:val="28"/>
                <w:szCs w:val="28"/>
              </w:rPr>
              <w:t>STUDY GROUP 13</w:t>
            </w:r>
          </w:p>
        </w:tc>
      </w:tr>
      <w:bookmarkEnd w:id="3"/>
      <w:tr w:rsidR="00E427DF" w:rsidRPr="00E427DF" w:rsidTr="002E0472">
        <w:trPr>
          <w:cantSplit/>
        </w:trPr>
        <w:tc>
          <w:tcPr>
            <w:tcW w:w="1191" w:type="dxa"/>
            <w:vMerge/>
            <w:tcBorders>
              <w:bottom w:val="single" w:sz="12" w:space="0" w:color="auto"/>
            </w:tcBorders>
          </w:tcPr>
          <w:p w:rsidR="00E427DF" w:rsidRPr="00E427DF" w:rsidRDefault="00E427DF" w:rsidP="00E427DF">
            <w:pPr>
              <w:rPr>
                <w:b/>
                <w:bCs/>
                <w:sz w:val="26"/>
              </w:rPr>
            </w:pPr>
          </w:p>
        </w:tc>
        <w:tc>
          <w:tcPr>
            <w:tcW w:w="4051" w:type="dxa"/>
            <w:gridSpan w:val="3"/>
            <w:vMerge/>
            <w:tcBorders>
              <w:bottom w:val="single" w:sz="12" w:space="0" w:color="auto"/>
            </w:tcBorders>
          </w:tcPr>
          <w:p w:rsidR="00E427DF" w:rsidRPr="00E427DF" w:rsidRDefault="00E427DF" w:rsidP="00E427DF">
            <w:pPr>
              <w:rPr>
                <w:b/>
                <w:bCs/>
                <w:sz w:val="26"/>
              </w:rPr>
            </w:pPr>
          </w:p>
        </w:tc>
        <w:tc>
          <w:tcPr>
            <w:tcW w:w="4681" w:type="dxa"/>
            <w:gridSpan w:val="2"/>
            <w:tcBorders>
              <w:bottom w:val="single" w:sz="12" w:space="0" w:color="auto"/>
            </w:tcBorders>
            <w:vAlign w:val="center"/>
          </w:tcPr>
          <w:p w:rsidR="00E427DF" w:rsidRPr="00E427DF" w:rsidRDefault="00BB1096" w:rsidP="00E427DF">
            <w:pPr>
              <w:jc w:val="right"/>
              <w:rPr>
                <w:b/>
                <w:bCs/>
                <w:sz w:val="28"/>
                <w:szCs w:val="28"/>
              </w:rPr>
            </w:pPr>
            <w:r w:rsidRPr="00BB1096">
              <w:rPr>
                <w:b/>
                <w:bCs/>
                <w:sz w:val="28"/>
                <w:szCs w:val="28"/>
              </w:rPr>
              <w:t>English only</w:t>
            </w:r>
          </w:p>
        </w:tc>
      </w:tr>
      <w:tr w:rsidR="00E427DF" w:rsidRPr="00E427DF" w:rsidTr="002E0472">
        <w:trPr>
          <w:cantSplit/>
        </w:trPr>
        <w:tc>
          <w:tcPr>
            <w:tcW w:w="1617" w:type="dxa"/>
            <w:gridSpan w:val="3"/>
          </w:tcPr>
          <w:p w:rsidR="00E427DF" w:rsidRPr="00E427DF" w:rsidRDefault="00E427DF" w:rsidP="00E427DF">
            <w:pPr>
              <w:rPr>
                <w:b/>
                <w:bCs/>
              </w:rPr>
            </w:pPr>
            <w:bookmarkStart w:id="4" w:name="dbluepink" w:colFirst="1" w:colLast="1"/>
            <w:bookmarkStart w:id="5" w:name="dmeeting" w:colFirst="2" w:colLast="2"/>
            <w:r w:rsidRPr="00E427DF">
              <w:rPr>
                <w:b/>
                <w:bCs/>
              </w:rPr>
              <w:t>Question(s):</w:t>
            </w:r>
          </w:p>
        </w:tc>
        <w:tc>
          <w:tcPr>
            <w:tcW w:w="3625" w:type="dxa"/>
          </w:tcPr>
          <w:p w:rsidR="00E427DF" w:rsidRPr="00E427DF" w:rsidRDefault="00E427DF" w:rsidP="00E427DF">
            <w:r w:rsidRPr="00E427DF">
              <w:t>17/13</w:t>
            </w:r>
          </w:p>
        </w:tc>
        <w:tc>
          <w:tcPr>
            <w:tcW w:w="4681" w:type="dxa"/>
            <w:gridSpan w:val="2"/>
          </w:tcPr>
          <w:p w:rsidR="00E427DF" w:rsidRPr="00E427DF" w:rsidRDefault="00182320" w:rsidP="0094657C">
            <w:pPr>
              <w:jc w:val="right"/>
            </w:pPr>
            <w:r>
              <w:t>Victoria Falls</w:t>
            </w:r>
            <w:r w:rsidR="00E427DF" w:rsidRPr="00E427DF">
              <w:t>,</w:t>
            </w:r>
            <w:r w:rsidR="00423C3E">
              <w:t xml:space="preserve"> </w:t>
            </w:r>
            <w:r>
              <w:t>14</w:t>
            </w:r>
            <w:r w:rsidR="00E427DF" w:rsidRPr="00E427DF">
              <w:t xml:space="preserve"> </w:t>
            </w:r>
            <w:r>
              <w:t>March</w:t>
            </w:r>
            <w:r w:rsidR="00E427DF" w:rsidRPr="00E427DF">
              <w:t xml:space="preserve"> 201</w:t>
            </w:r>
            <w:r>
              <w:t>9</w:t>
            </w:r>
          </w:p>
        </w:tc>
      </w:tr>
      <w:tr w:rsidR="00E427DF" w:rsidRPr="00E427DF" w:rsidTr="002E0472">
        <w:trPr>
          <w:cantSplit/>
        </w:trPr>
        <w:tc>
          <w:tcPr>
            <w:tcW w:w="9923" w:type="dxa"/>
            <w:gridSpan w:val="6"/>
          </w:tcPr>
          <w:p w:rsidR="00E427DF" w:rsidRPr="00E427DF" w:rsidRDefault="00E427DF" w:rsidP="00E427DF">
            <w:pPr>
              <w:jc w:val="center"/>
              <w:rPr>
                <w:b/>
                <w:bCs/>
              </w:rPr>
            </w:pPr>
            <w:bookmarkStart w:id="6" w:name="ddoctype" w:colFirst="0" w:colLast="0"/>
            <w:bookmarkEnd w:id="4"/>
            <w:bookmarkEnd w:id="5"/>
            <w:r w:rsidRPr="00E427DF">
              <w:rPr>
                <w:b/>
                <w:bCs/>
              </w:rPr>
              <w:t>TD</w:t>
            </w:r>
          </w:p>
        </w:tc>
      </w:tr>
      <w:tr w:rsidR="00E427DF" w:rsidRPr="00E427DF" w:rsidTr="002E0472">
        <w:trPr>
          <w:cantSplit/>
        </w:trPr>
        <w:tc>
          <w:tcPr>
            <w:tcW w:w="1617" w:type="dxa"/>
            <w:gridSpan w:val="3"/>
          </w:tcPr>
          <w:p w:rsidR="00E427DF" w:rsidRPr="00E427DF" w:rsidRDefault="00E427DF" w:rsidP="00E427DF">
            <w:pPr>
              <w:rPr>
                <w:b/>
                <w:bCs/>
              </w:rPr>
            </w:pPr>
            <w:bookmarkStart w:id="7" w:name="dsource" w:colFirst="1" w:colLast="1"/>
            <w:bookmarkEnd w:id="6"/>
            <w:r w:rsidRPr="00E427DF">
              <w:rPr>
                <w:b/>
                <w:bCs/>
              </w:rPr>
              <w:t>Source:</w:t>
            </w:r>
          </w:p>
        </w:tc>
        <w:tc>
          <w:tcPr>
            <w:tcW w:w="8306" w:type="dxa"/>
            <w:gridSpan w:val="3"/>
          </w:tcPr>
          <w:p w:rsidR="00E427DF" w:rsidRPr="00E427DF" w:rsidRDefault="00E427DF" w:rsidP="00E427DF">
            <w:r w:rsidRPr="00423C3E">
              <w:t>Editor</w:t>
            </w:r>
          </w:p>
        </w:tc>
      </w:tr>
      <w:tr w:rsidR="00E427DF" w:rsidRPr="00E427DF" w:rsidTr="002E0472">
        <w:trPr>
          <w:cantSplit/>
        </w:trPr>
        <w:tc>
          <w:tcPr>
            <w:tcW w:w="1617" w:type="dxa"/>
            <w:gridSpan w:val="3"/>
          </w:tcPr>
          <w:p w:rsidR="00E427DF" w:rsidRPr="00E427DF" w:rsidRDefault="00E427DF" w:rsidP="00E427DF">
            <w:bookmarkStart w:id="8" w:name="dtitle1" w:colFirst="1" w:colLast="1"/>
            <w:bookmarkEnd w:id="7"/>
            <w:r w:rsidRPr="00E427DF">
              <w:rPr>
                <w:b/>
                <w:bCs/>
              </w:rPr>
              <w:t>Title:</w:t>
            </w:r>
          </w:p>
        </w:tc>
        <w:tc>
          <w:tcPr>
            <w:tcW w:w="8306" w:type="dxa"/>
            <w:gridSpan w:val="3"/>
          </w:tcPr>
          <w:p w:rsidR="00E427DF" w:rsidRPr="00E427DF" w:rsidRDefault="00DD74A9" w:rsidP="00423C3E">
            <w:sdt>
              <w:sdtPr>
                <w:alias w:val="Title"/>
                <w:tag w:val=""/>
                <w:id w:val="-2085827854"/>
                <w:placeholder>
                  <w:docPart w:val="3B838A52D4D044D497CBFE6BF956FCF8"/>
                </w:placeholder>
                <w:dataBinding w:prefixMappings="xmlns:ns0='http://purl.org/dc/elements/1.1/' xmlns:ns1='http://schemas.openxmlformats.org/package/2006/metadata/core-properties' " w:xpath="/ns1:coreProperties[1]/ns0:title[1]" w:storeItemID="{6C3C8BC8-F283-45AE-878A-BAB7291924A1}"/>
                <w:text/>
              </w:sdtPr>
              <w:sdtContent>
                <w:r w:rsidR="00423C3E">
                  <w:t xml:space="preserve">Draft </w:t>
                </w:r>
                <w:r w:rsidR="00965CBC">
                  <w:t xml:space="preserve">revised </w:t>
                </w:r>
                <w:r w:rsidR="00423C3E">
                  <w:t>Recommendation ITU-T Y.bdm-sch: Big data – Metadata framework and conceptual model</w:t>
                </w:r>
              </w:sdtContent>
            </w:sdt>
            <w:r w:rsidR="00423C3E" w:rsidRPr="00E54DD2">
              <w:rPr>
                <w:highlight w:val="yellow"/>
              </w:rPr>
              <w:t xml:space="preserve"> </w:t>
            </w:r>
          </w:p>
        </w:tc>
      </w:tr>
      <w:tr w:rsidR="00B236B7" w:rsidRPr="00E427DF" w:rsidTr="002E0472">
        <w:trPr>
          <w:cantSplit/>
        </w:trPr>
        <w:tc>
          <w:tcPr>
            <w:tcW w:w="1617" w:type="dxa"/>
            <w:gridSpan w:val="3"/>
            <w:tcBorders>
              <w:bottom w:val="single" w:sz="8" w:space="0" w:color="auto"/>
            </w:tcBorders>
          </w:tcPr>
          <w:p w:rsidR="00B236B7" w:rsidRPr="00136DDD" w:rsidRDefault="00B236B7" w:rsidP="00B236B7">
            <w:pPr>
              <w:rPr>
                <w:b/>
                <w:bCs/>
              </w:rPr>
            </w:pPr>
            <w:bookmarkStart w:id="9" w:name="dpurpose" w:colFirst="1" w:colLast="1"/>
            <w:bookmarkEnd w:id="1"/>
            <w:bookmarkEnd w:id="8"/>
            <w:r w:rsidRPr="00136DDD">
              <w:rPr>
                <w:b/>
                <w:bCs/>
              </w:rPr>
              <w:t>Purpose:</w:t>
            </w:r>
          </w:p>
        </w:tc>
        <w:sdt>
          <w:sdtPr>
            <w:alias w:val="Purpose"/>
            <w:tag w:val="Purpose1"/>
            <w:id w:val="918285360"/>
            <w:placeholder>
              <w:docPart w:val="12AF56884B97421790C7483F9B5C9B76"/>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urpose1[1]" w:storeItemID="{EF8523CC-DEB2-463D-9A27-DF0B8D2CAEC3}"/>
            <w:dropDownList w:lastValue="Proposal">
              <w:listItem w:value="[Purpose]"/>
            </w:dropDownList>
          </w:sdtPr>
          <w:sdtContent>
            <w:tc>
              <w:tcPr>
                <w:tcW w:w="8306" w:type="dxa"/>
                <w:gridSpan w:val="3"/>
                <w:tcBorders>
                  <w:bottom w:val="single" w:sz="8" w:space="0" w:color="auto"/>
                </w:tcBorders>
              </w:tcPr>
              <w:p w:rsidR="00B236B7" w:rsidRPr="00136DDD" w:rsidRDefault="00423C3E" w:rsidP="00B236B7">
                <w:r>
                  <w:t>Proposal</w:t>
                </w:r>
              </w:p>
            </w:tc>
          </w:sdtContent>
        </w:sdt>
      </w:tr>
      <w:bookmarkEnd w:id="9"/>
      <w:tr w:rsidR="00423C3E" w:rsidRPr="00364979" w:rsidTr="00856C7A">
        <w:trPr>
          <w:cantSplit/>
        </w:trPr>
        <w:tc>
          <w:tcPr>
            <w:tcW w:w="1608" w:type="dxa"/>
            <w:gridSpan w:val="2"/>
            <w:tcBorders>
              <w:top w:val="single" w:sz="8" w:space="0" w:color="auto"/>
              <w:bottom w:val="single" w:sz="8" w:space="0" w:color="auto"/>
            </w:tcBorders>
          </w:tcPr>
          <w:p w:rsidR="00423C3E" w:rsidRPr="00136DDD" w:rsidRDefault="00423C3E" w:rsidP="00423C3E">
            <w:pPr>
              <w:rPr>
                <w:b/>
                <w:bCs/>
              </w:rPr>
            </w:pPr>
            <w:r w:rsidRPr="00136DDD">
              <w:rPr>
                <w:b/>
                <w:bCs/>
              </w:rPr>
              <w:t>Contact:</w:t>
            </w:r>
          </w:p>
        </w:tc>
        <w:tc>
          <w:tcPr>
            <w:tcW w:w="3779" w:type="dxa"/>
            <w:gridSpan w:val="3"/>
            <w:tcBorders>
              <w:top w:val="single" w:sz="8" w:space="0" w:color="auto"/>
              <w:bottom w:val="single" w:sz="8" w:space="0" w:color="auto"/>
            </w:tcBorders>
          </w:tcPr>
          <w:p w:rsidR="00423C3E" w:rsidRPr="00E54DD2" w:rsidRDefault="00DD74A9" w:rsidP="00423C3E">
            <w:pPr>
              <w:rPr>
                <w:highlight w:val="yellow"/>
              </w:rPr>
            </w:pPr>
            <w:sdt>
              <w:sdtPr>
                <w:rPr>
                  <w:lang w:val="en-US"/>
                </w:rPr>
                <w:alias w:val="ContactNameOrgCountry"/>
                <w:tag w:val="ContactNameOrgCountry"/>
                <w:id w:val="-23096974"/>
                <w:placeholder>
                  <w:docPart w:val="52CA3B2C37D24E789178535EBBCD8686"/>
                </w:placeholder>
                <w:text w:multiLine="1"/>
              </w:sdtPr>
              <w:sdtContent>
                <w:r w:rsidR="00423C3E">
                  <w:rPr>
                    <w:lang w:val="en-US"/>
                  </w:rPr>
                  <w:t>Suwook Ha</w:t>
                </w:r>
                <w:r w:rsidR="00423C3E" w:rsidRPr="00136DDD">
                  <w:rPr>
                    <w:lang w:val="en-US"/>
                  </w:rPr>
                  <w:br/>
                </w:r>
                <w:r w:rsidR="00423C3E">
                  <w:rPr>
                    <w:lang w:val="en-US"/>
                  </w:rPr>
                  <w:t>ETRI</w:t>
                </w:r>
                <w:r w:rsidR="00423C3E" w:rsidRPr="00136DDD">
                  <w:rPr>
                    <w:lang w:val="en-US"/>
                  </w:rPr>
                  <w:br/>
                </w:r>
                <w:r w:rsidR="00423C3E">
                  <w:rPr>
                    <w:lang w:val="en-US"/>
                  </w:rPr>
                  <w:t>Korea (Republic of)</w:t>
                </w:r>
              </w:sdtContent>
            </w:sdt>
          </w:p>
        </w:tc>
        <w:tc>
          <w:tcPr>
            <w:tcW w:w="4536" w:type="dxa"/>
            <w:tcBorders>
              <w:top w:val="single" w:sz="8" w:space="0" w:color="auto"/>
              <w:bottom w:val="single" w:sz="8" w:space="0" w:color="auto"/>
            </w:tcBorders>
          </w:tcPr>
          <w:p w:rsidR="00423C3E" w:rsidRPr="00E54DD2" w:rsidRDefault="00DD74A9" w:rsidP="00423C3E">
            <w:pPr>
              <w:spacing w:line="240" w:lineRule="atLeast"/>
              <w:rPr>
                <w:highlight w:val="yellow"/>
              </w:rPr>
            </w:pPr>
            <w:sdt>
              <w:sdtPr>
                <w:alias w:val="ContactTelFaxEmail"/>
                <w:tag w:val="ContactTelFaxEmail"/>
                <w:id w:val="289253622"/>
                <w:placeholder>
                  <w:docPart w:val="D6BBFAEE00784D4889C85FB2516E08BA"/>
                </w:placeholder>
              </w:sdtPr>
              <w:sdtContent>
                <w:r w:rsidR="00423C3E" w:rsidRPr="00FF1151">
                  <w:rPr>
                    <w:lang w:val="pt-BR"/>
                  </w:rPr>
                  <w:t>Tel: +</w:t>
                </w:r>
                <w:r w:rsidR="00423C3E">
                  <w:rPr>
                    <w:lang w:val="pt-BR"/>
                  </w:rPr>
                  <w:t>82 42 860 5256</w:t>
                </w:r>
                <w:r w:rsidR="00423C3E" w:rsidRPr="00FF1151">
                  <w:rPr>
                    <w:lang w:val="pt-BR"/>
                  </w:rPr>
                  <w:br/>
                  <w:t>Fax: +</w:t>
                </w:r>
                <w:r w:rsidR="00423C3E">
                  <w:rPr>
                    <w:lang w:val="pt-BR"/>
                  </w:rPr>
                  <w:t>82 42 861 5404</w:t>
                </w:r>
                <w:r w:rsidR="00423C3E">
                  <w:rPr>
                    <w:lang w:val="pt-BR"/>
                  </w:rPr>
                  <w:br/>
                  <w:t xml:space="preserve">E-mail: </w:t>
                </w:r>
                <w:r w:rsidR="004D6588" w:rsidRPr="00F455DD">
                  <w:rPr>
                    <w:rStyle w:val="a5"/>
                    <w:rFonts w:ascii="Times New Roman" w:hAnsi="Times New Roman"/>
                    <w:lang w:val="pt-BR"/>
                  </w:rPr>
                  <w:t>sw.ha@etri.re.kr</w:t>
                </w:r>
              </w:sdtContent>
            </w:sdt>
            <w:r w:rsidR="004D6588">
              <w:t xml:space="preserve"> </w:t>
            </w:r>
            <w:r w:rsidR="00423C3E">
              <w:t xml:space="preserve"> </w:t>
            </w:r>
            <w:r w:rsidR="004D6588">
              <w:t xml:space="preserve"> </w:t>
            </w:r>
          </w:p>
        </w:tc>
      </w:tr>
    </w:tbl>
    <w:p w:rsidR="00DB0706" w:rsidRPr="00FF1151" w:rsidRDefault="00DB0706" w:rsidP="0089088E">
      <w:pPr>
        <w:rPr>
          <w:lang w:val="pt-BR"/>
        </w:rPr>
      </w:pPr>
    </w:p>
    <w:tbl>
      <w:tblPr>
        <w:tblW w:w="9923" w:type="dxa"/>
        <w:tblLayout w:type="fixed"/>
        <w:tblCellMar>
          <w:left w:w="57" w:type="dxa"/>
          <w:right w:w="57" w:type="dxa"/>
        </w:tblCellMar>
        <w:tblLook w:val="0000" w:firstRow="0" w:lastRow="0" w:firstColumn="0" w:lastColumn="0" w:noHBand="0" w:noVBand="0"/>
      </w:tblPr>
      <w:tblGrid>
        <w:gridCol w:w="1607"/>
        <w:gridCol w:w="8316"/>
      </w:tblGrid>
      <w:tr w:rsidR="0089088E" w:rsidRPr="00136DDD" w:rsidTr="00174B56">
        <w:trPr>
          <w:cantSplit/>
        </w:trPr>
        <w:tc>
          <w:tcPr>
            <w:tcW w:w="1607" w:type="dxa"/>
          </w:tcPr>
          <w:p w:rsidR="0089088E" w:rsidRPr="00136DDD" w:rsidRDefault="0089088E" w:rsidP="005976A1">
            <w:pPr>
              <w:rPr>
                <w:b/>
                <w:bCs/>
              </w:rPr>
            </w:pPr>
            <w:r w:rsidRPr="00136DDD">
              <w:rPr>
                <w:b/>
                <w:bCs/>
              </w:rPr>
              <w:t>Keywords:</w:t>
            </w:r>
          </w:p>
        </w:tc>
        <w:tc>
          <w:tcPr>
            <w:tcW w:w="8316" w:type="dxa"/>
          </w:tcPr>
          <w:p w:rsidR="0089088E" w:rsidRPr="00E54DD2" w:rsidRDefault="00DD74A9" w:rsidP="00423C3E">
            <w:pPr>
              <w:rPr>
                <w:highlight w:val="yellow"/>
              </w:rPr>
            </w:pPr>
            <w:sdt>
              <w:sdtPr>
                <w:alias w:val="Keywords"/>
                <w:tag w:val="Keywords"/>
                <w:id w:val="700980125"/>
                <w:placeholder>
                  <w:docPart w:val="6BD2B546AE6640738979224DB45EF249"/>
                </w:placeholder>
                <w:dataBinding w:prefixMappings="xmlns:ns0='http://purl.org/dc/elements/1.1/' xmlns:ns1='http://schemas.openxmlformats.org/package/2006/metadata/core-properties' " w:xpath="/ns1:coreProperties[1]/ns1:keywords[1]" w:storeItemID="{6C3C8BC8-F283-45AE-878A-BAB7291924A1}"/>
                <w:text/>
              </w:sdtPr>
              <w:sdtContent>
                <w:r w:rsidR="00423C3E">
                  <w:t>Big data, metadata, catalogue, conceptual model</w:t>
                </w:r>
              </w:sdtContent>
            </w:sdt>
          </w:p>
        </w:tc>
      </w:tr>
      <w:tr w:rsidR="0089088E" w:rsidRPr="00136DDD" w:rsidTr="00174B56">
        <w:trPr>
          <w:cantSplit/>
        </w:trPr>
        <w:tc>
          <w:tcPr>
            <w:tcW w:w="1607" w:type="dxa"/>
          </w:tcPr>
          <w:p w:rsidR="0089088E" w:rsidRPr="00136DDD" w:rsidRDefault="0089088E" w:rsidP="005976A1">
            <w:pPr>
              <w:rPr>
                <w:b/>
                <w:bCs/>
              </w:rPr>
            </w:pPr>
            <w:r w:rsidRPr="00136DDD">
              <w:rPr>
                <w:b/>
                <w:bCs/>
              </w:rPr>
              <w:t>Abstract:</w:t>
            </w:r>
          </w:p>
        </w:tc>
        <w:tc>
          <w:tcPr>
            <w:tcW w:w="8316" w:type="dxa"/>
          </w:tcPr>
          <w:p w:rsidR="0089088E" w:rsidRPr="00E54DD2" w:rsidRDefault="00423C3E" w:rsidP="00423C3E">
            <w:pPr>
              <w:rPr>
                <w:highlight w:val="yellow"/>
              </w:rPr>
            </w:pPr>
            <w:r w:rsidRPr="00423C3E">
              <w:t xml:space="preserve">This document is a draft recommendation of Y.bdm-sch, “Big data – Metadata framework and conceptual model”. This document includes the results of discussion on the Q17/13 meeting which was held in </w:t>
            </w:r>
            <w:r w:rsidR="00182320">
              <w:t>Victoria Falls</w:t>
            </w:r>
            <w:r w:rsidRPr="00423C3E">
              <w:t xml:space="preserve">, </w:t>
            </w:r>
            <w:r w:rsidR="00182320">
              <w:t>4</w:t>
            </w:r>
            <w:r w:rsidR="007F40B5" w:rsidRPr="00E427DF">
              <w:t>-</w:t>
            </w:r>
            <w:r w:rsidR="00182320">
              <w:t>14</w:t>
            </w:r>
            <w:r w:rsidR="007F40B5" w:rsidRPr="00E427DF">
              <w:t xml:space="preserve"> </w:t>
            </w:r>
            <w:r w:rsidR="00182320">
              <w:t>March</w:t>
            </w:r>
            <w:r w:rsidR="007F40B5" w:rsidRPr="00E427DF">
              <w:t xml:space="preserve"> 201</w:t>
            </w:r>
            <w:r w:rsidR="00182320">
              <w:t>9</w:t>
            </w:r>
            <w:r w:rsidRPr="00423C3E">
              <w:t>.</w:t>
            </w:r>
          </w:p>
        </w:tc>
      </w:tr>
    </w:tbl>
    <w:p w:rsidR="00070AEF" w:rsidRPr="00E3599E" w:rsidRDefault="00070AEF" w:rsidP="00070AEF">
      <w:pPr>
        <w:rPr>
          <w:lang w:eastAsia="ko-KR"/>
        </w:rPr>
      </w:pPr>
    </w:p>
    <w:p w:rsidR="00070AEF" w:rsidRPr="004F04D1" w:rsidRDefault="00070AEF" w:rsidP="00070AEF">
      <w:pPr>
        <w:rPr>
          <w:rFonts w:eastAsia="맑은 고딕"/>
          <w:lang w:eastAsia="ko-KR"/>
        </w:rPr>
      </w:pPr>
      <w:r>
        <w:rPr>
          <w:lang w:eastAsia="ko-KR"/>
        </w:rPr>
        <w:t>The following table shows discussion results for contributions.</w:t>
      </w:r>
    </w:p>
    <w:p w:rsidR="00070AEF" w:rsidRDefault="00070AEF" w:rsidP="00070AEF">
      <w:pPr>
        <w:spacing w:before="0"/>
        <w:jc w:val="both"/>
        <w:rPr>
          <w:rFonts w:eastAsia="MS Mincho"/>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133"/>
        <w:gridCol w:w="4961"/>
        <w:gridCol w:w="1979"/>
      </w:tblGrid>
      <w:tr w:rsidR="00070AEF" w:rsidRPr="001A67AA" w:rsidTr="00F204AC">
        <w:trPr>
          <w:trHeight w:val="563"/>
        </w:trPr>
        <w:tc>
          <w:tcPr>
            <w:tcW w:w="1443" w:type="dxa"/>
            <w:shd w:val="clear" w:color="auto" w:fill="auto"/>
            <w:vAlign w:val="center"/>
          </w:tcPr>
          <w:p w:rsidR="00070AEF" w:rsidRPr="001A67AA" w:rsidRDefault="00070AEF" w:rsidP="002E0472">
            <w:pPr>
              <w:spacing w:after="120" w:line="240" w:lineRule="atLeast"/>
              <w:jc w:val="center"/>
              <w:rPr>
                <w:rFonts w:eastAsia="SimSun"/>
                <w:lang w:eastAsia="ko-KR"/>
              </w:rPr>
            </w:pPr>
            <w:r w:rsidRPr="001A67AA">
              <w:rPr>
                <w:rFonts w:eastAsia="SimSun" w:hint="eastAsia"/>
                <w:lang w:eastAsia="ko-KR"/>
              </w:rPr>
              <w:t>Contribution</w:t>
            </w:r>
            <w:r w:rsidRPr="001A67AA">
              <w:rPr>
                <w:rFonts w:eastAsia="SimSun"/>
                <w:lang w:eastAsia="ko-KR"/>
              </w:rPr>
              <w:t xml:space="preserve"> No.</w:t>
            </w:r>
          </w:p>
        </w:tc>
        <w:tc>
          <w:tcPr>
            <w:tcW w:w="1133" w:type="dxa"/>
            <w:shd w:val="clear" w:color="auto" w:fill="auto"/>
            <w:vAlign w:val="center"/>
          </w:tcPr>
          <w:p w:rsidR="00070AEF" w:rsidRPr="001A67AA" w:rsidRDefault="00070AEF" w:rsidP="002E0472">
            <w:pPr>
              <w:spacing w:after="120" w:line="240" w:lineRule="atLeast"/>
              <w:jc w:val="center"/>
              <w:rPr>
                <w:rFonts w:eastAsia="SimSun"/>
                <w:lang w:eastAsia="ko-KR"/>
              </w:rPr>
            </w:pPr>
            <w:r w:rsidRPr="001A67AA">
              <w:rPr>
                <w:rFonts w:eastAsia="SimSun" w:hint="eastAsia"/>
                <w:lang w:eastAsia="ko-KR"/>
              </w:rPr>
              <w:t>Source</w:t>
            </w:r>
          </w:p>
        </w:tc>
        <w:tc>
          <w:tcPr>
            <w:tcW w:w="4961" w:type="dxa"/>
            <w:shd w:val="clear" w:color="auto" w:fill="auto"/>
            <w:vAlign w:val="center"/>
          </w:tcPr>
          <w:p w:rsidR="00070AEF" w:rsidRPr="001A67AA" w:rsidRDefault="00070AEF" w:rsidP="002E0472">
            <w:pPr>
              <w:spacing w:before="80" w:after="120" w:line="240" w:lineRule="atLeast"/>
              <w:jc w:val="center"/>
              <w:rPr>
                <w:rFonts w:eastAsia="SimSun"/>
                <w:lang w:eastAsia="ko-KR"/>
              </w:rPr>
            </w:pPr>
            <w:r w:rsidRPr="001A67AA">
              <w:rPr>
                <w:rFonts w:eastAsia="SimSun"/>
                <w:lang w:eastAsia="ko-KR"/>
              </w:rPr>
              <w:t>Contribution t</w:t>
            </w:r>
            <w:r w:rsidRPr="001A67AA">
              <w:rPr>
                <w:rFonts w:eastAsia="SimSun" w:hint="eastAsia"/>
                <w:lang w:eastAsia="ko-KR"/>
              </w:rPr>
              <w:t>itle</w:t>
            </w:r>
          </w:p>
        </w:tc>
        <w:tc>
          <w:tcPr>
            <w:tcW w:w="1979" w:type="dxa"/>
            <w:shd w:val="clear" w:color="auto" w:fill="auto"/>
            <w:vAlign w:val="center"/>
          </w:tcPr>
          <w:p w:rsidR="00070AEF" w:rsidRPr="001A67AA" w:rsidRDefault="00070AEF" w:rsidP="002E0472">
            <w:pPr>
              <w:spacing w:after="120" w:line="240" w:lineRule="atLeast"/>
              <w:jc w:val="center"/>
              <w:rPr>
                <w:rFonts w:eastAsia="SimSun"/>
                <w:lang w:eastAsia="ko-KR"/>
              </w:rPr>
            </w:pPr>
            <w:r w:rsidRPr="001A67AA">
              <w:rPr>
                <w:rFonts w:eastAsia="SimSun"/>
                <w:lang w:eastAsia="ko-KR"/>
              </w:rPr>
              <w:t>Result and action</w:t>
            </w:r>
          </w:p>
        </w:tc>
      </w:tr>
      <w:tr w:rsidR="00182320" w:rsidRPr="001A67AA" w:rsidTr="00F204AC">
        <w:trPr>
          <w:trHeight w:val="60"/>
        </w:trPr>
        <w:tc>
          <w:tcPr>
            <w:tcW w:w="1443" w:type="dxa"/>
            <w:tcBorders>
              <w:top w:val="single" w:sz="2" w:space="0" w:color="auto"/>
              <w:left w:val="single" w:sz="2" w:space="0" w:color="auto"/>
              <w:bottom w:val="single" w:sz="2" w:space="0" w:color="auto"/>
              <w:right w:val="single" w:sz="2" w:space="0" w:color="auto"/>
            </w:tcBorders>
            <w:vAlign w:val="center"/>
          </w:tcPr>
          <w:p w:rsidR="00182320" w:rsidRPr="0015765E" w:rsidRDefault="00182320" w:rsidP="00182320">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563</w:t>
            </w:r>
          </w:p>
        </w:tc>
        <w:tc>
          <w:tcPr>
            <w:tcW w:w="1133" w:type="dxa"/>
            <w:tcBorders>
              <w:top w:val="single" w:sz="2" w:space="0" w:color="auto"/>
              <w:left w:val="single" w:sz="2" w:space="0" w:color="auto"/>
              <w:bottom w:val="single" w:sz="2" w:space="0" w:color="auto"/>
              <w:right w:val="single" w:sz="2" w:space="0" w:color="auto"/>
            </w:tcBorders>
            <w:vAlign w:val="center"/>
          </w:tcPr>
          <w:p w:rsidR="00182320" w:rsidRPr="0015765E" w:rsidRDefault="00182320" w:rsidP="00182320">
            <w:pPr>
              <w:spacing w:after="120" w:line="240" w:lineRule="atLeast"/>
              <w:jc w:val="center"/>
              <w:rPr>
                <w:rFonts w:eastAsia="맑은 고딕"/>
                <w:lang w:eastAsia="ko-KR"/>
              </w:rPr>
            </w:pPr>
            <w:r>
              <w:rPr>
                <w:rFonts w:eastAsia="맑은 고딕" w:hint="eastAsia"/>
                <w:lang w:eastAsia="ko-KR"/>
              </w:rPr>
              <w:t>E</w:t>
            </w:r>
            <w:r>
              <w:rPr>
                <w:rFonts w:eastAsia="맑은 고딕"/>
                <w:lang w:eastAsia="ko-KR"/>
              </w:rPr>
              <w:t>TRI</w:t>
            </w:r>
          </w:p>
        </w:tc>
        <w:tc>
          <w:tcPr>
            <w:tcW w:w="4961" w:type="dxa"/>
            <w:tcBorders>
              <w:top w:val="single" w:sz="2" w:space="0" w:color="auto"/>
              <w:left w:val="single" w:sz="2" w:space="0" w:color="auto"/>
              <w:bottom w:val="single" w:sz="2" w:space="0" w:color="auto"/>
              <w:right w:val="single" w:sz="2" w:space="0" w:color="auto"/>
            </w:tcBorders>
            <w:vAlign w:val="center"/>
          </w:tcPr>
          <w:p w:rsidR="00182320" w:rsidRPr="0015765E" w:rsidRDefault="00182320" w:rsidP="00182320">
            <w:pPr>
              <w:spacing w:before="80" w:after="120" w:line="240" w:lineRule="atLeast"/>
              <w:jc w:val="both"/>
              <w:rPr>
                <w:rFonts w:eastAsia="맑은 고딕"/>
                <w:lang w:eastAsia="ko-KR"/>
              </w:rPr>
            </w:pPr>
            <w:r w:rsidRPr="003E614D">
              <w:rPr>
                <w:rFonts w:eastAsia="맑은 고딕"/>
                <w:lang w:eastAsia="ko-KR"/>
              </w:rPr>
              <w:t>Y.bdm-sch: Examples of data catalogue for Appendix III</w:t>
            </w:r>
          </w:p>
        </w:tc>
        <w:tc>
          <w:tcPr>
            <w:tcW w:w="1979" w:type="dxa"/>
            <w:shd w:val="clear" w:color="auto" w:fill="auto"/>
          </w:tcPr>
          <w:p w:rsidR="00182320" w:rsidRPr="001A67AA" w:rsidRDefault="00182320" w:rsidP="00182320">
            <w:pPr>
              <w:jc w:val="center"/>
              <w:rPr>
                <w:rFonts w:eastAsia="SimSun"/>
              </w:rPr>
            </w:pPr>
            <w:r>
              <w:rPr>
                <w:rFonts w:eastAsia="SimSun"/>
                <w:lang w:eastAsia="ko-KR"/>
              </w:rPr>
              <w:t>Accepted</w:t>
            </w:r>
          </w:p>
        </w:tc>
      </w:tr>
      <w:tr w:rsidR="00182320" w:rsidRPr="001A67AA" w:rsidTr="006873E7">
        <w:trPr>
          <w:trHeight w:val="499"/>
        </w:trPr>
        <w:tc>
          <w:tcPr>
            <w:tcW w:w="1443" w:type="dxa"/>
            <w:tcBorders>
              <w:top w:val="single" w:sz="2" w:space="0" w:color="auto"/>
              <w:left w:val="single" w:sz="2" w:space="0" w:color="auto"/>
              <w:bottom w:val="single" w:sz="2" w:space="0" w:color="auto"/>
              <w:right w:val="single" w:sz="2" w:space="0" w:color="auto"/>
            </w:tcBorders>
            <w:vAlign w:val="center"/>
          </w:tcPr>
          <w:p w:rsidR="00182320" w:rsidRPr="0015765E" w:rsidRDefault="00182320" w:rsidP="00182320">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564</w:t>
            </w:r>
          </w:p>
        </w:tc>
        <w:tc>
          <w:tcPr>
            <w:tcW w:w="1133" w:type="dxa"/>
            <w:tcBorders>
              <w:top w:val="single" w:sz="2" w:space="0" w:color="auto"/>
              <w:left w:val="single" w:sz="2" w:space="0" w:color="auto"/>
              <w:bottom w:val="single" w:sz="2" w:space="0" w:color="auto"/>
              <w:right w:val="single" w:sz="2" w:space="0" w:color="auto"/>
            </w:tcBorders>
            <w:vAlign w:val="center"/>
          </w:tcPr>
          <w:p w:rsidR="00182320" w:rsidRPr="0015765E" w:rsidRDefault="00182320" w:rsidP="00182320">
            <w:pPr>
              <w:spacing w:after="120" w:line="240" w:lineRule="atLeast"/>
              <w:jc w:val="center"/>
              <w:rPr>
                <w:rFonts w:eastAsia="맑은 고딕"/>
                <w:lang w:eastAsia="ko-KR"/>
              </w:rPr>
            </w:pPr>
            <w:r>
              <w:rPr>
                <w:rFonts w:eastAsia="맑은 고딕" w:hint="eastAsia"/>
                <w:lang w:eastAsia="ko-KR"/>
              </w:rPr>
              <w:t>E</w:t>
            </w:r>
            <w:r>
              <w:rPr>
                <w:rFonts w:eastAsia="맑은 고딕"/>
                <w:lang w:eastAsia="ko-KR"/>
              </w:rPr>
              <w:t>TRI</w:t>
            </w:r>
          </w:p>
        </w:tc>
        <w:tc>
          <w:tcPr>
            <w:tcW w:w="4961" w:type="dxa"/>
            <w:tcBorders>
              <w:top w:val="single" w:sz="2" w:space="0" w:color="auto"/>
              <w:left w:val="single" w:sz="2" w:space="0" w:color="auto"/>
              <w:bottom w:val="single" w:sz="2" w:space="0" w:color="auto"/>
              <w:right w:val="single" w:sz="2" w:space="0" w:color="auto"/>
            </w:tcBorders>
            <w:vAlign w:val="center"/>
          </w:tcPr>
          <w:p w:rsidR="00182320" w:rsidRPr="0015765E" w:rsidRDefault="00182320" w:rsidP="00182320">
            <w:pPr>
              <w:spacing w:before="80" w:after="120" w:line="240" w:lineRule="atLeast"/>
              <w:jc w:val="both"/>
            </w:pPr>
            <w:r w:rsidRPr="00BC10B4">
              <w:t>Y.bdm-sch: Overview of W3C DCAT for Appendix II</w:t>
            </w:r>
          </w:p>
        </w:tc>
        <w:tc>
          <w:tcPr>
            <w:tcW w:w="1979" w:type="dxa"/>
            <w:shd w:val="clear" w:color="auto" w:fill="auto"/>
          </w:tcPr>
          <w:p w:rsidR="00182320" w:rsidRDefault="00182320" w:rsidP="00182320">
            <w:pPr>
              <w:jc w:val="center"/>
              <w:rPr>
                <w:rFonts w:eastAsia="SimSun"/>
                <w:lang w:eastAsia="ko-KR"/>
              </w:rPr>
            </w:pPr>
            <w:r>
              <w:rPr>
                <w:rFonts w:eastAsia="SimSun"/>
                <w:lang w:eastAsia="ko-KR"/>
              </w:rPr>
              <w:t>Accepted</w:t>
            </w:r>
          </w:p>
        </w:tc>
      </w:tr>
      <w:tr w:rsidR="00182320" w:rsidRPr="001A67AA" w:rsidTr="00F204AC">
        <w:trPr>
          <w:trHeight w:val="214"/>
        </w:trPr>
        <w:tc>
          <w:tcPr>
            <w:tcW w:w="1443" w:type="dxa"/>
            <w:tcBorders>
              <w:top w:val="single" w:sz="2" w:space="0" w:color="auto"/>
              <w:left w:val="single" w:sz="2" w:space="0" w:color="auto"/>
              <w:bottom w:val="single" w:sz="2" w:space="0" w:color="auto"/>
              <w:right w:val="single" w:sz="2" w:space="0" w:color="auto"/>
            </w:tcBorders>
            <w:vAlign w:val="center"/>
          </w:tcPr>
          <w:p w:rsidR="00182320" w:rsidRDefault="00182320" w:rsidP="00182320">
            <w:pPr>
              <w:spacing w:after="120" w:line="240" w:lineRule="atLeast"/>
              <w:jc w:val="center"/>
              <w:rPr>
                <w:rFonts w:eastAsia="맑은 고딕"/>
                <w:lang w:eastAsia="ko-KR"/>
              </w:rPr>
            </w:pPr>
            <w:r>
              <w:rPr>
                <w:rFonts w:eastAsia="맑은 고딕" w:hint="eastAsia"/>
                <w:lang w:eastAsia="ko-KR"/>
              </w:rPr>
              <w:t>C</w:t>
            </w:r>
            <w:r>
              <w:rPr>
                <w:rFonts w:eastAsia="맑은 고딕"/>
                <w:lang w:eastAsia="ko-KR"/>
              </w:rPr>
              <w:t>574</w:t>
            </w:r>
          </w:p>
        </w:tc>
        <w:tc>
          <w:tcPr>
            <w:tcW w:w="1133" w:type="dxa"/>
            <w:tcBorders>
              <w:top w:val="single" w:sz="2" w:space="0" w:color="auto"/>
              <w:left w:val="single" w:sz="2" w:space="0" w:color="auto"/>
              <w:bottom w:val="single" w:sz="2" w:space="0" w:color="auto"/>
              <w:right w:val="single" w:sz="2" w:space="0" w:color="auto"/>
            </w:tcBorders>
            <w:vAlign w:val="center"/>
          </w:tcPr>
          <w:p w:rsidR="00182320" w:rsidRDefault="00182320" w:rsidP="00182320">
            <w:pPr>
              <w:spacing w:after="120" w:line="240" w:lineRule="atLeast"/>
              <w:jc w:val="center"/>
              <w:rPr>
                <w:rFonts w:eastAsia="맑은 고딕"/>
                <w:lang w:eastAsia="ko-KR"/>
              </w:rPr>
            </w:pPr>
            <w:r>
              <w:rPr>
                <w:rFonts w:eastAsia="맑은 고딕" w:hint="eastAsia"/>
                <w:lang w:eastAsia="ko-KR"/>
              </w:rPr>
              <w:t>K</w:t>
            </w:r>
            <w:r>
              <w:rPr>
                <w:rFonts w:eastAsia="맑은 고딕"/>
                <w:lang w:eastAsia="ko-KR"/>
              </w:rPr>
              <w:t>orea</w:t>
            </w:r>
          </w:p>
        </w:tc>
        <w:tc>
          <w:tcPr>
            <w:tcW w:w="4961" w:type="dxa"/>
            <w:tcBorders>
              <w:top w:val="single" w:sz="2" w:space="0" w:color="auto"/>
              <w:left w:val="single" w:sz="2" w:space="0" w:color="auto"/>
              <w:bottom w:val="single" w:sz="2" w:space="0" w:color="auto"/>
              <w:right w:val="single" w:sz="2" w:space="0" w:color="auto"/>
            </w:tcBorders>
            <w:vAlign w:val="center"/>
          </w:tcPr>
          <w:p w:rsidR="00182320" w:rsidRPr="00BC10B4" w:rsidRDefault="00182320" w:rsidP="00182320">
            <w:pPr>
              <w:spacing w:before="80" w:after="120" w:line="240" w:lineRule="atLeast"/>
              <w:jc w:val="both"/>
            </w:pPr>
            <w:r w:rsidRPr="00BC10B4">
              <w:t>Y.bdm-sch: an updated text of Appendix I</w:t>
            </w:r>
          </w:p>
        </w:tc>
        <w:tc>
          <w:tcPr>
            <w:tcW w:w="1979" w:type="dxa"/>
            <w:shd w:val="clear" w:color="auto" w:fill="auto"/>
          </w:tcPr>
          <w:p w:rsidR="00182320" w:rsidRDefault="00182320" w:rsidP="00182320">
            <w:pPr>
              <w:jc w:val="center"/>
              <w:rPr>
                <w:rFonts w:eastAsia="SimSun"/>
                <w:lang w:eastAsia="ko-KR"/>
              </w:rPr>
            </w:pPr>
            <w:r>
              <w:rPr>
                <w:rFonts w:eastAsia="SimSun"/>
                <w:lang w:eastAsia="ko-KR"/>
              </w:rPr>
              <w:t>Accepted with modification</w:t>
            </w:r>
          </w:p>
        </w:tc>
      </w:tr>
    </w:tbl>
    <w:p w:rsidR="00070AEF" w:rsidRDefault="00070AEF" w:rsidP="00070AEF">
      <w:pPr>
        <w:spacing w:before="0"/>
        <w:jc w:val="both"/>
        <w:rPr>
          <w:rFonts w:eastAsia="MS Mincho"/>
        </w:rPr>
      </w:pPr>
    </w:p>
    <w:p w:rsidR="00070AEF" w:rsidRPr="006873E7" w:rsidRDefault="00070AEF" w:rsidP="00070AEF">
      <w:pPr>
        <w:widowControl w:val="0"/>
        <w:jc w:val="both"/>
        <w:rPr>
          <w:rFonts w:eastAsia="SimSun"/>
          <w:lang w:val="en-US" w:eastAsia="zh-CN"/>
        </w:rPr>
      </w:pPr>
      <w:r w:rsidRPr="006873E7">
        <w:rPr>
          <w:rFonts w:eastAsia="SimSun"/>
          <w:lang w:val="en-US" w:eastAsia="zh-CN"/>
        </w:rPr>
        <w:t>During this meeting, it is agreed as follows</w:t>
      </w:r>
      <w:r w:rsidR="006873E7" w:rsidRPr="006873E7">
        <w:rPr>
          <w:rFonts w:eastAsia="SimSun"/>
          <w:lang w:val="en-US" w:eastAsia="zh-CN"/>
        </w:rPr>
        <w:t>:</w:t>
      </w:r>
    </w:p>
    <w:p w:rsidR="009F1686" w:rsidRPr="00182320" w:rsidRDefault="00182320"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val="en-US" w:eastAsia="ko-KR"/>
        </w:rPr>
        <w:t xml:space="preserve">Updating Appendix I with </w:t>
      </w:r>
      <w:r w:rsidRPr="00182320">
        <w:rPr>
          <w:rFonts w:eastAsia="맑은 고딕"/>
          <w:lang w:eastAsia="ko-KR"/>
        </w:rPr>
        <w:t>the relationship</w:t>
      </w:r>
      <w:r>
        <w:rPr>
          <w:rFonts w:eastAsia="맑은 고딕"/>
          <w:lang w:eastAsia="ko-KR"/>
        </w:rPr>
        <w:t>s</w:t>
      </w:r>
      <w:r w:rsidRPr="00182320">
        <w:rPr>
          <w:rFonts w:eastAsia="맑은 고딕"/>
          <w:lang w:eastAsia="ko-KR"/>
        </w:rPr>
        <w:t xml:space="preserve"> between the requirements of metadata schema in clause 7 and its UML</w:t>
      </w:r>
      <w:r>
        <w:rPr>
          <w:rFonts w:eastAsia="맑은 고딕"/>
          <w:lang w:eastAsia="ko-KR"/>
        </w:rPr>
        <w:t xml:space="preserve"> model</w:t>
      </w:r>
      <w:r w:rsidRPr="00182320">
        <w:rPr>
          <w:rFonts w:eastAsia="맑은 고딕"/>
          <w:lang w:eastAsia="ko-KR"/>
        </w:rPr>
        <w:t xml:space="preserve"> in Appendix I</w:t>
      </w:r>
      <w:r w:rsidR="009F1686" w:rsidRPr="006873E7">
        <w:rPr>
          <w:rFonts w:eastAsia="맑은 고딕" w:hint="eastAsia"/>
          <w:lang w:eastAsia="ko-KR"/>
        </w:rPr>
        <w:t>;</w:t>
      </w:r>
    </w:p>
    <w:p w:rsidR="00182320" w:rsidRPr="006873E7" w:rsidRDefault="00182320"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 xml:space="preserve">Adding </w:t>
      </w:r>
      <w:r w:rsidR="0041438A">
        <w:rPr>
          <w:rFonts w:eastAsia="맑은 고딕"/>
          <w:lang w:eastAsia="ko-KR"/>
        </w:rPr>
        <w:t xml:space="preserve">W3C DCAT overview in Appendix II; </w:t>
      </w:r>
    </w:p>
    <w:p w:rsidR="009F1686" w:rsidRPr="006873E7" w:rsidRDefault="006873E7"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sidRPr="006873E7">
        <w:rPr>
          <w:lang w:eastAsia="ko-KR"/>
        </w:rPr>
        <w:t xml:space="preserve">Adding </w:t>
      </w:r>
      <w:r w:rsidR="009626FB">
        <w:rPr>
          <w:lang w:eastAsia="ko-KR"/>
        </w:rPr>
        <w:t>metadata instance example according to Appendix I and II.</w:t>
      </w:r>
    </w:p>
    <w:p w:rsidR="00070AEF" w:rsidRPr="006873E7" w:rsidRDefault="00070AEF" w:rsidP="00070AEF">
      <w:pPr>
        <w:jc w:val="both"/>
        <w:rPr>
          <w:lang w:eastAsia="ko-KR"/>
        </w:rPr>
      </w:pPr>
      <w:r w:rsidRPr="006873E7">
        <w:rPr>
          <w:rFonts w:hint="eastAsia"/>
          <w:lang w:eastAsia="ko-KR"/>
        </w:rPr>
        <w:t xml:space="preserve">It is </w:t>
      </w:r>
      <w:r w:rsidRPr="006873E7">
        <w:rPr>
          <w:lang w:eastAsia="ko-KR"/>
        </w:rPr>
        <w:t>recommend</w:t>
      </w:r>
      <w:r w:rsidRPr="006873E7">
        <w:rPr>
          <w:rFonts w:hint="eastAsia"/>
          <w:lang w:eastAsia="ko-KR"/>
        </w:rPr>
        <w:t>ed that future contributions cover following topics</w:t>
      </w:r>
      <w:r w:rsidR="006873E7" w:rsidRPr="006873E7">
        <w:rPr>
          <w:lang w:eastAsia="ko-KR"/>
        </w:rPr>
        <w:t>:</w:t>
      </w:r>
    </w:p>
    <w:p w:rsidR="00070AEF" w:rsidRPr="006873E7" w:rsidRDefault="00F204AC"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 xml:space="preserve">Update </w:t>
      </w:r>
      <w:r w:rsidR="009F1686" w:rsidRPr="006873E7">
        <w:rPr>
          <w:rFonts w:eastAsia="맑은 고딕"/>
          <w:lang w:eastAsia="ko-KR"/>
        </w:rPr>
        <w:t xml:space="preserve">clause </w:t>
      </w:r>
      <w:r>
        <w:rPr>
          <w:rFonts w:eastAsia="맑은 고딕"/>
          <w:lang w:eastAsia="ko-KR"/>
        </w:rPr>
        <w:t>6, specially metadata usage context and model requirements</w:t>
      </w:r>
      <w:r w:rsidR="00070AEF" w:rsidRPr="006873E7">
        <w:rPr>
          <w:rFonts w:eastAsia="맑은 고딕"/>
          <w:lang w:eastAsia="ko-KR"/>
        </w:rPr>
        <w:t xml:space="preserve">; </w:t>
      </w:r>
    </w:p>
    <w:p w:rsidR="009F1686" w:rsidRPr="006873E7" w:rsidRDefault="00F204AC"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Check consistency between the requirements in clause 7 and Appendix I~III</w:t>
      </w:r>
    </w:p>
    <w:p w:rsidR="009F1686" w:rsidRPr="006873E7" w:rsidRDefault="00F204AC" w:rsidP="009F1686">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Pr>
          <w:rFonts w:eastAsia="맑은 고딕"/>
          <w:lang w:eastAsia="ko-KR"/>
        </w:rPr>
        <w:t>Simplifying XML schema in Appendix II and III</w:t>
      </w:r>
      <w:r w:rsidR="006873E7" w:rsidRPr="006873E7">
        <w:rPr>
          <w:rFonts w:eastAsia="맑은 고딕"/>
          <w:lang w:eastAsia="ko-KR"/>
        </w:rPr>
        <w:t xml:space="preserve">; </w:t>
      </w:r>
    </w:p>
    <w:p w:rsidR="00070AEF" w:rsidRPr="006873E7" w:rsidRDefault="00070AEF" w:rsidP="00070AEF">
      <w:pPr>
        <w:numPr>
          <w:ilvl w:val="0"/>
          <w:numId w:val="21"/>
        </w:numPr>
        <w:tabs>
          <w:tab w:val="left" w:pos="794"/>
          <w:tab w:val="left" w:pos="1191"/>
          <w:tab w:val="left" w:pos="1588"/>
          <w:tab w:val="left" w:pos="1985"/>
        </w:tabs>
        <w:overflowPunct w:val="0"/>
        <w:autoSpaceDE w:val="0"/>
        <w:autoSpaceDN w:val="0"/>
        <w:adjustRightInd w:val="0"/>
        <w:jc w:val="both"/>
        <w:rPr>
          <w:lang w:eastAsia="ko-KR"/>
        </w:rPr>
      </w:pPr>
      <w:r w:rsidRPr="006873E7">
        <w:rPr>
          <w:lang w:eastAsia="ko-KR"/>
        </w:rPr>
        <w:lastRenderedPageBreak/>
        <w:t>But not limited to.</w:t>
      </w:r>
    </w:p>
    <w:p w:rsidR="00070AEF" w:rsidRPr="006873E7" w:rsidRDefault="00070AEF" w:rsidP="00070AEF">
      <w:pPr>
        <w:jc w:val="both"/>
        <w:rPr>
          <w:rFonts w:eastAsia="SimSun"/>
          <w:lang w:eastAsia="zh-CN"/>
        </w:rPr>
      </w:pPr>
      <w:r w:rsidRPr="006873E7">
        <w:rPr>
          <w:rFonts w:hint="eastAsia"/>
          <w:lang w:eastAsia="ko-KR"/>
        </w:rPr>
        <w:t>Attachment:</w:t>
      </w:r>
      <w:r w:rsidRPr="006873E7">
        <w:rPr>
          <w:lang w:eastAsia="ko-KR"/>
        </w:rPr>
        <w:t xml:space="preserve"> Proposed </w:t>
      </w:r>
      <w:r w:rsidRPr="006873E7">
        <w:rPr>
          <w:rFonts w:hint="eastAsia"/>
          <w:lang w:eastAsia="zh-CN"/>
        </w:rPr>
        <w:t xml:space="preserve">text of draft </w:t>
      </w:r>
      <w:r w:rsidRPr="006873E7">
        <w:rPr>
          <w:lang w:eastAsia="ko-KR"/>
        </w:rPr>
        <w:t>Recommendation Y.bdm-sch</w:t>
      </w:r>
      <w:r w:rsidRPr="006873E7">
        <w:rPr>
          <w:rFonts w:eastAsia="SimSun" w:hint="eastAsia"/>
          <w:lang w:eastAsia="zh-CN"/>
        </w:rPr>
        <w:t>.</w:t>
      </w:r>
    </w:p>
    <w:p w:rsidR="009F1686" w:rsidRDefault="009F1686">
      <w:pPr>
        <w:spacing w:before="0" w:after="160" w:line="259" w:lineRule="auto"/>
        <w:rPr>
          <w:lang w:val="en-US" w:eastAsia="ko-KR"/>
        </w:rPr>
      </w:pPr>
    </w:p>
    <w:p w:rsidR="00F204AC" w:rsidRDefault="00F204AC">
      <w:pPr>
        <w:spacing w:before="0" w:after="160" w:line="259" w:lineRule="auto"/>
        <w:rPr>
          <w:b/>
          <w:bCs/>
          <w:sz w:val="28"/>
          <w:szCs w:val="28"/>
          <w:lang w:val="fr-CH" w:eastAsia="ko-KR"/>
        </w:rPr>
      </w:pPr>
      <w:r>
        <w:rPr>
          <w:b/>
          <w:bCs/>
          <w:sz w:val="28"/>
          <w:szCs w:val="28"/>
          <w:lang w:val="fr-CH" w:eastAsia="ko-KR"/>
        </w:rPr>
        <w:br w:type="page"/>
      </w:r>
    </w:p>
    <w:p w:rsidR="00BF566F" w:rsidRPr="0094657C" w:rsidRDefault="00BF566F" w:rsidP="00BF566F">
      <w:pPr>
        <w:spacing w:before="240" w:after="100" w:afterAutospacing="1"/>
        <w:rPr>
          <w:b/>
          <w:bCs/>
          <w:sz w:val="28"/>
          <w:szCs w:val="28"/>
          <w:lang w:val="fr-CH" w:eastAsia="ko-KR"/>
        </w:rPr>
      </w:pPr>
      <w:bookmarkStart w:id="10" w:name="_Hlk8654733"/>
      <w:r w:rsidRPr="0094657C">
        <w:rPr>
          <w:b/>
          <w:bCs/>
          <w:sz w:val="28"/>
          <w:szCs w:val="28"/>
          <w:lang w:val="fr-CH" w:eastAsia="ko-KR"/>
        </w:rPr>
        <w:lastRenderedPageBreak/>
        <w:t>Draft</w:t>
      </w:r>
      <w:r w:rsidRPr="0094657C">
        <w:rPr>
          <w:rFonts w:hint="eastAsia"/>
          <w:b/>
          <w:bCs/>
          <w:sz w:val="28"/>
          <w:szCs w:val="28"/>
          <w:lang w:val="fr-CH" w:eastAsia="ko-KR"/>
        </w:rPr>
        <w:t xml:space="preserve"> Recommendation</w:t>
      </w:r>
      <w:r w:rsidRPr="0094657C">
        <w:rPr>
          <w:b/>
          <w:bCs/>
          <w:sz w:val="28"/>
          <w:szCs w:val="28"/>
          <w:lang w:val="fr-CH" w:eastAsia="ko-KR"/>
        </w:rPr>
        <w:t xml:space="preserve"> </w:t>
      </w:r>
      <w:r w:rsidR="0094657C" w:rsidRPr="0094657C">
        <w:rPr>
          <w:b/>
          <w:bCs/>
          <w:sz w:val="28"/>
          <w:szCs w:val="28"/>
          <w:lang w:val="fr-CH" w:eastAsia="ko-KR"/>
        </w:rPr>
        <w:t>ITU-T Y.bdm-sch</w:t>
      </w:r>
    </w:p>
    <w:p w:rsidR="00BF566F" w:rsidRPr="003D2C37" w:rsidRDefault="00BF566F" w:rsidP="00BF566F">
      <w:pPr>
        <w:spacing w:before="240" w:after="100" w:afterAutospacing="1"/>
        <w:jc w:val="center"/>
        <w:rPr>
          <w:b/>
          <w:bCs/>
          <w:color w:val="000000" w:themeColor="text1"/>
          <w:sz w:val="28"/>
          <w:szCs w:val="28"/>
          <w:lang w:val="en-US" w:eastAsia="ko-KR"/>
          <w:rPrChange w:id="11" w:author="Ha Suwook" w:date="2019-05-13T14:49:00Z">
            <w:rPr>
              <w:b/>
              <w:bCs/>
              <w:sz w:val="28"/>
              <w:szCs w:val="28"/>
              <w:lang w:val="en-US" w:eastAsia="ko-KR"/>
            </w:rPr>
          </w:rPrChange>
        </w:rPr>
      </w:pPr>
      <w:r w:rsidRPr="003D2C37">
        <w:rPr>
          <w:b/>
          <w:bCs/>
          <w:color w:val="000000" w:themeColor="text1"/>
          <w:sz w:val="28"/>
          <w:szCs w:val="28"/>
          <w:lang w:val="en-US" w:eastAsia="ko-KR"/>
          <w:rPrChange w:id="12" w:author="Ha Suwook" w:date="2019-05-13T14:49:00Z">
            <w:rPr>
              <w:b/>
              <w:bCs/>
              <w:sz w:val="28"/>
              <w:szCs w:val="28"/>
              <w:lang w:val="en-US" w:eastAsia="ko-KR"/>
            </w:rPr>
          </w:rPrChange>
        </w:rPr>
        <w:t xml:space="preserve">Big data – </w:t>
      </w:r>
      <w:del w:id="13" w:author="Ha Suwook" w:date="2019-05-13T14:55:00Z">
        <w:r w:rsidRPr="003D2C37" w:rsidDel="00077B5D">
          <w:rPr>
            <w:b/>
            <w:bCs/>
            <w:color w:val="000000" w:themeColor="text1"/>
            <w:sz w:val="28"/>
            <w:szCs w:val="28"/>
            <w:lang w:val="en-US" w:eastAsia="ko-KR"/>
            <w:rPrChange w:id="14" w:author="Ha Suwook" w:date="2019-05-13T14:49:00Z">
              <w:rPr>
                <w:b/>
                <w:bCs/>
                <w:sz w:val="28"/>
                <w:szCs w:val="28"/>
                <w:lang w:val="en-US" w:eastAsia="ko-KR"/>
              </w:rPr>
            </w:rPrChange>
          </w:rPr>
          <w:delText>Metadata framework and c</w:delText>
        </w:r>
      </w:del>
      <w:ins w:id="15" w:author="Ha Suwook" w:date="2019-05-13T14:55:00Z">
        <w:r w:rsidR="00077B5D">
          <w:rPr>
            <w:b/>
            <w:bCs/>
            <w:color w:val="000000" w:themeColor="text1"/>
            <w:sz w:val="28"/>
            <w:szCs w:val="28"/>
            <w:lang w:val="en-US" w:eastAsia="ko-KR"/>
          </w:rPr>
          <w:t>C</w:t>
        </w:r>
      </w:ins>
      <w:r w:rsidRPr="003D2C37">
        <w:rPr>
          <w:b/>
          <w:bCs/>
          <w:color w:val="000000" w:themeColor="text1"/>
          <w:sz w:val="28"/>
          <w:szCs w:val="28"/>
          <w:lang w:val="en-US" w:eastAsia="ko-KR"/>
          <w:rPrChange w:id="16" w:author="Ha Suwook" w:date="2019-05-13T14:49:00Z">
            <w:rPr>
              <w:b/>
              <w:bCs/>
              <w:sz w:val="28"/>
              <w:szCs w:val="28"/>
              <w:lang w:val="en-US" w:eastAsia="ko-KR"/>
            </w:rPr>
          </w:rPrChange>
        </w:rPr>
        <w:t>onceptual model</w:t>
      </w:r>
      <w:ins w:id="17" w:author="Ha Suwook" w:date="2019-05-13T14:55:00Z">
        <w:r w:rsidR="00077B5D">
          <w:rPr>
            <w:b/>
            <w:bCs/>
            <w:color w:val="000000" w:themeColor="text1"/>
            <w:sz w:val="28"/>
            <w:szCs w:val="28"/>
            <w:lang w:val="en-US" w:eastAsia="ko-KR"/>
          </w:rPr>
          <w:t xml:space="preserve"> of metadata</w:t>
        </w:r>
      </w:ins>
    </w:p>
    <w:p w:rsidR="00BF566F" w:rsidRPr="003D2C37" w:rsidRDefault="00BF566F" w:rsidP="00BF566F">
      <w:pPr>
        <w:keepNext/>
        <w:tabs>
          <w:tab w:val="left" w:pos="794"/>
          <w:tab w:val="left" w:pos="1191"/>
          <w:tab w:val="left" w:pos="1588"/>
          <w:tab w:val="left" w:pos="1985"/>
        </w:tabs>
        <w:overflowPunct w:val="0"/>
        <w:autoSpaceDE w:val="0"/>
        <w:autoSpaceDN w:val="0"/>
        <w:adjustRightInd w:val="0"/>
        <w:spacing w:before="160"/>
        <w:textAlignment w:val="baseline"/>
        <w:rPr>
          <w:rFonts w:eastAsia="Times New Roman"/>
          <w:b/>
          <w:color w:val="000000" w:themeColor="text1"/>
          <w:szCs w:val="20"/>
          <w:lang w:val="en-US" w:eastAsia="ko-KR"/>
          <w:rPrChange w:id="18" w:author="Ha Suwook" w:date="2019-05-13T14:49:00Z">
            <w:rPr>
              <w:rFonts w:eastAsia="Times New Roman"/>
              <w:b/>
              <w:szCs w:val="20"/>
              <w:lang w:val="en-US" w:eastAsia="ko-KR"/>
            </w:rPr>
          </w:rPrChange>
        </w:rPr>
      </w:pPr>
      <w:r w:rsidRPr="003D2C37">
        <w:rPr>
          <w:rFonts w:eastAsia="MS Mincho"/>
          <w:b/>
          <w:color w:val="000000" w:themeColor="text1"/>
          <w:szCs w:val="20"/>
          <w:lang w:val="en-US" w:eastAsia="en-US"/>
          <w:rPrChange w:id="19" w:author="Ha Suwook" w:date="2019-05-13T14:49:00Z">
            <w:rPr>
              <w:rFonts w:eastAsia="MS Mincho"/>
              <w:b/>
              <w:szCs w:val="20"/>
              <w:lang w:val="en-US" w:eastAsia="en-US"/>
            </w:rPr>
          </w:rPrChange>
        </w:rPr>
        <w:t>Summary</w:t>
      </w:r>
    </w:p>
    <w:p w:rsidR="006B21E9" w:rsidRDefault="00BF566F" w:rsidP="003D2C37">
      <w:pPr>
        <w:jc w:val="both"/>
        <w:rPr>
          <w:ins w:id="20" w:author="Ha Suwook" w:date="2019-05-13T15:01:00Z"/>
          <w:color w:val="000000" w:themeColor="text1"/>
          <w:lang w:eastAsia="ko-KR"/>
        </w:rPr>
      </w:pPr>
      <w:del w:id="21" w:author="Ha Suwook" w:date="2019-05-13T14:45:00Z">
        <w:r w:rsidRPr="003D2C37" w:rsidDel="00E24A10">
          <w:rPr>
            <w:color w:val="000000" w:themeColor="text1"/>
            <w:lang w:eastAsia="ko-KR"/>
            <w:rPrChange w:id="22" w:author="Ha Suwook" w:date="2019-05-13T14:49:00Z">
              <w:rPr>
                <w:lang w:eastAsia="ko-KR"/>
              </w:rPr>
            </w:rPrChange>
          </w:rPr>
          <w:delText xml:space="preserve">The </w:delText>
        </w:r>
      </w:del>
      <w:r w:rsidRPr="003D2C37">
        <w:rPr>
          <w:color w:val="000000" w:themeColor="text1"/>
          <w:lang w:eastAsia="ko-KR"/>
          <w:rPrChange w:id="23" w:author="Ha Suwook" w:date="2019-05-13T14:49:00Z">
            <w:rPr>
              <w:lang w:eastAsia="ko-KR"/>
            </w:rPr>
          </w:rPrChange>
        </w:rPr>
        <w:t xml:space="preserve">Recommendation </w:t>
      </w:r>
      <w:ins w:id="24" w:author="Ha Suwook" w:date="2019-05-13T14:45:00Z">
        <w:r w:rsidR="00E24A10" w:rsidRPr="003D2C37">
          <w:rPr>
            <w:color w:val="000000" w:themeColor="text1"/>
            <w:lang w:eastAsia="ko-KR"/>
            <w:rPrChange w:id="25" w:author="Ha Suwook" w:date="2019-05-13T14:49:00Z">
              <w:rPr>
                <w:color w:val="00B0F0"/>
                <w:lang w:eastAsia="ko-KR"/>
              </w:rPr>
            </w:rPrChange>
          </w:rPr>
          <w:t xml:space="preserve">ITU-T Y.bdm-sch </w:t>
        </w:r>
      </w:ins>
      <w:del w:id="26" w:author="Ha Suwook" w:date="2019-05-13T14:45:00Z">
        <w:r w:rsidRPr="003D2C37" w:rsidDel="003D2C37">
          <w:rPr>
            <w:color w:val="000000" w:themeColor="text1"/>
            <w:lang w:eastAsia="ko-KR"/>
            <w:rPrChange w:id="27" w:author="Ha Suwook" w:date="2019-05-13T14:49:00Z">
              <w:rPr>
                <w:lang w:eastAsia="ko-KR"/>
              </w:rPr>
            </w:rPrChange>
          </w:rPr>
          <w:delText xml:space="preserve">provides </w:delText>
        </w:r>
      </w:del>
      <w:ins w:id="28" w:author="Ha Suwook" w:date="2019-05-13T14:45:00Z">
        <w:r w:rsidR="003D2C37" w:rsidRPr="003D2C37">
          <w:rPr>
            <w:color w:val="000000" w:themeColor="text1"/>
            <w:lang w:eastAsia="ko-KR"/>
            <w:rPrChange w:id="29" w:author="Ha Suwook" w:date="2019-05-13T14:49:00Z">
              <w:rPr>
                <w:color w:val="00B0F0"/>
                <w:lang w:eastAsia="ko-KR"/>
              </w:rPr>
            </w:rPrChange>
          </w:rPr>
          <w:t>describes</w:t>
        </w:r>
        <w:r w:rsidR="003D2C37" w:rsidRPr="003D2C37">
          <w:rPr>
            <w:color w:val="000000" w:themeColor="text1"/>
            <w:lang w:eastAsia="ko-KR"/>
            <w:rPrChange w:id="30" w:author="Ha Suwook" w:date="2019-05-13T14:49:00Z">
              <w:rPr>
                <w:lang w:eastAsia="ko-KR"/>
              </w:rPr>
            </w:rPrChange>
          </w:rPr>
          <w:t xml:space="preserve"> </w:t>
        </w:r>
      </w:ins>
      <w:ins w:id="31" w:author="Ha Suwook" w:date="2019-05-13T14:50:00Z">
        <w:r w:rsidR="003D2C37">
          <w:rPr>
            <w:color w:val="000000" w:themeColor="text1"/>
            <w:lang w:eastAsia="ko-KR"/>
          </w:rPr>
          <w:t xml:space="preserve">general concept of </w:t>
        </w:r>
      </w:ins>
      <w:r w:rsidRPr="003D2C37">
        <w:rPr>
          <w:color w:val="000000" w:themeColor="text1"/>
          <w:lang w:eastAsia="ko-KR"/>
          <w:rPrChange w:id="32" w:author="Ha Suwook" w:date="2019-05-13T14:49:00Z">
            <w:rPr>
              <w:lang w:eastAsia="ko-KR"/>
            </w:rPr>
          </w:rPrChange>
        </w:rPr>
        <w:t>metadata</w:t>
      </w:r>
      <w:del w:id="33" w:author="Ha Suwook" w:date="2019-05-13T14:50:00Z">
        <w:r w:rsidRPr="003D2C37" w:rsidDel="003D2C37">
          <w:rPr>
            <w:color w:val="000000" w:themeColor="text1"/>
            <w:lang w:eastAsia="ko-KR"/>
            <w:rPrChange w:id="34" w:author="Ha Suwook" w:date="2019-05-13T14:49:00Z">
              <w:rPr>
                <w:lang w:eastAsia="ko-KR"/>
              </w:rPr>
            </w:rPrChange>
          </w:rPr>
          <w:delText xml:space="preserve"> </w:delText>
        </w:r>
      </w:del>
      <w:ins w:id="35" w:author="Ha Suwook" w:date="2019-05-13T14:45:00Z">
        <w:r w:rsidR="003D2C37" w:rsidRPr="003D2C37">
          <w:rPr>
            <w:color w:val="000000" w:themeColor="text1"/>
            <w:lang w:eastAsia="ko-KR"/>
            <w:rPrChange w:id="36" w:author="Ha Suwook" w:date="2019-05-13T14:49:00Z">
              <w:rPr>
                <w:color w:val="00B0F0"/>
                <w:lang w:eastAsia="ko-KR"/>
              </w:rPr>
            </w:rPrChange>
          </w:rPr>
          <w:t xml:space="preserve"> </w:t>
        </w:r>
      </w:ins>
      <w:ins w:id="37" w:author="Ha Suwook" w:date="2019-05-13T14:46:00Z">
        <w:r w:rsidR="003D2C37" w:rsidRPr="003D2C37">
          <w:rPr>
            <w:color w:val="000000" w:themeColor="text1"/>
            <w:lang w:eastAsia="ko-KR"/>
            <w:rPrChange w:id="38" w:author="Ha Suwook" w:date="2019-05-13T14:49:00Z">
              <w:rPr>
                <w:color w:val="00B0F0"/>
                <w:lang w:eastAsia="ko-KR"/>
              </w:rPr>
            </w:rPrChange>
          </w:rPr>
          <w:t xml:space="preserve">and </w:t>
        </w:r>
      </w:ins>
      <w:ins w:id="39" w:author="Ha Suwook" w:date="2019-05-13T14:50:00Z">
        <w:r w:rsidR="003D2C37">
          <w:rPr>
            <w:color w:val="000000" w:themeColor="text1"/>
            <w:lang w:eastAsia="ko-KR"/>
          </w:rPr>
          <w:t xml:space="preserve">its </w:t>
        </w:r>
      </w:ins>
      <w:ins w:id="40" w:author="Ha Suwook" w:date="2019-05-13T14:46:00Z">
        <w:r w:rsidR="003D2C37" w:rsidRPr="003D2C37">
          <w:rPr>
            <w:color w:val="000000" w:themeColor="text1"/>
            <w:lang w:eastAsia="ko-KR"/>
            <w:rPrChange w:id="41" w:author="Ha Suwook" w:date="2019-05-13T14:49:00Z">
              <w:rPr>
                <w:color w:val="00B0F0"/>
                <w:lang w:eastAsia="ko-KR"/>
              </w:rPr>
            </w:rPrChange>
          </w:rPr>
          <w:t xml:space="preserve">utilization on a big data ecosystem. </w:t>
        </w:r>
      </w:ins>
      <w:ins w:id="42" w:author="Ha Suwook" w:date="2019-05-13T14:47:00Z">
        <w:r w:rsidR="003D2C37" w:rsidRPr="003D2C37">
          <w:rPr>
            <w:color w:val="000000" w:themeColor="text1"/>
            <w:lang w:eastAsia="ko-KR"/>
            <w:rPrChange w:id="43" w:author="Ha Suwook" w:date="2019-05-13T14:49:00Z">
              <w:rPr>
                <w:color w:val="00B0F0"/>
                <w:lang w:eastAsia="ko-KR"/>
              </w:rPr>
            </w:rPrChange>
          </w:rPr>
          <w:t xml:space="preserve">Also, this Recommendation provides </w:t>
        </w:r>
      </w:ins>
      <w:del w:id="44" w:author="Ha Suwook" w:date="2019-05-13T14:47:00Z">
        <w:r w:rsidRPr="003D2C37" w:rsidDel="003D2C37">
          <w:rPr>
            <w:color w:val="000000" w:themeColor="text1"/>
            <w:lang w:eastAsia="ko-KR"/>
            <w:rPrChange w:id="45" w:author="Ha Suwook" w:date="2019-05-13T14:49:00Z">
              <w:rPr>
                <w:lang w:eastAsia="ko-KR"/>
              </w:rPr>
            </w:rPrChange>
          </w:rPr>
          <w:delText xml:space="preserve">framework for big data including usage context and overall hierarchy between common metadata for big data and domain/format specific ones. The document also defines </w:delText>
        </w:r>
      </w:del>
      <w:del w:id="46" w:author="Ha Suwook" w:date="2019-05-13T14:48:00Z">
        <w:r w:rsidRPr="003D2C37" w:rsidDel="003D2C37">
          <w:rPr>
            <w:color w:val="000000" w:themeColor="text1"/>
            <w:lang w:eastAsia="ko-KR"/>
            <w:rPrChange w:id="47" w:author="Ha Suwook" w:date="2019-05-13T14:49:00Z">
              <w:rPr>
                <w:lang w:eastAsia="ko-KR"/>
              </w:rPr>
            </w:rPrChange>
          </w:rPr>
          <w:delText xml:space="preserve">the </w:delText>
        </w:r>
      </w:del>
      <w:ins w:id="48" w:author="Ha Suwook" w:date="2019-05-13T14:48:00Z">
        <w:r w:rsidR="003D2C37" w:rsidRPr="003D2C37">
          <w:rPr>
            <w:color w:val="000000" w:themeColor="text1"/>
            <w:lang w:eastAsia="ko-KR"/>
            <w:rPrChange w:id="49" w:author="Ha Suwook" w:date="2019-05-13T14:49:00Z">
              <w:rPr>
                <w:color w:val="00B0F0"/>
                <w:lang w:eastAsia="ko-KR"/>
              </w:rPr>
            </w:rPrChange>
          </w:rPr>
          <w:t xml:space="preserve">a </w:t>
        </w:r>
      </w:ins>
      <w:r w:rsidRPr="003D2C37">
        <w:rPr>
          <w:color w:val="000000" w:themeColor="text1"/>
          <w:lang w:eastAsia="ko-KR"/>
          <w:rPrChange w:id="50" w:author="Ha Suwook" w:date="2019-05-13T14:49:00Z">
            <w:rPr>
              <w:lang w:eastAsia="ko-KR"/>
            </w:rPr>
          </w:rPrChange>
        </w:rPr>
        <w:t xml:space="preserve">conceptual model of metadata </w:t>
      </w:r>
      <w:del w:id="51" w:author="Ha Suwook" w:date="2019-05-13T14:48:00Z">
        <w:r w:rsidRPr="003D2C37" w:rsidDel="003D2C37">
          <w:rPr>
            <w:color w:val="000000" w:themeColor="text1"/>
            <w:lang w:eastAsia="ko-KR"/>
            <w:rPrChange w:id="52" w:author="Ha Suwook" w:date="2019-05-13T14:49:00Z">
              <w:rPr>
                <w:lang w:eastAsia="ko-KR"/>
              </w:rPr>
            </w:rPrChange>
          </w:rPr>
          <w:delText xml:space="preserve">which </w:delText>
        </w:r>
      </w:del>
      <w:del w:id="53" w:author="Ha Suwook" w:date="2019-05-13T14:47:00Z">
        <w:r w:rsidRPr="003D2C37" w:rsidDel="003D2C37">
          <w:rPr>
            <w:color w:val="000000" w:themeColor="text1"/>
            <w:lang w:eastAsia="ko-KR"/>
            <w:rPrChange w:id="54" w:author="Ha Suwook" w:date="2019-05-13T14:49:00Z">
              <w:rPr>
                <w:lang w:eastAsia="ko-KR"/>
              </w:rPr>
            </w:rPrChange>
          </w:rPr>
          <w:delText>supports identification, management and share of big data.</w:delText>
        </w:r>
      </w:del>
      <w:ins w:id="55" w:author="Ha Suwook" w:date="2019-05-13T14:48:00Z">
        <w:r w:rsidR="003D2C37" w:rsidRPr="003D2C37">
          <w:rPr>
            <w:color w:val="000000" w:themeColor="text1"/>
            <w:lang w:eastAsia="ko-KR"/>
            <w:rPrChange w:id="56" w:author="Ha Suwook" w:date="2019-05-13T14:49:00Z">
              <w:rPr>
                <w:color w:val="00B0F0"/>
                <w:lang w:eastAsia="ko-KR"/>
              </w:rPr>
            </w:rPrChange>
          </w:rPr>
          <w:t xml:space="preserve">to </w:t>
        </w:r>
      </w:ins>
      <w:ins w:id="57" w:author="Ha Suwook" w:date="2019-05-13T14:51:00Z">
        <w:r w:rsidR="003D2C37">
          <w:rPr>
            <w:color w:val="000000" w:themeColor="text1"/>
            <w:lang w:eastAsia="ko-KR"/>
          </w:rPr>
          <w:t>implementing metadata schema</w:t>
        </w:r>
      </w:ins>
      <w:ins w:id="58" w:author="Ha Suwook" w:date="2019-05-13T14:49:00Z">
        <w:r w:rsidR="003D2C37" w:rsidRPr="003D2C37">
          <w:rPr>
            <w:color w:val="000000" w:themeColor="text1"/>
            <w:lang w:eastAsia="ko-KR"/>
            <w:rPrChange w:id="59" w:author="Ha Suwook" w:date="2019-05-13T14:49:00Z">
              <w:rPr>
                <w:color w:val="00B0F0"/>
                <w:lang w:eastAsia="ko-KR"/>
              </w:rPr>
            </w:rPrChange>
          </w:rPr>
          <w:t>.</w:t>
        </w:r>
      </w:ins>
      <w:ins w:id="60" w:author="Ha Suwook" w:date="2019-05-13T14:57:00Z">
        <w:r w:rsidR="00112489" w:rsidRPr="00112489">
          <w:t xml:space="preserve"> </w:t>
        </w:r>
      </w:ins>
      <w:ins w:id="61" w:author="Ha Suwook" w:date="2019-05-13T15:04:00Z">
        <w:r w:rsidR="00264664">
          <w:rPr>
            <w:color w:val="000000" w:themeColor="text1"/>
            <w:lang w:eastAsia="ko-KR"/>
          </w:rPr>
          <w:t>This m</w:t>
        </w:r>
      </w:ins>
      <w:ins w:id="62" w:author="Ha Suwook" w:date="2019-05-13T14:57:00Z">
        <w:r w:rsidR="00112489" w:rsidRPr="00112489">
          <w:rPr>
            <w:color w:val="000000" w:themeColor="text1"/>
            <w:lang w:eastAsia="ko-KR"/>
          </w:rPr>
          <w:t xml:space="preserve">etadata </w:t>
        </w:r>
      </w:ins>
      <w:ins w:id="63" w:author="Ha Suwook" w:date="2019-05-13T15:01:00Z">
        <w:r w:rsidR="006B21E9">
          <w:rPr>
            <w:color w:val="000000" w:themeColor="text1"/>
            <w:lang w:eastAsia="ko-KR"/>
          </w:rPr>
          <w:t>support</w:t>
        </w:r>
      </w:ins>
      <w:ins w:id="64" w:author="Ha Suwook" w:date="2019-05-13T15:02:00Z">
        <w:r w:rsidR="006B21E9">
          <w:rPr>
            <w:color w:val="000000" w:themeColor="text1"/>
            <w:lang w:eastAsia="ko-KR"/>
          </w:rPr>
          <w:t>s</w:t>
        </w:r>
      </w:ins>
      <w:ins w:id="65" w:author="Ha Suwook" w:date="2019-05-13T15:01:00Z">
        <w:r w:rsidR="006B21E9">
          <w:rPr>
            <w:color w:val="000000" w:themeColor="text1"/>
            <w:lang w:eastAsia="ko-KR"/>
          </w:rPr>
          <w:t xml:space="preserve"> finding data easier,</w:t>
        </w:r>
      </w:ins>
      <w:ins w:id="66" w:author="Ha Suwook" w:date="2019-05-13T15:03:00Z">
        <w:r w:rsidR="006B21E9">
          <w:rPr>
            <w:color w:val="000000" w:themeColor="text1"/>
            <w:lang w:eastAsia="ko-KR"/>
          </w:rPr>
          <w:t xml:space="preserve"> and </w:t>
        </w:r>
        <w:r w:rsidR="00264664">
          <w:rPr>
            <w:color w:val="000000" w:themeColor="text1"/>
            <w:lang w:eastAsia="ko-KR"/>
          </w:rPr>
          <w:t xml:space="preserve">is </w:t>
        </w:r>
        <w:r w:rsidR="006B21E9">
          <w:rPr>
            <w:color w:val="000000" w:themeColor="text1"/>
            <w:lang w:eastAsia="ko-KR"/>
          </w:rPr>
          <w:t>used for</w:t>
        </w:r>
      </w:ins>
      <w:ins w:id="67" w:author="Ha Suwook" w:date="2019-05-13T15:01:00Z">
        <w:r w:rsidR="006B21E9">
          <w:rPr>
            <w:color w:val="000000" w:themeColor="text1"/>
            <w:lang w:eastAsia="ko-KR"/>
          </w:rPr>
          <w:t xml:space="preserve"> </w:t>
        </w:r>
      </w:ins>
      <w:ins w:id="68" w:author="Ha Suwook" w:date="2019-05-13T15:02:00Z">
        <w:r w:rsidR="006B21E9" w:rsidRPr="006B21E9">
          <w:rPr>
            <w:color w:val="000000" w:themeColor="text1"/>
            <w:lang w:eastAsia="ko-KR"/>
          </w:rPr>
          <w:t>preserving data</w:t>
        </w:r>
        <w:r w:rsidR="006B21E9">
          <w:rPr>
            <w:color w:val="000000" w:themeColor="text1"/>
            <w:lang w:eastAsia="ko-KR"/>
          </w:rPr>
          <w:t>, integrating data, and data history tracking</w:t>
        </w:r>
      </w:ins>
      <w:ins w:id="69" w:author="Ha Suwook" w:date="2019-05-13T15:03:00Z">
        <w:r w:rsidR="006B21E9">
          <w:rPr>
            <w:color w:val="000000" w:themeColor="text1"/>
            <w:lang w:eastAsia="ko-KR"/>
          </w:rPr>
          <w:t>, etc.</w:t>
        </w:r>
        <w:r w:rsidR="00264664">
          <w:rPr>
            <w:color w:val="000000" w:themeColor="text1"/>
            <w:lang w:eastAsia="ko-KR"/>
          </w:rPr>
          <w:t xml:space="preserve"> </w:t>
        </w:r>
      </w:ins>
      <w:ins w:id="70" w:author="Ha Suwook" w:date="2019-05-13T15:01:00Z">
        <w:r w:rsidR="006B21E9">
          <w:rPr>
            <w:color w:val="000000" w:themeColor="text1"/>
            <w:lang w:eastAsia="ko-KR"/>
          </w:rPr>
          <w:t xml:space="preserve">by </w:t>
        </w:r>
      </w:ins>
      <w:ins w:id="71" w:author="Ha Suwook" w:date="2019-05-13T14:57:00Z">
        <w:r w:rsidR="00112489" w:rsidRPr="00112489">
          <w:rPr>
            <w:color w:val="000000" w:themeColor="text1"/>
            <w:lang w:eastAsia="ko-KR"/>
          </w:rPr>
          <w:t>summariz</w:t>
        </w:r>
      </w:ins>
      <w:ins w:id="72" w:author="Ha Suwook" w:date="2019-05-13T15:01:00Z">
        <w:r w:rsidR="006B21E9">
          <w:rPr>
            <w:color w:val="000000" w:themeColor="text1"/>
            <w:lang w:eastAsia="ko-KR"/>
          </w:rPr>
          <w:t>ing</w:t>
        </w:r>
      </w:ins>
      <w:ins w:id="73" w:author="Ha Suwook" w:date="2019-05-13T14:57:00Z">
        <w:r w:rsidR="00112489" w:rsidRPr="00112489">
          <w:rPr>
            <w:color w:val="000000" w:themeColor="text1"/>
            <w:lang w:eastAsia="ko-KR"/>
          </w:rPr>
          <w:t xml:space="preserve"> overall information about data</w:t>
        </w:r>
      </w:ins>
      <w:ins w:id="74" w:author="Ha Suwook" w:date="2019-05-13T15:03:00Z">
        <w:r w:rsidR="00264664">
          <w:rPr>
            <w:color w:val="000000" w:themeColor="text1"/>
            <w:lang w:eastAsia="ko-KR"/>
          </w:rPr>
          <w:t>.</w:t>
        </w:r>
      </w:ins>
    </w:p>
    <w:p w:rsidR="00BF566F" w:rsidRPr="003D2C37" w:rsidDel="00264664" w:rsidRDefault="00BF566F" w:rsidP="00D10941">
      <w:pPr>
        <w:jc w:val="both"/>
        <w:rPr>
          <w:del w:id="75" w:author="Ha Suwook" w:date="2019-05-13T15:03:00Z"/>
          <w:color w:val="000000" w:themeColor="text1"/>
          <w:lang w:eastAsia="ko-KR"/>
          <w:rPrChange w:id="76" w:author="Ha Suwook" w:date="2019-05-13T14:49:00Z">
            <w:rPr>
              <w:del w:id="77" w:author="Ha Suwook" w:date="2019-05-13T15:03:00Z"/>
              <w:lang w:eastAsia="ko-KR"/>
            </w:rPr>
          </w:rPrChange>
        </w:rPr>
      </w:pPr>
    </w:p>
    <w:p w:rsidR="00BF566F" w:rsidRPr="00BF566F" w:rsidRDefault="00BF566F" w:rsidP="00BF566F">
      <w:pPr>
        <w:keepNext/>
        <w:tabs>
          <w:tab w:val="left" w:pos="794"/>
          <w:tab w:val="left" w:pos="1191"/>
          <w:tab w:val="left" w:pos="1588"/>
          <w:tab w:val="left" w:pos="1985"/>
        </w:tabs>
        <w:overflowPunct w:val="0"/>
        <w:autoSpaceDE w:val="0"/>
        <w:autoSpaceDN w:val="0"/>
        <w:adjustRightInd w:val="0"/>
        <w:spacing w:before="160"/>
        <w:textAlignment w:val="baseline"/>
        <w:rPr>
          <w:rFonts w:eastAsia="Times New Roman"/>
          <w:b/>
          <w:szCs w:val="20"/>
          <w:lang w:eastAsia="en-US"/>
        </w:rPr>
      </w:pPr>
      <w:r w:rsidRPr="00BF566F">
        <w:rPr>
          <w:rFonts w:eastAsia="Times New Roman"/>
          <w:b/>
          <w:szCs w:val="20"/>
          <w:lang w:eastAsia="en-US"/>
        </w:rPr>
        <w:t>Keywords</w:t>
      </w:r>
    </w:p>
    <w:p w:rsidR="00BF566F" w:rsidRPr="00BF566F" w:rsidRDefault="00BF566F" w:rsidP="00BF566F">
      <w:pPr>
        <w:rPr>
          <w:lang w:eastAsia="ko-KR"/>
        </w:rPr>
      </w:pPr>
      <w:del w:id="78" w:author="Ha Suwook" w:date="2019-05-13T15:04:00Z">
        <w:r w:rsidRPr="00BF566F" w:rsidDel="00A5174A">
          <w:rPr>
            <w:lang w:eastAsia="ko-KR"/>
          </w:rPr>
          <w:delText xml:space="preserve">Big </w:delText>
        </w:r>
      </w:del>
      <w:ins w:id="79" w:author="Ha Suwook" w:date="2019-05-13T15:04:00Z">
        <w:r w:rsidR="00A5174A">
          <w:rPr>
            <w:lang w:eastAsia="ko-KR"/>
          </w:rPr>
          <w:t>b</w:t>
        </w:r>
        <w:r w:rsidR="00A5174A" w:rsidRPr="00BF566F">
          <w:rPr>
            <w:lang w:eastAsia="ko-KR"/>
          </w:rPr>
          <w:t xml:space="preserve">ig </w:t>
        </w:r>
      </w:ins>
      <w:r w:rsidRPr="00BF566F">
        <w:rPr>
          <w:lang w:eastAsia="ko-KR"/>
        </w:rPr>
        <w:t>data</w:t>
      </w:r>
      <w:r w:rsidRPr="00BF566F">
        <w:rPr>
          <w:rFonts w:hint="eastAsia"/>
          <w:lang w:eastAsia="ko-KR"/>
        </w:rPr>
        <w:t xml:space="preserve">, </w:t>
      </w:r>
      <w:r w:rsidRPr="00BF566F">
        <w:rPr>
          <w:lang w:eastAsia="ko-KR"/>
        </w:rPr>
        <w:t>big metadata, big data catalogue</w:t>
      </w:r>
    </w:p>
    <w:p w:rsidR="00BF566F" w:rsidRPr="00D10941" w:rsidRDefault="00BF566F" w:rsidP="00BF566F">
      <w:pPr>
        <w:rPr>
          <w:lang w:eastAsia="ko-KR"/>
        </w:rPr>
      </w:pPr>
    </w:p>
    <w:p w:rsidR="00BF566F" w:rsidRPr="00BF566F" w:rsidRDefault="00BF566F" w:rsidP="00BF566F">
      <w:pPr>
        <w:keepLines/>
        <w:tabs>
          <w:tab w:val="left" w:pos="964"/>
          <w:tab w:val="left" w:leader="dot" w:pos="9356"/>
          <w:tab w:val="right" w:pos="9639"/>
        </w:tabs>
        <w:overflowPunct w:val="0"/>
        <w:autoSpaceDE w:val="0"/>
        <w:autoSpaceDN w:val="0"/>
        <w:adjustRightInd w:val="0"/>
        <w:spacing w:before="240"/>
        <w:ind w:left="680" w:right="851" w:hanging="680"/>
        <w:jc w:val="center"/>
        <w:textAlignment w:val="baseline"/>
        <w:rPr>
          <w:rFonts w:eastAsia="바탕"/>
          <w:b/>
          <w:bCs/>
          <w:noProof/>
          <w:lang w:val="en-US" w:eastAsia="ko-KR"/>
        </w:rPr>
      </w:pPr>
      <w:r w:rsidRPr="00BF566F">
        <w:rPr>
          <w:rFonts w:eastAsia="바탕"/>
          <w:b/>
          <w:bCs/>
          <w:noProof/>
          <w:lang w:val="en-US" w:eastAsia="ko-KR"/>
        </w:rPr>
        <w:t>Contents</w:t>
      </w:r>
    </w:p>
    <w:p w:rsidR="009D0B98" w:rsidRPr="00BC094E" w:rsidRDefault="00BF566F">
      <w:pPr>
        <w:pStyle w:val="20"/>
        <w:rPr>
          <w:ins w:id="80" w:author="Ha Suwook" w:date="2019-05-13T14:36:00Z"/>
          <w:rFonts w:asciiTheme="minorHAnsi" w:eastAsiaTheme="minorEastAsia" w:hAnsiTheme="minorHAnsi" w:cstheme="minorBidi"/>
          <w:b/>
          <w:kern w:val="2"/>
          <w:sz w:val="20"/>
          <w:szCs w:val="22"/>
          <w:lang w:val="en-US" w:eastAsia="ko-KR"/>
          <w:rPrChange w:id="81" w:author="Ha Suwook" w:date="2019-05-13T14:37:00Z">
            <w:rPr>
              <w:ins w:id="82" w:author="Ha Suwook" w:date="2019-05-13T14:36:00Z"/>
              <w:rFonts w:asciiTheme="minorHAnsi" w:eastAsiaTheme="minorEastAsia" w:hAnsiTheme="minorHAnsi" w:cstheme="minorBidi"/>
              <w:kern w:val="2"/>
              <w:sz w:val="20"/>
              <w:szCs w:val="22"/>
              <w:lang w:val="en-US" w:eastAsia="ko-KR"/>
            </w:rPr>
          </w:rPrChange>
        </w:rPr>
      </w:pPr>
      <w:r w:rsidRPr="00BF566F">
        <w:rPr>
          <w:highlight w:val="yellow"/>
          <w:lang w:val="en-US" w:eastAsia="ko-KR"/>
        </w:rPr>
        <w:fldChar w:fldCharType="begin"/>
      </w:r>
      <w:r w:rsidRPr="00BF566F">
        <w:rPr>
          <w:highlight w:val="yellow"/>
          <w:lang w:val="en-US" w:eastAsia="ko-KR"/>
        </w:rPr>
        <w:instrText xml:space="preserve"> TOC \o "1-2" \h \z \u </w:instrText>
      </w:r>
      <w:r w:rsidRPr="00BF566F">
        <w:rPr>
          <w:highlight w:val="yellow"/>
          <w:lang w:val="en-US" w:eastAsia="ko-KR"/>
        </w:rPr>
        <w:fldChar w:fldCharType="separate"/>
      </w:r>
      <w:ins w:id="83" w:author="Ha Suwook" w:date="2019-05-13T14:36:00Z">
        <w:r w:rsidR="009D0B98" w:rsidRPr="00BC094E">
          <w:rPr>
            <w:rStyle w:val="a5"/>
            <w:b/>
            <w:rPrChange w:id="84" w:author="Ha Suwook" w:date="2019-05-13T14:37:00Z">
              <w:rPr>
                <w:rStyle w:val="a5"/>
              </w:rPr>
            </w:rPrChange>
          </w:rPr>
          <w:fldChar w:fldCharType="begin"/>
        </w:r>
        <w:r w:rsidR="009D0B98" w:rsidRPr="00BC094E">
          <w:rPr>
            <w:rStyle w:val="a5"/>
            <w:b/>
            <w:rPrChange w:id="85" w:author="Ha Suwook" w:date="2019-05-13T14:37:00Z">
              <w:rPr>
                <w:rStyle w:val="a5"/>
              </w:rPr>
            </w:rPrChange>
          </w:rPr>
          <w:instrText xml:space="preserve"> </w:instrText>
        </w:r>
        <w:r w:rsidR="009D0B98" w:rsidRPr="00BC094E">
          <w:rPr>
            <w:b/>
            <w:rPrChange w:id="86" w:author="Ha Suwook" w:date="2019-05-13T14:37:00Z">
              <w:rPr/>
            </w:rPrChange>
          </w:rPr>
          <w:instrText>HYPERLINK \l "_Toc8650592"</w:instrText>
        </w:r>
        <w:r w:rsidR="009D0B98" w:rsidRPr="00BC094E">
          <w:rPr>
            <w:rStyle w:val="a5"/>
            <w:b/>
            <w:rPrChange w:id="87" w:author="Ha Suwook" w:date="2019-05-13T14:37:00Z">
              <w:rPr>
                <w:rStyle w:val="a5"/>
              </w:rPr>
            </w:rPrChange>
          </w:rPr>
          <w:instrText xml:space="preserve"> </w:instrText>
        </w:r>
        <w:r w:rsidR="009D0B98" w:rsidRPr="00BC094E">
          <w:rPr>
            <w:rStyle w:val="a5"/>
            <w:b/>
            <w:rPrChange w:id="88" w:author="Ha Suwook" w:date="2019-05-13T14:37:00Z">
              <w:rPr>
                <w:rStyle w:val="a5"/>
              </w:rPr>
            </w:rPrChange>
          </w:rPr>
        </w:r>
        <w:r w:rsidR="009D0B98" w:rsidRPr="00BC094E">
          <w:rPr>
            <w:rStyle w:val="a5"/>
            <w:b/>
            <w:rPrChange w:id="89" w:author="Ha Suwook" w:date="2019-05-13T14:37:00Z">
              <w:rPr>
                <w:rStyle w:val="a5"/>
              </w:rPr>
            </w:rPrChange>
          </w:rPr>
          <w:fldChar w:fldCharType="separate"/>
        </w:r>
        <w:r w:rsidR="009D0B98" w:rsidRPr="00BC094E">
          <w:rPr>
            <w:rStyle w:val="a5"/>
            <w:rFonts w:eastAsia="Times New Roman"/>
            <w:b/>
            <w:lang w:val="en-US" w:eastAsia="ko-KR"/>
            <w:rPrChange w:id="90" w:author="Ha Suwook" w:date="2019-05-13T14:37:00Z">
              <w:rPr>
                <w:rStyle w:val="a5"/>
                <w:rFonts w:eastAsia="Times New Roman"/>
                <w:b/>
                <w:lang w:val="en-US" w:eastAsia="ko-KR"/>
              </w:rPr>
            </w:rPrChange>
          </w:rPr>
          <w:t>1</w:t>
        </w:r>
        <w:r w:rsidR="009D0B98" w:rsidRPr="00BC094E">
          <w:rPr>
            <w:rFonts w:asciiTheme="minorHAnsi" w:eastAsiaTheme="minorEastAsia" w:hAnsiTheme="minorHAnsi" w:cstheme="minorBidi"/>
            <w:b/>
            <w:kern w:val="2"/>
            <w:sz w:val="20"/>
            <w:szCs w:val="22"/>
            <w:lang w:val="en-US" w:eastAsia="ko-KR"/>
            <w:rPrChange w:id="91" w:author="Ha Suwook" w:date="2019-05-13T14:37:00Z">
              <w:rPr>
                <w:rFonts w:asciiTheme="minorHAnsi" w:eastAsiaTheme="minorEastAsia" w:hAnsiTheme="minorHAnsi" w:cstheme="minorBidi"/>
                <w:kern w:val="2"/>
                <w:sz w:val="20"/>
                <w:szCs w:val="22"/>
                <w:lang w:val="en-US" w:eastAsia="ko-KR"/>
              </w:rPr>
            </w:rPrChange>
          </w:rPr>
          <w:tab/>
        </w:r>
        <w:r w:rsidR="009D0B98" w:rsidRPr="00BC094E">
          <w:rPr>
            <w:rStyle w:val="a5"/>
            <w:rFonts w:eastAsia="MS Mincho"/>
            <w:b/>
            <w:lang w:val="en-US"/>
            <w:rPrChange w:id="92" w:author="Ha Suwook" w:date="2019-05-13T14:37:00Z">
              <w:rPr>
                <w:rStyle w:val="a5"/>
                <w:rFonts w:eastAsia="MS Mincho"/>
                <w:b/>
                <w:lang w:val="en-US"/>
              </w:rPr>
            </w:rPrChange>
          </w:rPr>
          <w:t>Scope</w:t>
        </w:r>
        <w:r w:rsidR="009D0B98" w:rsidRPr="00BC094E">
          <w:rPr>
            <w:b/>
            <w:webHidden/>
            <w:rPrChange w:id="93" w:author="Ha Suwook" w:date="2019-05-13T14:37:00Z">
              <w:rPr>
                <w:webHidden/>
              </w:rPr>
            </w:rPrChange>
          </w:rPr>
          <w:tab/>
        </w:r>
        <w:r w:rsidR="009D0B98" w:rsidRPr="00BC094E">
          <w:rPr>
            <w:b/>
            <w:webHidden/>
            <w:rPrChange w:id="94" w:author="Ha Suwook" w:date="2019-05-13T14:37:00Z">
              <w:rPr>
                <w:webHidden/>
              </w:rPr>
            </w:rPrChange>
          </w:rPr>
          <w:fldChar w:fldCharType="begin"/>
        </w:r>
        <w:r w:rsidR="009D0B98" w:rsidRPr="00BC094E">
          <w:rPr>
            <w:b/>
            <w:webHidden/>
            <w:rPrChange w:id="95" w:author="Ha Suwook" w:date="2019-05-13T14:37:00Z">
              <w:rPr>
                <w:webHidden/>
              </w:rPr>
            </w:rPrChange>
          </w:rPr>
          <w:instrText xml:space="preserve"> PAGEREF _Toc8650592 \h </w:instrText>
        </w:r>
        <w:r w:rsidR="009D0B98" w:rsidRPr="00BC094E">
          <w:rPr>
            <w:b/>
            <w:webHidden/>
            <w:rPrChange w:id="96" w:author="Ha Suwook" w:date="2019-05-13T14:37:00Z">
              <w:rPr>
                <w:webHidden/>
              </w:rPr>
            </w:rPrChange>
          </w:rPr>
        </w:r>
      </w:ins>
      <w:r w:rsidR="009D0B98" w:rsidRPr="00BC094E">
        <w:rPr>
          <w:b/>
          <w:webHidden/>
          <w:rPrChange w:id="97" w:author="Ha Suwook" w:date="2019-05-13T14:37:00Z">
            <w:rPr>
              <w:webHidden/>
            </w:rPr>
          </w:rPrChange>
        </w:rPr>
        <w:fldChar w:fldCharType="separate"/>
      </w:r>
      <w:ins w:id="98" w:author="Ha Suwook" w:date="2019-05-13T14:36:00Z">
        <w:r w:rsidR="009D0B98" w:rsidRPr="00BC094E">
          <w:rPr>
            <w:b/>
            <w:webHidden/>
            <w:rPrChange w:id="99" w:author="Ha Suwook" w:date="2019-05-13T14:37:00Z">
              <w:rPr>
                <w:webHidden/>
              </w:rPr>
            </w:rPrChange>
          </w:rPr>
          <w:t>4</w:t>
        </w:r>
        <w:r w:rsidR="009D0B98" w:rsidRPr="00BC094E">
          <w:rPr>
            <w:b/>
            <w:webHidden/>
            <w:rPrChange w:id="100" w:author="Ha Suwook" w:date="2019-05-13T14:37:00Z">
              <w:rPr>
                <w:webHidden/>
              </w:rPr>
            </w:rPrChange>
          </w:rPr>
          <w:fldChar w:fldCharType="end"/>
        </w:r>
        <w:r w:rsidR="009D0B98" w:rsidRPr="00BC094E">
          <w:rPr>
            <w:rStyle w:val="a5"/>
            <w:b/>
            <w:rPrChange w:id="101" w:author="Ha Suwook" w:date="2019-05-13T14:37:00Z">
              <w:rPr>
                <w:rStyle w:val="a5"/>
              </w:rPr>
            </w:rPrChange>
          </w:rPr>
          <w:fldChar w:fldCharType="end"/>
        </w:r>
      </w:ins>
    </w:p>
    <w:p w:rsidR="009D0B98" w:rsidRPr="00BC094E" w:rsidRDefault="009D0B98">
      <w:pPr>
        <w:pStyle w:val="20"/>
        <w:rPr>
          <w:ins w:id="102" w:author="Ha Suwook" w:date="2019-05-13T14:36:00Z"/>
          <w:rFonts w:asciiTheme="minorHAnsi" w:eastAsiaTheme="minorEastAsia" w:hAnsiTheme="minorHAnsi" w:cstheme="minorBidi"/>
          <w:b/>
          <w:kern w:val="2"/>
          <w:sz w:val="20"/>
          <w:szCs w:val="22"/>
          <w:lang w:val="en-US" w:eastAsia="ko-KR"/>
          <w:rPrChange w:id="103" w:author="Ha Suwook" w:date="2019-05-13T14:37:00Z">
            <w:rPr>
              <w:ins w:id="104" w:author="Ha Suwook" w:date="2019-05-13T14:36:00Z"/>
              <w:rFonts w:asciiTheme="minorHAnsi" w:eastAsiaTheme="minorEastAsia" w:hAnsiTheme="minorHAnsi" w:cstheme="minorBidi"/>
              <w:kern w:val="2"/>
              <w:sz w:val="20"/>
              <w:szCs w:val="22"/>
              <w:lang w:val="en-US" w:eastAsia="ko-KR"/>
            </w:rPr>
          </w:rPrChange>
        </w:rPr>
      </w:pPr>
      <w:ins w:id="105" w:author="Ha Suwook" w:date="2019-05-13T14:36:00Z">
        <w:r w:rsidRPr="00BC094E">
          <w:rPr>
            <w:rStyle w:val="a5"/>
            <w:b/>
            <w:rPrChange w:id="106" w:author="Ha Suwook" w:date="2019-05-13T14:37:00Z">
              <w:rPr>
                <w:rStyle w:val="a5"/>
              </w:rPr>
            </w:rPrChange>
          </w:rPr>
          <w:fldChar w:fldCharType="begin"/>
        </w:r>
        <w:r w:rsidRPr="00BC094E">
          <w:rPr>
            <w:rStyle w:val="a5"/>
            <w:b/>
            <w:rPrChange w:id="107" w:author="Ha Suwook" w:date="2019-05-13T14:37:00Z">
              <w:rPr>
                <w:rStyle w:val="a5"/>
              </w:rPr>
            </w:rPrChange>
          </w:rPr>
          <w:instrText xml:space="preserve"> </w:instrText>
        </w:r>
        <w:r w:rsidRPr="00BC094E">
          <w:rPr>
            <w:b/>
            <w:rPrChange w:id="108" w:author="Ha Suwook" w:date="2019-05-13T14:37:00Z">
              <w:rPr/>
            </w:rPrChange>
          </w:rPr>
          <w:instrText>HYPERLINK \l "_Toc8650593"</w:instrText>
        </w:r>
        <w:r w:rsidRPr="00BC094E">
          <w:rPr>
            <w:rStyle w:val="a5"/>
            <w:b/>
            <w:rPrChange w:id="109" w:author="Ha Suwook" w:date="2019-05-13T14:37:00Z">
              <w:rPr>
                <w:rStyle w:val="a5"/>
              </w:rPr>
            </w:rPrChange>
          </w:rPr>
          <w:instrText xml:space="preserve"> </w:instrText>
        </w:r>
        <w:r w:rsidRPr="00BC094E">
          <w:rPr>
            <w:rStyle w:val="a5"/>
            <w:b/>
            <w:rPrChange w:id="110" w:author="Ha Suwook" w:date="2019-05-13T14:37:00Z">
              <w:rPr>
                <w:rStyle w:val="a5"/>
              </w:rPr>
            </w:rPrChange>
          </w:rPr>
        </w:r>
        <w:r w:rsidRPr="00BC094E">
          <w:rPr>
            <w:rStyle w:val="a5"/>
            <w:b/>
            <w:rPrChange w:id="111" w:author="Ha Suwook" w:date="2019-05-13T14:37:00Z">
              <w:rPr>
                <w:rStyle w:val="a5"/>
              </w:rPr>
            </w:rPrChange>
          </w:rPr>
          <w:fldChar w:fldCharType="separate"/>
        </w:r>
        <w:r w:rsidRPr="00BC094E">
          <w:rPr>
            <w:rStyle w:val="a5"/>
            <w:rFonts w:eastAsia="Times New Roman"/>
            <w:b/>
            <w:lang w:val="en-US" w:eastAsia="ko-KR"/>
            <w:rPrChange w:id="112" w:author="Ha Suwook" w:date="2019-05-13T14:37:00Z">
              <w:rPr>
                <w:rStyle w:val="a5"/>
                <w:rFonts w:eastAsia="Times New Roman"/>
                <w:b/>
                <w:lang w:val="en-US" w:eastAsia="ko-KR"/>
              </w:rPr>
            </w:rPrChange>
          </w:rPr>
          <w:t>2</w:t>
        </w:r>
        <w:r w:rsidRPr="00BC094E">
          <w:rPr>
            <w:rFonts w:asciiTheme="minorHAnsi" w:eastAsiaTheme="minorEastAsia" w:hAnsiTheme="minorHAnsi" w:cstheme="minorBidi"/>
            <w:b/>
            <w:kern w:val="2"/>
            <w:sz w:val="20"/>
            <w:szCs w:val="22"/>
            <w:lang w:val="en-US" w:eastAsia="ko-KR"/>
            <w:rPrChange w:id="113"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MS Mincho"/>
            <w:b/>
            <w:lang w:val="en-US"/>
            <w:rPrChange w:id="114" w:author="Ha Suwook" w:date="2019-05-13T14:37:00Z">
              <w:rPr>
                <w:rStyle w:val="a5"/>
                <w:rFonts w:eastAsia="MS Mincho"/>
                <w:b/>
                <w:lang w:val="en-US"/>
              </w:rPr>
            </w:rPrChange>
          </w:rPr>
          <w:t>References</w:t>
        </w:r>
        <w:r w:rsidRPr="00BC094E">
          <w:rPr>
            <w:b/>
            <w:webHidden/>
            <w:rPrChange w:id="115" w:author="Ha Suwook" w:date="2019-05-13T14:37:00Z">
              <w:rPr>
                <w:webHidden/>
              </w:rPr>
            </w:rPrChange>
          </w:rPr>
          <w:tab/>
        </w:r>
        <w:r w:rsidRPr="00BC094E">
          <w:rPr>
            <w:b/>
            <w:webHidden/>
            <w:rPrChange w:id="116" w:author="Ha Suwook" w:date="2019-05-13T14:37:00Z">
              <w:rPr>
                <w:webHidden/>
              </w:rPr>
            </w:rPrChange>
          </w:rPr>
          <w:fldChar w:fldCharType="begin"/>
        </w:r>
        <w:r w:rsidRPr="00BC094E">
          <w:rPr>
            <w:b/>
            <w:webHidden/>
            <w:rPrChange w:id="117" w:author="Ha Suwook" w:date="2019-05-13T14:37:00Z">
              <w:rPr>
                <w:webHidden/>
              </w:rPr>
            </w:rPrChange>
          </w:rPr>
          <w:instrText xml:space="preserve"> PAGEREF _Toc8650593 \h </w:instrText>
        </w:r>
        <w:r w:rsidRPr="00BC094E">
          <w:rPr>
            <w:b/>
            <w:webHidden/>
            <w:rPrChange w:id="118" w:author="Ha Suwook" w:date="2019-05-13T14:37:00Z">
              <w:rPr>
                <w:webHidden/>
              </w:rPr>
            </w:rPrChange>
          </w:rPr>
        </w:r>
      </w:ins>
      <w:r w:rsidRPr="00BC094E">
        <w:rPr>
          <w:b/>
          <w:webHidden/>
          <w:rPrChange w:id="119" w:author="Ha Suwook" w:date="2019-05-13T14:37:00Z">
            <w:rPr>
              <w:webHidden/>
            </w:rPr>
          </w:rPrChange>
        </w:rPr>
        <w:fldChar w:fldCharType="separate"/>
      </w:r>
      <w:ins w:id="120" w:author="Ha Suwook" w:date="2019-05-13T14:36:00Z">
        <w:r w:rsidRPr="00BC094E">
          <w:rPr>
            <w:b/>
            <w:webHidden/>
            <w:rPrChange w:id="121" w:author="Ha Suwook" w:date="2019-05-13T14:37:00Z">
              <w:rPr>
                <w:webHidden/>
              </w:rPr>
            </w:rPrChange>
          </w:rPr>
          <w:t>4</w:t>
        </w:r>
        <w:r w:rsidRPr="00BC094E">
          <w:rPr>
            <w:b/>
            <w:webHidden/>
            <w:rPrChange w:id="122" w:author="Ha Suwook" w:date="2019-05-13T14:37:00Z">
              <w:rPr>
                <w:webHidden/>
              </w:rPr>
            </w:rPrChange>
          </w:rPr>
          <w:fldChar w:fldCharType="end"/>
        </w:r>
        <w:r w:rsidRPr="00BC094E">
          <w:rPr>
            <w:rStyle w:val="a5"/>
            <w:b/>
            <w:rPrChange w:id="123" w:author="Ha Suwook" w:date="2019-05-13T14:37:00Z">
              <w:rPr>
                <w:rStyle w:val="a5"/>
              </w:rPr>
            </w:rPrChange>
          </w:rPr>
          <w:fldChar w:fldCharType="end"/>
        </w:r>
      </w:ins>
    </w:p>
    <w:p w:rsidR="009D0B98" w:rsidRPr="00BC094E" w:rsidRDefault="009D0B98">
      <w:pPr>
        <w:pStyle w:val="20"/>
        <w:rPr>
          <w:ins w:id="124" w:author="Ha Suwook" w:date="2019-05-13T14:36:00Z"/>
          <w:rFonts w:asciiTheme="minorHAnsi" w:eastAsiaTheme="minorEastAsia" w:hAnsiTheme="minorHAnsi" w:cstheme="minorBidi"/>
          <w:b/>
          <w:kern w:val="2"/>
          <w:sz w:val="20"/>
          <w:szCs w:val="22"/>
          <w:lang w:val="en-US" w:eastAsia="ko-KR"/>
          <w:rPrChange w:id="125" w:author="Ha Suwook" w:date="2019-05-13T14:37:00Z">
            <w:rPr>
              <w:ins w:id="126" w:author="Ha Suwook" w:date="2019-05-13T14:36:00Z"/>
              <w:rFonts w:asciiTheme="minorHAnsi" w:eastAsiaTheme="minorEastAsia" w:hAnsiTheme="minorHAnsi" w:cstheme="minorBidi"/>
              <w:kern w:val="2"/>
              <w:sz w:val="20"/>
              <w:szCs w:val="22"/>
              <w:lang w:val="en-US" w:eastAsia="ko-KR"/>
            </w:rPr>
          </w:rPrChange>
        </w:rPr>
      </w:pPr>
      <w:ins w:id="127" w:author="Ha Suwook" w:date="2019-05-13T14:36:00Z">
        <w:r w:rsidRPr="00BC094E">
          <w:rPr>
            <w:rStyle w:val="a5"/>
            <w:b/>
            <w:rPrChange w:id="128" w:author="Ha Suwook" w:date="2019-05-13T14:37:00Z">
              <w:rPr>
                <w:rStyle w:val="a5"/>
              </w:rPr>
            </w:rPrChange>
          </w:rPr>
          <w:fldChar w:fldCharType="begin"/>
        </w:r>
        <w:r w:rsidRPr="00BC094E">
          <w:rPr>
            <w:rStyle w:val="a5"/>
            <w:b/>
            <w:rPrChange w:id="129" w:author="Ha Suwook" w:date="2019-05-13T14:37:00Z">
              <w:rPr>
                <w:rStyle w:val="a5"/>
              </w:rPr>
            </w:rPrChange>
          </w:rPr>
          <w:instrText xml:space="preserve"> </w:instrText>
        </w:r>
        <w:r w:rsidRPr="00BC094E">
          <w:rPr>
            <w:b/>
            <w:rPrChange w:id="130" w:author="Ha Suwook" w:date="2019-05-13T14:37:00Z">
              <w:rPr/>
            </w:rPrChange>
          </w:rPr>
          <w:instrText>HYPERLINK \l "_Toc8650594"</w:instrText>
        </w:r>
        <w:r w:rsidRPr="00BC094E">
          <w:rPr>
            <w:rStyle w:val="a5"/>
            <w:b/>
            <w:rPrChange w:id="131" w:author="Ha Suwook" w:date="2019-05-13T14:37:00Z">
              <w:rPr>
                <w:rStyle w:val="a5"/>
              </w:rPr>
            </w:rPrChange>
          </w:rPr>
          <w:instrText xml:space="preserve"> </w:instrText>
        </w:r>
        <w:r w:rsidRPr="00BC094E">
          <w:rPr>
            <w:rStyle w:val="a5"/>
            <w:b/>
            <w:rPrChange w:id="132" w:author="Ha Suwook" w:date="2019-05-13T14:37:00Z">
              <w:rPr>
                <w:rStyle w:val="a5"/>
              </w:rPr>
            </w:rPrChange>
          </w:rPr>
        </w:r>
        <w:r w:rsidRPr="00BC094E">
          <w:rPr>
            <w:rStyle w:val="a5"/>
            <w:b/>
            <w:rPrChange w:id="133" w:author="Ha Suwook" w:date="2019-05-13T14:37:00Z">
              <w:rPr>
                <w:rStyle w:val="a5"/>
              </w:rPr>
            </w:rPrChange>
          </w:rPr>
          <w:fldChar w:fldCharType="separate"/>
        </w:r>
        <w:r w:rsidRPr="00BC094E">
          <w:rPr>
            <w:rStyle w:val="a5"/>
            <w:rFonts w:eastAsia="Times New Roman"/>
            <w:b/>
            <w:lang w:val="en-US" w:eastAsia="ko-KR"/>
            <w:rPrChange w:id="134" w:author="Ha Suwook" w:date="2019-05-13T14:37:00Z">
              <w:rPr>
                <w:rStyle w:val="a5"/>
                <w:rFonts w:eastAsia="Times New Roman"/>
                <w:b/>
                <w:lang w:val="en-US" w:eastAsia="ko-KR"/>
              </w:rPr>
            </w:rPrChange>
          </w:rPr>
          <w:t>3</w:t>
        </w:r>
        <w:r w:rsidRPr="00BC094E">
          <w:rPr>
            <w:rFonts w:asciiTheme="minorHAnsi" w:eastAsiaTheme="minorEastAsia" w:hAnsiTheme="minorHAnsi" w:cstheme="minorBidi"/>
            <w:b/>
            <w:kern w:val="2"/>
            <w:sz w:val="20"/>
            <w:szCs w:val="22"/>
            <w:lang w:val="en-US" w:eastAsia="ko-KR"/>
            <w:rPrChange w:id="135"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MS Mincho"/>
            <w:b/>
            <w:lang w:val="en-US"/>
            <w:rPrChange w:id="136" w:author="Ha Suwook" w:date="2019-05-13T14:37:00Z">
              <w:rPr>
                <w:rStyle w:val="a5"/>
                <w:rFonts w:eastAsia="MS Mincho"/>
                <w:b/>
                <w:lang w:val="en-US"/>
              </w:rPr>
            </w:rPrChange>
          </w:rPr>
          <w:t>Definitions</w:t>
        </w:r>
        <w:r w:rsidRPr="00BC094E">
          <w:rPr>
            <w:b/>
            <w:webHidden/>
            <w:rPrChange w:id="137" w:author="Ha Suwook" w:date="2019-05-13T14:37:00Z">
              <w:rPr>
                <w:webHidden/>
              </w:rPr>
            </w:rPrChange>
          </w:rPr>
          <w:tab/>
        </w:r>
        <w:r w:rsidRPr="00BC094E">
          <w:rPr>
            <w:b/>
            <w:webHidden/>
            <w:rPrChange w:id="138" w:author="Ha Suwook" w:date="2019-05-13T14:37:00Z">
              <w:rPr>
                <w:webHidden/>
              </w:rPr>
            </w:rPrChange>
          </w:rPr>
          <w:fldChar w:fldCharType="begin"/>
        </w:r>
        <w:r w:rsidRPr="00BC094E">
          <w:rPr>
            <w:b/>
            <w:webHidden/>
            <w:rPrChange w:id="139" w:author="Ha Suwook" w:date="2019-05-13T14:37:00Z">
              <w:rPr>
                <w:webHidden/>
              </w:rPr>
            </w:rPrChange>
          </w:rPr>
          <w:instrText xml:space="preserve"> PAGEREF _Toc8650594 \h </w:instrText>
        </w:r>
        <w:r w:rsidRPr="00BC094E">
          <w:rPr>
            <w:b/>
            <w:webHidden/>
            <w:rPrChange w:id="140" w:author="Ha Suwook" w:date="2019-05-13T14:37:00Z">
              <w:rPr>
                <w:webHidden/>
              </w:rPr>
            </w:rPrChange>
          </w:rPr>
        </w:r>
      </w:ins>
      <w:r w:rsidRPr="00BC094E">
        <w:rPr>
          <w:b/>
          <w:webHidden/>
          <w:rPrChange w:id="141" w:author="Ha Suwook" w:date="2019-05-13T14:37:00Z">
            <w:rPr>
              <w:webHidden/>
            </w:rPr>
          </w:rPrChange>
        </w:rPr>
        <w:fldChar w:fldCharType="separate"/>
      </w:r>
      <w:ins w:id="142" w:author="Ha Suwook" w:date="2019-05-13T14:36:00Z">
        <w:r w:rsidRPr="00BC094E">
          <w:rPr>
            <w:b/>
            <w:webHidden/>
            <w:rPrChange w:id="143" w:author="Ha Suwook" w:date="2019-05-13T14:37:00Z">
              <w:rPr>
                <w:webHidden/>
              </w:rPr>
            </w:rPrChange>
          </w:rPr>
          <w:t>4</w:t>
        </w:r>
        <w:r w:rsidRPr="00BC094E">
          <w:rPr>
            <w:b/>
            <w:webHidden/>
            <w:rPrChange w:id="144" w:author="Ha Suwook" w:date="2019-05-13T14:37:00Z">
              <w:rPr>
                <w:webHidden/>
              </w:rPr>
            </w:rPrChange>
          </w:rPr>
          <w:fldChar w:fldCharType="end"/>
        </w:r>
        <w:r w:rsidRPr="00BC094E">
          <w:rPr>
            <w:rStyle w:val="a5"/>
            <w:b/>
            <w:rPrChange w:id="145" w:author="Ha Suwook" w:date="2019-05-13T14:37:00Z">
              <w:rPr>
                <w:rStyle w:val="a5"/>
              </w:rPr>
            </w:rPrChange>
          </w:rPr>
          <w:fldChar w:fldCharType="end"/>
        </w:r>
      </w:ins>
    </w:p>
    <w:p w:rsidR="009D0B98" w:rsidRPr="00BC094E" w:rsidRDefault="009D0B98">
      <w:pPr>
        <w:pStyle w:val="20"/>
        <w:rPr>
          <w:ins w:id="146" w:author="Ha Suwook" w:date="2019-05-13T14:36:00Z"/>
          <w:rFonts w:asciiTheme="minorHAnsi" w:eastAsiaTheme="minorEastAsia" w:hAnsiTheme="minorHAnsi" w:cstheme="minorBidi"/>
          <w:b/>
          <w:kern w:val="2"/>
          <w:sz w:val="20"/>
          <w:szCs w:val="22"/>
          <w:lang w:val="en-US" w:eastAsia="ko-KR"/>
          <w:rPrChange w:id="147" w:author="Ha Suwook" w:date="2019-05-13T14:37:00Z">
            <w:rPr>
              <w:ins w:id="148" w:author="Ha Suwook" w:date="2019-05-13T14:36:00Z"/>
              <w:rFonts w:asciiTheme="minorHAnsi" w:eastAsiaTheme="minorEastAsia" w:hAnsiTheme="minorHAnsi" w:cstheme="minorBidi"/>
              <w:kern w:val="2"/>
              <w:sz w:val="20"/>
              <w:szCs w:val="22"/>
              <w:lang w:val="en-US" w:eastAsia="ko-KR"/>
            </w:rPr>
          </w:rPrChange>
        </w:rPr>
      </w:pPr>
      <w:ins w:id="149" w:author="Ha Suwook" w:date="2019-05-13T14:36:00Z">
        <w:r w:rsidRPr="00BC094E">
          <w:rPr>
            <w:rStyle w:val="a5"/>
            <w:b/>
            <w:rPrChange w:id="150" w:author="Ha Suwook" w:date="2019-05-13T14:37:00Z">
              <w:rPr>
                <w:rStyle w:val="a5"/>
              </w:rPr>
            </w:rPrChange>
          </w:rPr>
          <w:fldChar w:fldCharType="begin"/>
        </w:r>
        <w:r w:rsidRPr="00BC094E">
          <w:rPr>
            <w:rStyle w:val="a5"/>
            <w:b/>
            <w:rPrChange w:id="151" w:author="Ha Suwook" w:date="2019-05-13T14:37:00Z">
              <w:rPr>
                <w:rStyle w:val="a5"/>
              </w:rPr>
            </w:rPrChange>
          </w:rPr>
          <w:instrText xml:space="preserve"> </w:instrText>
        </w:r>
        <w:r w:rsidRPr="00BC094E">
          <w:rPr>
            <w:b/>
            <w:rPrChange w:id="152" w:author="Ha Suwook" w:date="2019-05-13T14:37:00Z">
              <w:rPr/>
            </w:rPrChange>
          </w:rPr>
          <w:instrText>HYPERLINK \l "_Toc8650597"</w:instrText>
        </w:r>
        <w:r w:rsidRPr="00BC094E">
          <w:rPr>
            <w:rStyle w:val="a5"/>
            <w:b/>
            <w:rPrChange w:id="153" w:author="Ha Suwook" w:date="2019-05-13T14:37:00Z">
              <w:rPr>
                <w:rStyle w:val="a5"/>
              </w:rPr>
            </w:rPrChange>
          </w:rPr>
          <w:instrText xml:space="preserve"> </w:instrText>
        </w:r>
        <w:r w:rsidRPr="00BC094E">
          <w:rPr>
            <w:rStyle w:val="a5"/>
            <w:b/>
            <w:rPrChange w:id="154" w:author="Ha Suwook" w:date="2019-05-13T14:37:00Z">
              <w:rPr>
                <w:rStyle w:val="a5"/>
              </w:rPr>
            </w:rPrChange>
          </w:rPr>
        </w:r>
        <w:r w:rsidRPr="00BC094E">
          <w:rPr>
            <w:rStyle w:val="a5"/>
            <w:b/>
            <w:rPrChange w:id="155" w:author="Ha Suwook" w:date="2019-05-13T14:37:00Z">
              <w:rPr>
                <w:rStyle w:val="a5"/>
              </w:rPr>
            </w:rPrChange>
          </w:rPr>
          <w:fldChar w:fldCharType="separate"/>
        </w:r>
        <w:r w:rsidRPr="00BC094E">
          <w:rPr>
            <w:rStyle w:val="a5"/>
            <w:rFonts w:eastAsia="Times New Roman"/>
            <w:b/>
            <w:lang w:val="en-US" w:eastAsia="ko-KR"/>
            <w:rPrChange w:id="156" w:author="Ha Suwook" w:date="2019-05-13T14:37:00Z">
              <w:rPr>
                <w:rStyle w:val="a5"/>
                <w:rFonts w:eastAsia="Times New Roman"/>
                <w:b/>
                <w:lang w:val="en-US" w:eastAsia="ko-KR"/>
              </w:rPr>
            </w:rPrChange>
          </w:rPr>
          <w:t>4</w:t>
        </w:r>
        <w:r w:rsidRPr="00BC094E">
          <w:rPr>
            <w:rFonts w:asciiTheme="minorHAnsi" w:eastAsiaTheme="minorEastAsia" w:hAnsiTheme="minorHAnsi" w:cstheme="minorBidi"/>
            <w:b/>
            <w:kern w:val="2"/>
            <w:sz w:val="20"/>
            <w:szCs w:val="22"/>
            <w:lang w:val="en-US" w:eastAsia="ko-KR"/>
            <w:rPrChange w:id="157"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Times New Roman"/>
            <w:b/>
            <w:lang w:val="en-US" w:eastAsia="ko-KR"/>
            <w:rPrChange w:id="158" w:author="Ha Suwook" w:date="2019-05-13T14:37:00Z">
              <w:rPr>
                <w:rStyle w:val="a5"/>
                <w:rFonts w:eastAsia="Times New Roman"/>
                <w:b/>
                <w:lang w:val="en-US" w:eastAsia="ko-KR"/>
              </w:rPr>
            </w:rPrChange>
          </w:rPr>
          <w:t>Abbreviations and acronyms</w:t>
        </w:r>
        <w:r w:rsidRPr="00BC094E">
          <w:rPr>
            <w:b/>
            <w:webHidden/>
            <w:rPrChange w:id="159" w:author="Ha Suwook" w:date="2019-05-13T14:37:00Z">
              <w:rPr>
                <w:webHidden/>
              </w:rPr>
            </w:rPrChange>
          </w:rPr>
          <w:tab/>
        </w:r>
        <w:r w:rsidRPr="00BC094E">
          <w:rPr>
            <w:b/>
            <w:webHidden/>
            <w:rPrChange w:id="160" w:author="Ha Suwook" w:date="2019-05-13T14:37:00Z">
              <w:rPr>
                <w:webHidden/>
              </w:rPr>
            </w:rPrChange>
          </w:rPr>
          <w:fldChar w:fldCharType="begin"/>
        </w:r>
        <w:r w:rsidRPr="00BC094E">
          <w:rPr>
            <w:b/>
            <w:webHidden/>
            <w:rPrChange w:id="161" w:author="Ha Suwook" w:date="2019-05-13T14:37:00Z">
              <w:rPr>
                <w:webHidden/>
              </w:rPr>
            </w:rPrChange>
          </w:rPr>
          <w:instrText xml:space="preserve"> PAGEREF _Toc8650597 \h </w:instrText>
        </w:r>
        <w:r w:rsidRPr="00BC094E">
          <w:rPr>
            <w:b/>
            <w:webHidden/>
            <w:rPrChange w:id="162" w:author="Ha Suwook" w:date="2019-05-13T14:37:00Z">
              <w:rPr>
                <w:webHidden/>
              </w:rPr>
            </w:rPrChange>
          </w:rPr>
        </w:r>
      </w:ins>
      <w:r w:rsidRPr="00BC094E">
        <w:rPr>
          <w:b/>
          <w:webHidden/>
          <w:rPrChange w:id="163" w:author="Ha Suwook" w:date="2019-05-13T14:37:00Z">
            <w:rPr>
              <w:webHidden/>
            </w:rPr>
          </w:rPrChange>
        </w:rPr>
        <w:fldChar w:fldCharType="separate"/>
      </w:r>
      <w:ins w:id="164" w:author="Ha Suwook" w:date="2019-05-13T14:36:00Z">
        <w:r w:rsidRPr="00BC094E">
          <w:rPr>
            <w:b/>
            <w:webHidden/>
            <w:rPrChange w:id="165" w:author="Ha Suwook" w:date="2019-05-13T14:37:00Z">
              <w:rPr>
                <w:webHidden/>
              </w:rPr>
            </w:rPrChange>
          </w:rPr>
          <w:t>5</w:t>
        </w:r>
        <w:r w:rsidRPr="00BC094E">
          <w:rPr>
            <w:b/>
            <w:webHidden/>
            <w:rPrChange w:id="166" w:author="Ha Suwook" w:date="2019-05-13T14:37:00Z">
              <w:rPr>
                <w:webHidden/>
              </w:rPr>
            </w:rPrChange>
          </w:rPr>
          <w:fldChar w:fldCharType="end"/>
        </w:r>
        <w:r w:rsidRPr="00BC094E">
          <w:rPr>
            <w:rStyle w:val="a5"/>
            <w:b/>
            <w:rPrChange w:id="167" w:author="Ha Suwook" w:date="2019-05-13T14:37:00Z">
              <w:rPr>
                <w:rStyle w:val="a5"/>
              </w:rPr>
            </w:rPrChange>
          </w:rPr>
          <w:fldChar w:fldCharType="end"/>
        </w:r>
      </w:ins>
    </w:p>
    <w:p w:rsidR="009D0B98" w:rsidRPr="00BC094E" w:rsidRDefault="009D0B98">
      <w:pPr>
        <w:pStyle w:val="20"/>
        <w:rPr>
          <w:ins w:id="168" w:author="Ha Suwook" w:date="2019-05-13T14:36:00Z"/>
          <w:rFonts w:asciiTheme="minorHAnsi" w:eastAsiaTheme="minorEastAsia" w:hAnsiTheme="minorHAnsi" w:cstheme="minorBidi"/>
          <w:b/>
          <w:kern w:val="2"/>
          <w:sz w:val="20"/>
          <w:szCs w:val="22"/>
          <w:lang w:val="en-US" w:eastAsia="ko-KR"/>
          <w:rPrChange w:id="169" w:author="Ha Suwook" w:date="2019-05-13T14:37:00Z">
            <w:rPr>
              <w:ins w:id="170" w:author="Ha Suwook" w:date="2019-05-13T14:36:00Z"/>
              <w:rFonts w:asciiTheme="minorHAnsi" w:eastAsiaTheme="minorEastAsia" w:hAnsiTheme="minorHAnsi" w:cstheme="minorBidi"/>
              <w:kern w:val="2"/>
              <w:sz w:val="20"/>
              <w:szCs w:val="22"/>
              <w:lang w:val="en-US" w:eastAsia="ko-KR"/>
            </w:rPr>
          </w:rPrChange>
        </w:rPr>
      </w:pPr>
      <w:ins w:id="171" w:author="Ha Suwook" w:date="2019-05-13T14:36:00Z">
        <w:r w:rsidRPr="00BC094E">
          <w:rPr>
            <w:rStyle w:val="a5"/>
            <w:b/>
            <w:rPrChange w:id="172" w:author="Ha Suwook" w:date="2019-05-13T14:37:00Z">
              <w:rPr>
                <w:rStyle w:val="a5"/>
              </w:rPr>
            </w:rPrChange>
          </w:rPr>
          <w:fldChar w:fldCharType="begin"/>
        </w:r>
        <w:r w:rsidRPr="00BC094E">
          <w:rPr>
            <w:rStyle w:val="a5"/>
            <w:b/>
            <w:rPrChange w:id="173" w:author="Ha Suwook" w:date="2019-05-13T14:37:00Z">
              <w:rPr>
                <w:rStyle w:val="a5"/>
              </w:rPr>
            </w:rPrChange>
          </w:rPr>
          <w:instrText xml:space="preserve"> </w:instrText>
        </w:r>
        <w:r w:rsidRPr="00BC094E">
          <w:rPr>
            <w:b/>
            <w:rPrChange w:id="174" w:author="Ha Suwook" w:date="2019-05-13T14:37:00Z">
              <w:rPr/>
            </w:rPrChange>
          </w:rPr>
          <w:instrText>HYPERLINK \l "_Toc8650598"</w:instrText>
        </w:r>
        <w:r w:rsidRPr="00BC094E">
          <w:rPr>
            <w:rStyle w:val="a5"/>
            <w:b/>
            <w:rPrChange w:id="175" w:author="Ha Suwook" w:date="2019-05-13T14:37:00Z">
              <w:rPr>
                <w:rStyle w:val="a5"/>
              </w:rPr>
            </w:rPrChange>
          </w:rPr>
          <w:instrText xml:space="preserve"> </w:instrText>
        </w:r>
        <w:r w:rsidRPr="00BC094E">
          <w:rPr>
            <w:rStyle w:val="a5"/>
            <w:b/>
            <w:rPrChange w:id="176" w:author="Ha Suwook" w:date="2019-05-13T14:37:00Z">
              <w:rPr>
                <w:rStyle w:val="a5"/>
              </w:rPr>
            </w:rPrChange>
          </w:rPr>
        </w:r>
        <w:r w:rsidRPr="00BC094E">
          <w:rPr>
            <w:rStyle w:val="a5"/>
            <w:b/>
            <w:rPrChange w:id="177" w:author="Ha Suwook" w:date="2019-05-13T14:37:00Z">
              <w:rPr>
                <w:rStyle w:val="a5"/>
              </w:rPr>
            </w:rPrChange>
          </w:rPr>
          <w:fldChar w:fldCharType="separate"/>
        </w:r>
        <w:r w:rsidRPr="00BC094E">
          <w:rPr>
            <w:rStyle w:val="a5"/>
            <w:rFonts w:eastAsia="Times New Roman"/>
            <w:b/>
            <w:lang w:val="en-US" w:eastAsia="ko-KR"/>
            <w:rPrChange w:id="178" w:author="Ha Suwook" w:date="2019-05-13T14:37:00Z">
              <w:rPr>
                <w:rStyle w:val="a5"/>
                <w:rFonts w:eastAsia="Times New Roman"/>
                <w:b/>
                <w:lang w:val="en-US" w:eastAsia="ko-KR"/>
              </w:rPr>
            </w:rPrChange>
          </w:rPr>
          <w:t>5</w:t>
        </w:r>
        <w:r w:rsidRPr="00BC094E">
          <w:rPr>
            <w:rFonts w:asciiTheme="minorHAnsi" w:eastAsiaTheme="minorEastAsia" w:hAnsiTheme="minorHAnsi" w:cstheme="minorBidi"/>
            <w:b/>
            <w:kern w:val="2"/>
            <w:sz w:val="20"/>
            <w:szCs w:val="22"/>
            <w:lang w:val="en-US" w:eastAsia="ko-KR"/>
            <w:rPrChange w:id="179"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Times New Roman"/>
            <w:b/>
            <w:lang w:val="en-US" w:eastAsia="ko-KR"/>
            <w:rPrChange w:id="180" w:author="Ha Suwook" w:date="2019-05-13T14:37:00Z">
              <w:rPr>
                <w:rStyle w:val="a5"/>
                <w:rFonts w:eastAsia="Times New Roman"/>
                <w:b/>
                <w:lang w:val="en-US" w:eastAsia="ko-KR"/>
              </w:rPr>
            </w:rPrChange>
          </w:rPr>
          <w:t>Conventions</w:t>
        </w:r>
        <w:r w:rsidRPr="00BC094E">
          <w:rPr>
            <w:b/>
            <w:webHidden/>
            <w:rPrChange w:id="181" w:author="Ha Suwook" w:date="2019-05-13T14:37:00Z">
              <w:rPr>
                <w:webHidden/>
              </w:rPr>
            </w:rPrChange>
          </w:rPr>
          <w:tab/>
        </w:r>
        <w:r w:rsidRPr="00BC094E">
          <w:rPr>
            <w:b/>
            <w:webHidden/>
            <w:rPrChange w:id="182" w:author="Ha Suwook" w:date="2019-05-13T14:37:00Z">
              <w:rPr>
                <w:webHidden/>
              </w:rPr>
            </w:rPrChange>
          </w:rPr>
          <w:fldChar w:fldCharType="begin"/>
        </w:r>
        <w:r w:rsidRPr="00BC094E">
          <w:rPr>
            <w:b/>
            <w:webHidden/>
            <w:rPrChange w:id="183" w:author="Ha Suwook" w:date="2019-05-13T14:37:00Z">
              <w:rPr>
                <w:webHidden/>
              </w:rPr>
            </w:rPrChange>
          </w:rPr>
          <w:instrText xml:space="preserve"> PAGEREF _Toc8650598 \h </w:instrText>
        </w:r>
        <w:r w:rsidRPr="00BC094E">
          <w:rPr>
            <w:b/>
            <w:webHidden/>
            <w:rPrChange w:id="184" w:author="Ha Suwook" w:date="2019-05-13T14:37:00Z">
              <w:rPr>
                <w:webHidden/>
              </w:rPr>
            </w:rPrChange>
          </w:rPr>
        </w:r>
      </w:ins>
      <w:r w:rsidRPr="00BC094E">
        <w:rPr>
          <w:b/>
          <w:webHidden/>
          <w:rPrChange w:id="185" w:author="Ha Suwook" w:date="2019-05-13T14:37:00Z">
            <w:rPr>
              <w:webHidden/>
            </w:rPr>
          </w:rPrChange>
        </w:rPr>
        <w:fldChar w:fldCharType="separate"/>
      </w:r>
      <w:ins w:id="186" w:author="Ha Suwook" w:date="2019-05-13T14:36:00Z">
        <w:r w:rsidRPr="00BC094E">
          <w:rPr>
            <w:b/>
            <w:webHidden/>
            <w:rPrChange w:id="187" w:author="Ha Suwook" w:date="2019-05-13T14:37:00Z">
              <w:rPr>
                <w:webHidden/>
              </w:rPr>
            </w:rPrChange>
          </w:rPr>
          <w:t>5</w:t>
        </w:r>
        <w:r w:rsidRPr="00BC094E">
          <w:rPr>
            <w:b/>
            <w:webHidden/>
            <w:rPrChange w:id="188" w:author="Ha Suwook" w:date="2019-05-13T14:37:00Z">
              <w:rPr>
                <w:webHidden/>
              </w:rPr>
            </w:rPrChange>
          </w:rPr>
          <w:fldChar w:fldCharType="end"/>
        </w:r>
        <w:r w:rsidRPr="00BC094E">
          <w:rPr>
            <w:rStyle w:val="a5"/>
            <w:b/>
            <w:rPrChange w:id="189" w:author="Ha Suwook" w:date="2019-05-13T14:37:00Z">
              <w:rPr>
                <w:rStyle w:val="a5"/>
              </w:rPr>
            </w:rPrChange>
          </w:rPr>
          <w:fldChar w:fldCharType="end"/>
        </w:r>
      </w:ins>
    </w:p>
    <w:p w:rsidR="009D0B98" w:rsidRPr="00BC094E" w:rsidRDefault="009D0B98">
      <w:pPr>
        <w:pStyle w:val="20"/>
        <w:rPr>
          <w:ins w:id="190" w:author="Ha Suwook" w:date="2019-05-13T14:36:00Z"/>
          <w:rFonts w:asciiTheme="minorHAnsi" w:eastAsiaTheme="minorEastAsia" w:hAnsiTheme="minorHAnsi" w:cstheme="minorBidi"/>
          <w:b/>
          <w:kern w:val="2"/>
          <w:sz w:val="20"/>
          <w:szCs w:val="22"/>
          <w:lang w:val="en-US" w:eastAsia="ko-KR"/>
          <w:rPrChange w:id="191" w:author="Ha Suwook" w:date="2019-05-13T14:37:00Z">
            <w:rPr>
              <w:ins w:id="192" w:author="Ha Suwook" w:date="2019-05-13T14:36:00Z"/>
              <w:rFonts w:asciiTheme="minorHAnsi" w:eastAsiaTheme="minorEastAsia" w:hAnsiTheme="minorHAnsi" w:cstheme="minorBidi"/>
              <w:kern w:val="2"/>
              <w:sz w:val="20"/>
              <w:szCs w:val="22"/>
              <w:lang w:val="en-US" w:eastAsia="ko-KR"/>
            </w:rPr>
          </w:rPrChange>
        </w:rPr>
      </w:pPr>
      <w:ins w:id="193" w:author="Ha Suwook" w:date="2019-05-13T14:36:00Z">
        <w:r w:rsidRPr="00BC094E">
          <w:rPr>
            <w:rStyle w:val="a5"/>
            <w:b/>
            <w:rPrChange w:id="194" w:author="Ha Suwook" w:date="2019-05-13T14:37:00Z">
              <w:rPr>
                <w:rStyle w:val="a5"/>
              </w:rPr>
            </w:rPrChange>
          </w:rPr>
          <w:fldChar w:fldCharType="begin"/>
        </w:r>
        <w:r w:rsidRPr="00BC094E">
          <w:rPr>
            <w:rStyle w:val="a5"/>
            <w:b/>
            <w:rPrChange w:id="195" w:author="Ha Suwook" w:date="2019-05-13T14:37:00Z">
              <w:rPr>
                <w:rStyle w:val="a5"/>
              </w:rPr>
            </w:rPrChange>
          </w:rPr>
          <w:instrText xml:space="preserve"> </w:instrText>
        </w:r>
        <w:r w:rsidRPr="00BC094E">
          <w:rPr>
            <w:b/>
            <w:rPrChange w:id="196" w:author="Ha Suwook" w:date="2019-05-13T14:37:00Z">
              <w:rPr/>
            </w:rPrChange>
          </w:rPr>
          <w:instrText>HYPERLINK \l "_Toc8650599"</w:instrText>
        </w:r>
        <w:r w:rsidRPr="00BC094E">
          <w:rPr>
            <w:rStyle w:val="a5"/>
            <w:b/>
            <w:rPrChange w:id="197" w:author="Ha Suwook" w:date="2019-05-13T14:37:00Z">
              <w:rPr>
                <w:rStyle w:val="a5"/>
              </w:rPr>
            </w:rPrChange>
          </w:rPr>
          <w:instrText xml:space="preserve"> </w:instrText>
        </w:r>
        <w:r w:rsidRPr="00BC094E">
          <w:rPr>
            <w:rStyle w:val="a5"/>
            <w:b/>
            <w:rPrChange w:id="198" w:author="Ha Suwook" w:date="2019-05-13T14:37:00Z">
              <w:rPr>
                <w:rStyle w:val="a5"/>
              </w:rPr>
            </w:rPrChange>
          </w:rPr>
        </w:r>
        <w:r w:rsidRPr="00BC094E">
          <w:rPr>
            <w:rStyle w:val="a5"/>
            <w:b/>
            <w:rPrChange w:id="199" w:author="Ha Suwook" w:date="2019-05-13T14:37:00Z">
              <w:rPr>
                <w:rStyle w:val="a5"/>
              </w:rPr>
            </w:rPrChange>
          </w:rPr>
          <w:fldChar w:fldCharType="separate"/>
        </w:r>
        <w:r w:rsidRPr="00BC094E">
          <w:rPr>
            <w:rStyle w:val="a5"/>
            <w:rFonts w:eastAsia="Times New Roman"/>
            <w:b/>
            <w:lang w:val="en-US" w:eastAsia="ko-KR"/>
            <w:rPrChange w:id="200" w:author="Ha Suwook" w:date="2019-05-13T14:37:00Z">
              <w:rPr>
                <w:rStyle w:val="a5"/>
                <w:rFonts w:eastAsia="Times New Roman"/>
                <w:b/>
                <w:lang w:val="en-US" w:eastAsia="ko-KR"/>
              </w:rPr>
            </w:rPrChange>
          </w:rPr>
          <w:t>6</w:t>
        </w:r>
        <w:r w:rsidRPr="00BC094E">
          <w:rPr>
            <w:rFonts w:asciiTheme="minorHAnsi" w:eastAsiaTheme="minorEastAsia" w:hAnsiTheme="minorHAnsi" w:cstheme="minorBidi"/>
            <w:b/>
            <w:kern w:val="2"/>
            <w:sz w:val="20"/>
            <w:szCs w:val="22"/>
            <w:lang w:val="en-US" w:eastAsia="ko-KR"/>
            <w:rPrChange w:id="201"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Times New Roman"/>
            <w:b/>
            <w:lang w:val="en-US" w:eastAsia="ko-KR"/>
            <w:rPrChange w:id="202" w:author="Ha Suwook" w:date="2019-05-13T14:37:00Z">
              <w:rPr>
                <w:rStyle w:val="a5"/>
                <w:rFonts w:eastAsia="Times New Roman"/>
                <w:b/>
                <w:lang w:val="en-US" w:eastAsia="ko-KR"/>
              </w:rPr>
            </w:rPrChange>
          </w:rPr>
          <w:t>Overview</w:t>
        </w:r>
        <w:r w:rsidRPr="00BC094E">
          <w:rPr>
            <w:b/>
            <w:webHidden/>
            <w:rPrChange w:id="203" w:author="Ha Suwook" w:date="2019-05-13T14:37:00Z">
              <w:rPr>
                <w:webHidden/>
              </w:rPr>
            </w:rPrChange>
          </w:rPr>
          <w:tab/>
        </w:r>
        <w:r w:rsidRPr="00BC094E">
          <w:rPr>
            <w:b/>
            <w:webHidden/>
            <w:rPrChange w:id="204" w:author="Ha Suwook" w:date="2019-05-13T14:37:00Z">
              <w:rPr>
                <w:webHidden/>
              </w:rPr>
            </w:rPrChange>
          </w:rPr>
          <w:fldChar w:fldCharType="begin"/>
        </w:r>
        <w:r w:rsidRPr="00BC094E">
          <w:rPr>
            <w:b/>
            <w:webHidden/>
            <w:rPrChange w:id="205" w:author="Ha Suwook" w:date="2019-05-13T14:37:00Z">
              <w:rPr>
                <w:webHidden/>
              </w:rPr>
            </w:rPrChange>
          </w:rPr>
          <w:instrText xml:space="preserve"> PAGEREF _Toc8650599 \h </w:instrText>
        </w:r>
        <w:r w:rsidRPr="00BC094E">
          <w:rPr>
            <w:b/>
            <w:webHidden/>
            <w:rPrChange w:id="206" w:author="Ha Suwook" w:date="2019-05-13T14:37:00Z">
              <w:rPr>
                <w:webHidden/>
              </w:rPr>
            </w:rPrChange>
          </w:rPr>
        </w:r>
      </w:ins>
      <w:r w:rsidRPr="00BC094E">
        <w:rPr>
          <w:b/>
          <w:webHidden/>
          <w:rPrChange w:id="207" w:author="Ha Suwook" w:date="2019-05-13T14:37:00Z">
            <w:rPr>
              <w:webHidden/>
            </w:rPr>
          </w:rPrChange>
        </w:rPr>
        <w:fldChar w:fldCharType="separate"/>
      </w:r>
      <w:ins w:id="208" w:author="Ha Suwook" w:date="2019-05-13T14:36:00Z">
        <w:r w:rsidRPr="00BC094E">
          <w:rPr>
            <w:b/>
            <w:webHidden/>
            <w:rPrChange w:id="209" w:author="Ha Suwook" w:date="2019-05-13T14:37:00Z">
              <w:rPr>
                <w:webHidden/>
              </w:rPr>
            </w:rPrChange>
          </w:rPr>
          <w:t>5</w:t>
        </w:r>
        <w:r w:rsidRPr="00BC094E">
          <w:rPr>
            <w:b/>
            <w:webHidden/>
            <w:rPrChange w:id="210" w:author="Ha Suwook" w:date="2019-05-13T14:37:00Z">
              <w:rPr>
                <w:webHidden/>
              </w:rPr>
            </w:rPrChange>
          </w:rPr>
          <w:fldChar w:fldCharType="end"/>
        </w:r>
        <w:r w:rsidRPr="00BC094E">
          <w:rPr>
            <w:rStyle w:val="a5"/>
            <w:b/>
            <w:rPrChange w:id="211" w:author="Ha Suwook" w:date="2019-05-13T14:37:00Z">
              <w:rPr>
                <w:rStyle w:val="a5"/>
              </w:rPr>
            </w:rPrChange>
          </w:rPr>
          <w:fldChar w:fldCharType="end"/>
        </w:r>
      </w:ins>
    </w:p>
    <w:p w:rsidR="009D0B98" w:rsidRPr="00BC094E" w:rsidRDefault="009D0B98" w:rsidP="009D0B98">
      <w:pPr>
        <w:pStyle w:val="20"/>
        <w:ind w:left="1843" w:hanging="850"/>
        <w:rPr>
          <w:ins w:id="212" w:author="Ha Suwook" w:date="2019-05-13T14:36:00Z"/>
          <w:rFonts w:asciiTheme="minorHAnsi" w:eastAsiaTheme="minorEastAsia" w:hAnsiTheme="minorHAnsi" w:cstheme="minorBidi"/>
          <w:b/>
          <w:kern w:val="2"/>
          <w:sz w:val="20"/>
          <w:szCs w:val="22"/>
          <w:lang w:val="en-US" w:eastAsia="ko-KR"/>
          <w:rPrChange w:id="213" w:author="Ha Suwook" w:date="2019-05-13T14:37:00Z">
            <w:rPr>
              <w:ins w:id="214" w:author="Ha Suwook" w:date="2019-05-13T14:36:00Z"/>
              <w:rFonts w:asciiTheme="minorHAnsi" w:eastAsiaTheme="minorEastAsia" w:hAnsiTheme="minorHAnsi" w:cstheme="minorBidi"/>
              <w:kern w:val="2"/>
              <w:sz w:val="20"/>
              <w:szCs w:val="22"/>
              <w:lang w:val="en-US" w:eastAsia="ko-KR"/>
            </w:rPr>
          </w:rPrChange>
        </w:rPr>
        <w:pPrChange w:id="215" w:author="Ha Suwook" w:date="2019-05-13T14:36:00Z">
          <w:pPr>
            <w:pStyle w:val="20"/>
          </w:pPr>
        </w:pPrChange>
      </w:pPr>
      <w:ins w:id="216" w:author="Ha Suwook" w:date="2019-05-13T14:36:00Z">
        <w:r w:rsidRPr="00BC094E">
          <w:rPr>
            <w:rStyle w:val="a5"/>
            <w:b/>
            <w:rPrChange w:id="217" w:author="Ha Suwook" w:date="2019-05-13T14:37:00Z">
              <w:rPr>
                <w:rStyle w:val="a5"/>
              </w:rPr>
            </w:rPrChange>
          </w:rPr>
          <w:fldChar w:fldCharType="begin"/>
        </w:r>
        <w:r w:rsidRPr="00BC094E">
          <w:rPr>
            <w:rStyle w:val="a5"/>
            <w:b/>
            <w:rPrChange w:id="218" w:author="Ha Suwook" w:date="2019-05-13T14:37:00Z">
              <w:rPr>
                <w:rStyle w:val="a5"/>
              </w:rPr>
            </w:rPrChange>
          </w:rPr>
          <w:instrText xml:space="preserve"> </w:instrText>
        </w:r>
        <w:r w:rsidRPr="00BC094E">
          <w:rPr>
            <w:b/>
            <w:rPrChange w:id="219" w:author="Ha Suwook" w:date="2019-05-13T14:37:00Z">
              <w:rPr/>
            </w:rPrChange>
          </w:rPr>
          <w:instrText>HYPERLINK \l "_Toc8650600"</w:instrText>
        </w:r>
        <w:r w:rsidRPr="00BC094E">
          <w:rPr>
            <w:rStyle w:val="a5"/>
            <w:b/>
            <w:rPrChange w:id="220" w:author="Ha Suwook" w:date="2019-05-13T14:37:00Z">
              <w:rPr>
                <w:rStyle w:val="a5"/>
              </w:rPr>
            </w:rPrChange>
          </w:rPr>
          <w:instrText xml:space="preserve"> </w:instrText>
        </w:r>
        <w:r w:rsidRPr="00BC094E">
          <w:rPr>
            <w:rStyle w:val="a5"/>
            <w:b/>
            <w:rPrChange w:id="221" w:author="Ha Suwook" w:date="2019-05-13T14:37:00Z">
              <w:rPr>
                <w:rStyle w:val="a5"/>
              </w:rPr>
            </w:rPrChange>
          </w:rPr>
        </w:r>
        <w:r w:rsidRPr="00BC094E">
          <w:rPr>
            <w:rStyle w:val="a5"/>
            <w:b/>
            <w:rPrChange w:id="222" w:author="Ha Suwook" w:date="2019-05-13T14:37:00Z">
              <w:rPr>
                <w:rStyle w:val="a5"/>
              </w:rPr>
            </w:rPrChange>
          </w:rPr>
          <w:fldChar w:fldCharType="separate"/>
        </w:r>
        <w:r w:rsidRPr="00BC094E">
          <w:rPr>
            <w:rStyle w:val="a5"/>
            <w:rFonts w:eastAsia="SimSun"/>
            <w:b/>
            <w:lang w:eastAsia="zh-CN"/>
            <w:rPrChange w:id="223" w:author="Ha Suwook" w:date="2019-05-13T14:37:00Z">
              <w:rPr>
                <w:rStyle w:val="a5"/>
                <w:rFonts w:eastAsia="SimSun"/>
                <w:b/>
                <w:lang w:eastAsia="zh-CN"/>
              </w:rPr>
            </w:rPrChange>
          </w:rPr>
          <w:t>6.1</w:t>
        </w:r>
        <w:r w:rsidRPr="00BC094E">
          <w:rPr>
            <w:rFonts w:asciiTheme="minorHAnsi" w:eastAsiaTheme="minorEastAsia" w:hAnsiTheme="minorHAnsi" w:cstheme="minorBidi"/>
            <w:b/>
            <w:kern w:val="2"/>
            <w:sz w:val="20"/>
            <w:szCs w:val="22"/>
            <w:lang w:val="en-US" w:eastAsia="ko-KR"/>
            <w:rPrChange w:id="224"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SimSun"/>
            <w:b/>
            <w:lang w:eastAsia="zh-CN"/>
            <w:rPrChange w:id="225" w:author="Ha Suwook" w:date="2019-05-13T14:37:00Z">
              <w:rPr>
                <w:rStyle w:val="a5"/>
                <w:rFonts w:eastAsia="SimSun"/>
                <w:b/>
                <w:lang w:eastAsia="zh-CN"/>
              </w:rPr>
            </w:rPrChange>
          </w:rPr>
          <w:t>Metadata in the big data ecosystem</w:t>
        </w:r>
        <w:r w:rsidRPr="00BC094E">
          <w:rPr>
            <w:b/>
            <w:webHidden/>
            <w:rPrChange w:id="226" w:author="Ha Suwook" w:date="2019-05-13T14:37:00Z">
              <w:rPr>
                <w:webHidden/>
              </w:rPr>
            </w:rPrChange>
          </w:rPr>
          <w:tab/>
        </w:r>
        <w:r w:rsidRPr="00BC094E">
          <w:rPr>
            <w:b/>
            <w:webHidden/>
            <w:rPrChange w:id="227" w:author="Ha Suwook" w:date="2019-05-13T14:37:00Z">
              <w:rPr>
                <w:webHidden/>
              </w:rPr>
            </w:rPrChange>
          </w:rPr>
          <w:fldChar w:fldCharType="begin"/>
        </w:r>
        <w:r w:rsidRPr="00BC094E">
          <w:rPr>
            <w:b/>
            <w:webHidden/>
            <w:rPrChange w:id="228" w:author="Ha Suwook" w:date="2019-05-13T14:37:00Z">
              <w:rPr>
                <w:webHidden/>
              </w:rPr>
            </w:rPrChange>
          </w:rPr>
          <w:instrText xml:space="preserve"> PAGEREF _Toc8650600 \h </w:instrText>
        </w:r>
        <w:r w:rsidRPr="00BC094E">
          <w:rPr>
            <w:b/>
            <w:webHidden/>
            <w:rPrChange w:id="229" w:author="Ha Suwook" w:date="2019-05-13T14:37:00Z">
              <w:rPr>
                <w:webHidden/>
              </w:rPr>
            </w:rPrChange>
          </w:rPr>
        </w:r>
      </w:ins>
      <w:r w:rsidRPr="00BC094E">
        <w:rPr>
          <w:b/>
          <w:webHidden/>
          <w:rPrChange w:id="230" w:author="Ha Suwook" w:date="2019-05-13T14:37:00Z">
            <w:rPr>
              <w:webHidden/>
            </w:rPr>
          </w:rPrChange>
        </w:rPr>
        <w:fldChar w:fldCharType="separate"/>
      </w:r>
      <w:ins w:id="231" w:author="Ha Suwook" w:date="2019-05-13T14:36:00Z">
        <w:r w:rsidRPr="00BC094E">
          <w:rPr>
            <w:b/>
            <w:webHidden/>
            <w:rPrChange w:id="232" w:author="Ha Suwook" w:date="2019-05-13T14:37:00Z">
              <w:rPr>
                <w:webHidden/>
              </w:rPr>
            </w:rPrChange>
          </w:rPr>
          <w:t>5</w:t>
        </w:r>
        <w:r w:rsidRPr="00BC094E">
          <w:rPr>
            <w:b/>
            <w:webHidden/>
            <w:rPrChange w:id="233" w:author="Ha Suwook" w:date="2019-05-13T14:37:00Z">
              <w:rPr>
                <w:webHidden/>
              </w:rPr>
            </w:rPrChange>
          </w:rPr>
          <w:fldChar w:fldCharType="end"/>
        </w:r>
        <w:r w:rsidRPr="00BC094E">
          <w:rPr>
            <w:rStyle w:val="a5"/>
            <w:b/>
            <w:rPrChange w:id="234" w:author="Ha Suwook" w:date="2019-05-13T14:37:00Z">
              <w:rPr>
                <w:rStyle w:val="a5"/>
              </w:rPr>
            </w:rPrChange>
          </w:rPr>
          <w:fldChar w:fldCharType="end"/>
        </w:r>
      </w:ins>
    </w:p>
    <w:p w:rsidR="009D0B98" w:rsidRPr="00BC094E" w:rsidRDefault="009D0B98" w:rsidP="009D0B98">
      <w:pPr>
        <w:pStyle w:val="20"/>
        <w:ind w:left="1843" w:hanging="850"/>
        <w:rPr>
          <w:ins w:id="235" w:author="Ha Suwook" w:date="2019-05-13T14:36:00Z"/>
          <w:rFonts w:asciiTheme="minorHAnsi" w:eastAsiaTheme="minorEastAsia" w:hAnsiTheme="minorHAnsi" w:cstheme="minorBidi"/>
          <w:b/>
          <w:kern w:val="2"/>
          <w:sz w:val="20"/>
          <w:szCs w:val="22"/>
          <w:lang w:val="en-US" w:eastAsia="ko-KR"/>
          <w:rPrChange w:id="236" w:author="Ha Suwook" w:date="2019-05-13T14:37:00Z">
            <w:rPr>
              <w:ins w:id="237" w:author="Ha Suwook" w:date="2019-05-13T14:36:00Z"/>
              <w:rFonts w:asciiTheme="minorHAnsi" w:eastAsiaTheme="minorEastAsia" w:hAnsiTheme="minorHAnsi" w:cstheme="minorBidi"/>
              <w:kern w:val="2"/>
              <w:sz w:val="20"/>
              <w:szCs w:val="22"/>
              <w:lang w:val="en-US" w:eastAsia="ko-KR"/>
            </w:rPr>
          </w:rPrChange>
        </w:rPr>
        <w:pPrChange w:id="238" w:author="Ha Suwook" w:date="2019-05-13T14:36:00Z">
          <w:pPr>
            <w:pStyle w:val="20"/>
          </w:pPr>
        </w:pPrChange>
      </w:pPr>
      <w:ins w:id="239" w:author="Ha Suwook" w:date="2019-05-13T14:36:00Z">
        <w:r w:rsidRPr="00BC094E">
          <w:rPr>
            <w:rStyle w:val="a5"/>
            <w:b/>
            <w:rPrChange w:id="240" w:author="Ha Suwook" w:date="2019-05-13T14:37:00Z">
              <w:rPr>
                <w:rStyle w:val="a5"/>
              </w:rPr>
            </w:rPrChange>
          </w:rPr>
          <w:fldChar w:fldCharType="begin"/>
        </w:r>
        <w:r w:rsidRPr="00BC094E">
          <w:rPr>
            <w:rStyle w:val="a5"/>
            <w:b/>
            <w:rPrChange w:id="241" w:author="Ha Suwook" w:date="2019-05-13T14:37:00Z">
              <w:rPr>
                <w:rStyle w:val="a5"/>
              </w:rPr>
            </w:rPrChange>
          </w:rPr>
          <w:instrText xml:space="preserve"> </w:instrText>
        </w:r>
        <w:r w:rsidRPr="00BC094E">
          <w:rPr>
            <w:b/>
            <w:rPrChange w:id="242" w:author="Ha Suwook" w:date="2019-05-13T14:37:00Z">
              <w:rPr/>
            </w:rPrChange>
          </w:rPr>
          <w:instrText>HYPERLINK \l "_Toc8650602"</w:instrText>
        </w:r>
        <w:r w:rsidRPr="00BC094E">
          <w:rPr>
            <w:rStyle w:val="a5"/>
            <w:b/>
            <w:rPrChange w:id="243" w:author="Ha Suwook" w:date="2019-05-13T14:37:00Z">
              <w:rPr>
                <w:rStyle w:val="a5"/>
              </w:rPr>
            </w:rPrChange>
          </w:rPr>
          <w:instrText xml:space="preserve"> </w:instrText>
        </w:r>
        <w:r w:rsidRPr="00BC094E">
          <w:rPr>
            <w:rStyle w:val="a5"/>
            <w:b/>
            <w:rPrChange w:id="244" w:author="Ha Suwook" w:date="2019-05-13T14:37:00Z">
              <w:rPr>
                <w:rStyle w:val="a5"/>
              </w:rPr>
            </w:rPrChange>
          </w:rPr>
        </w:r>
        <w:r w:rsidRPr="00BC094E">
          <w:rPr>
            <w:rStyle w:val="a5"/>
            <w:b/>
            <w:rPrChange w:id="245" w:author="Ha Suwook" w:date="2019-05-13T14:37:00Z">
              <w:rPr>
                <w:rStyle w:val="a5"/>
              </w:rPr>
            </w:rPrChange>
          </w:rPr>
          <w:fldChar w:fldCharType="separate"/>
        </w:r>
        <w:r w:rsidRPr="00BC094E">
          <w:rPr>
            <w:rStyle w:val="a5"/>
            <w:rFonts w:eastAsia="SimSun"/>
            <w:b/>
            <w:lang w:eastAsia="zh-CN"/>
            <w:rPrChange w:id="246" w:author="Ha Suwook" w:date="2019-05-13T14:37:00Z">
              <w:rPr>
                <w:rStyle w:val="a5"/>
                <w:rFonts w:eastAsia="SimSun"/>
                <w:b/>
                <w:lang w:eastAsia="zh-CN"/>
              </w:rPr>
            </w:rPrChange>
          </w:rPr>
          <w:t>6.2</w:t>
        </w:r>
        <w:r w:rsidRPr="00BC094E">
          <w:rPr>
            <w:rFonts w:asciiTheme="minorHAnsi" w:eastAsiaTheme="minorEastAsia" w:hAnsiTheme="minorHAnsi" w:cstheme="minorBidi"/>
            <w:b/>
            <w:kern w:val="2"/>
            <w:sz w:val="20"/>
            <w:szCs w:val="22"/>
            <w:lang w:val="en-US" w:eastAsia="ko-KR"/>
            <w:rPrChange w:id="247"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SimSun"/>
            <w:b/>
            <w:lang w:eastAsia="zh-CN"/>
            <w:rPrChange w:id="248" w:author="Ha Suwook" w:date="2019-05-13T14:37:00Z">
              <w:rPr>
                <w:rStyle w:val="a5"/>
                <w:rFonts w:eastAsia="SimSun"/>
                <w:b/>
                <w:lang w:eastAsia="zh-CN"/>
              </w:rPr>
            </w:rPrChange>
          </w:rPr>
          <w:t>Metadata utilization on big data lifecycle</w:t>
        </w:r>
        <w:r w:rsidRPr="00BC094E">
          <w:rPr>
            <w:b/>
            <w:webHidden/>
            <w:rPrChange w:id="249" w:author="Ha Suwook" w:date="2019-05-13T14:37:00Z">
              <w:rPr>
                <w:webHidden/>
              </w:rPr>
            </w:rPrChange>
          </w:rPr>
          <w:tab/>
        </w:r>
        <w:r w:rsidRPr="00BC094E">
          <w:rPr>
            <w:b/>
            <w:webHidden/>
            <w:rPrChange w:id="250" w:author="Ha Suwook" w:date="2019-05-13T14:37:00Z">
              <w:rPr>
                <w:webHidden/>
              </w:rPr>
            </w:rPrChange>
          </w:rPr>
          <w:fldChar w:fldCharType="begin"/>
        </w:r>
        <w:r w:rsidRPr="00BC094E">
          <w:rPr>
            <w:b/>
            <w:webHidden/>
            <w:rPrChange w:id="251" w:author="Ha Suwook" w:date="2019-05-13T14:37:00Z">
              <w:rPr>
                <w:webHidden/>
              </w:rPr>
            </w:rPrChange>
          </w:rPr>
          <w:instrText xml:space="preserve"> PAGEREF _Toc8650602 \h </w:instrText>
        </w:r>
        <w:r w:rsidRPr="00BC094E">
          <w:rPr>
            <w:b/>
            <w:webHidden/>
            <w:rPrChange w:id="252" w:author="Ha Suwook" w:date="2019-05-13T14:37:00Z">
              <w:rPr>
                <w:webHidden/>
              </w:rPr>
            </w:rPrChange>
          </w:rPr>
        </w:r>
      </w:ins>
      <w:r w:rsidRPr="00BC094E">
        <w:rPr>
          <w:b/>
          <w:webHidden/>
          <w:rPrChange w:id="253" w:author="Ha Suwook" w:date="2019-05-13T14:37:00Z">
            <w:rPr>
              <w:webHidden/>
            </w:rPr>
          </w:rPrChange>
        </w:rPr>
        <w:fldChar w:fldCharType="separate"/>
      </w:r>
      <w:ins w:id="254" w:author="Ha Suwook" w:date="2019-05-13T14:36:00Z">
        <w:r w:rsidRPr="00BC094E">
          <w:rPr>
            <w:b/>
            <w:webHidden/>
            <w:rPrChange w:id="255" w:author="Ha Suwook" w:date="2019-05-13T14:37:00Z">
              <w:rPr>
                <w:webHidden/>
              </w:rPr>
            </w:rPrChange>
          </w:rPr>
          <w:t>6</w:t>
        </w:r>
        <w:r w:rsidRPr="00BC094E">
          <w:rPr>
            <w:b/>
            <w:webHidden/>
            <w:rPrChange w:id="256" w:author="Ha Suwook" w:date="2019-05-13T14:37:00Z">
              <w:rPr>
                <w:webHidden/>
              </w:rPr>
            </w:rPrChange>
          </w:rPr>
          <w:fldChar w:fldCharType="end"/>
        </w:r>
        <w:r w:rsidRPr="00BC094E">
          <w:rPr>
            <w:rStyle w:val="a5"/>
            <w:b/>
            <w:rPrChange w:id="257" w:author="Ha Suwook" w:date="2019-05-13T14:37:00Z">
              <w:rPr>
                <w:rStyle w:val="a5"/>
              </w:rPr>
            </w:rPrChange>
          </w:rPr>
          <w:fldChar w:fldCharType="end"/>
        </w:r>
      </w:ins>
    </w:p>
    <w:p w:rsidR="009D0B98" w:rsidRPr="00BC094E" w:rsidRDefault="009D0B98">
      <w:pPr>
        <w:pStyle w:val="20"/>
        <w:rPr>
          <w:ins w:id="258" w:author="Ha Suwook" w:date="2019-05-13T14:36:00Z"/>
          <w:rFonts w:asciiTheme="minorHAnsi" w:eastAsiaTheme="minorEastAsia" w:hAnsiTheme="minorHAnsi" w:cstheme="minorBidi"/>
          <w:b/>
          <w:kern w:val="2"/>
          <w:sz w:val="20"/>
          <w:szCs w:val="22"/>
          <w:lang w:val="en-US" w:eastAsia="ko-KR"/>
          <w:rPrChange w:id="259" w:author="Ha Suwook" w:date="2019-05-13T14:37:00Z">
            <w:rPr>
              <w:ins w:id="260" w:author="Ha Suwook" w:date="2019-05-13T14:36:00Z"/>
              <w:rFonts w:asciiTheme="minorHAnsi" w:eastAsiaTheme="minorEastAsia" w:hAnsiTheme="minorHAnsi" w:cstheme="minorBidi"/>
              <w:kern w:val="2"/>
              <w:sz w:val="20"/>
              <w:szCs w:val="22"/>
              <w:lang w:val="en-US" w:eastAsia="ko-KR"/>
            </w:rPr>
          </w:rPrChange>
        </w:rPr>
      </w:pPr>
      <w:ins w:id="261" w:author="Ha Suwook" w:date="2019-05-13T14:36:00Z">
        <w:r w:rsidRPr="00BC094E">
          <w:rPr>
            <w:rStyle w:val="a5"/>
            <w:b/>
            <w:rPrChange w:id="262" w:author="Ha Suwook" w:date="2019-05-13T14:37:00Z">
              <w:rPr>
                <w:rStyle w:val="a5"/>
              </w:rPr>
            </w:rPrChange>
          </w:rPr>
          <w:fldChar w:fldCharType="begin"/>
        </w:r>
        <w:r w:rsidRPr="00BC094E">
          <w:rPr>
            <w:rStyle w:val="a5"/>
            <w:b/>
            <w:rPrChange w:id="263" w:author="Ha Suwook" w:date="2019-05-13T14:37:00Z">
              <w:rPr>
                <w:rStyle w:val="a5"/>
              </w:rPr>
            </w:rPrChange>
          </w:rPr>
          <w:instrText xml:space="preserve"> </w:instrText>
        </w:r>
        <w:r w:rsidRPr="00BC094E">
          <w:rPr>
            <w:b/>
            <w:rPrChange w:id="264" w:author="Ha Suwook" w:date="2019-05-13T14:37:00Z">
              <w:rPr/>
            </w:rPrChange>
          </w:rPr>
          <w:instrText>HYPERLINK \l "_Toc8650603"</w:instrText>
        </w:r>
        <w:r w:rsidRPr="00BC094E">
          <w:rPr>
            <w:rStyle w:val="a5"/>
            <w:b/>
            <w:rPrChange w:id="265" w:author="Ha Suwook" w:date="2019-05-13T14:37:00Z">
              <w:rPr>
                <w:rStyle w:val="a5"/>
              </w:rPr>
            </w:rPrChange>
          </w:rPr>
          <w:instrText xml:space="preserve"> </w:instrText>
        </w:r>
        <w:r w:rsidRPr="00BC094E">
          <w:rPr>
            <w:rStyle w:val="a5"/>
            <w:b/>
            <w:rPrChange w:id="266" w:author="Ha Suwook" w:date="2019-05-13T14:37:00Z">
              <w:rPr>
                <w:rStyle w:val="a5"/>
              </w:rPr>
            </w:rPrChange>
          </w:rPr>
        </w:r>
        <w:r w:rsidRPr="00BC094E">
          <w:rPr>
            <w:rStyle w:val="a5"/>
            <w:b/>
            <w:rPrChange w:id="267" w:author="Ha Suwook" w:date="2019-05-13T14:37:00Z">
              <w:rPr>
                <w:rStyle w:val="a5"/>
              </w:rPr>
            </w:rPrChange>
          </w:rPr>
          <w:fldChar w:fldCharType="separate"/>
        </w:r>
        <w:r w:rsidRPr="00BC094E">
          <w:rPr>
            <w:rStyle w:val="a5"/>
            <w:rFonts w:eastAsia="Times New Roman"/>
            <w:b/>
            <w:lang w:val="en-US" w:eastAsia="ko-KR"/>
            <w:rPrChange w:id="268" w:author="Ha Suwook" w:date="2019-05-13T14:37:00Z">
              <w:rPr>
                <w:rStyle w:val="a5"/>
                <w:rFonts w:eastAsia="Times New Roman"/>
                <w:b/>
                <w:lang w:val="en-US" w:eastAsia="ko-KR"/>
              </w:rPr>
            </w:rPrChange>
          </w:rPr>
          <w:t>7</w:t>
        </w:r>
        <w:r w:rsidRPr="00BC094E">
          <w:rPr>
            <w:rFonts w:asciiTheme="minorHAnsi" w:eastAsiaTheme="minorEastAsia" w:hAnsiTheme="minorHAnsi" w:cstheme="minorBidi"/>
            <w:b/>
            <w:kern w:val="2"/>
            <w:sz w:val="20"/>
            <w:szCs w:val="22"/>
            <w:lang w:val="en-US" w:eastAsia="ko-KR"/>
            <w:rPrChange w:id="269"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Times New Roman"/>
            <w:b/>
            <w:lang w:val="en-US" w:eastAsia="ko-KR"/>
            <w:rPrChange w:id="270" w:author="Ha Suwook" w:date="2019-05-13T14:37:00Z">
              <w:rPr>
                <w:rStyle w:val="a5"/>
                <w:rFonts w:eastAsia="Times New Roman"/>
                <w:b/>
                <w:lang w:val="en-US" w:eastAsia="ko-KR"/>
              </w:rPr>
            </w:rPrChange>
          </w:rPr>
          <w:t>Metadata sc</w:t>
        </w:r>
        <w:r w:rsidRPr="00BC094E">
          <w:rPr>
            <w:rStyle w:val="a5"/>
            <w:rFonts w:eastAsia="Times New Roman"/>
            <w:b/>
            <w:lang w:val="en-US" w:eastAsia="ko-KR"/>
            <w:rPrChange w:id="271" w:author="Ha Suwook" w:date="2019-05-13T14:37:00Z">
              <w:rPr>
                <w:rStyle w:val="a5"/>
                <w:rFonts w:eastAsia="Times New Roman"/>
                <w:b/>
                <w:lang w:val="en-US" w:eastAsia="ko-KR"/>
              </w:rPr>
            </w:rPrChange>
          </w:rPr>
          <w:t>h</w:t>
        </w:r>
        <w:r w:rsidRPr="00BC094E">
          <w:rPr>
            <w:rStyle w:val="a5"/>
            <w:rFonts w:eastAsia="Times New Roman"/>
            <w:b/>
            <w:lang w:val="en-US" w:eastAsia="ko-KR"/>
            <w:rPrChange w:id="272" w:author="Ha Suwook" w:date="2019-05-13T14:37:00Z">
              <w:rPr>
                <w:rStyle w:val="a5"/>
                <w:rFonts w:eastAsia="Times New Roman"/>
                <w:b/>
                <w:lang w:val="en-US" w:eastAsia="ko-KR"/>
              </w:rPr>
            </w:rPrChange>
          </w:rPr>
          <w:t>emas</w:t>
        </w:r>
        <w:r w:rsidRPr="00BC094E">
          <w:rPr>
            <w:b/>
            <w:webHidden/>
            <w:rPrChange w:id="273" w:author="Ha Suwook" w:date="2019-05-13T14:37:00Z">
              <w:rPr>
                <w:webHidden/>
              </w:rPr>
            </w:rPrChange>
          </w:rPr>
          <w:tab/>
        </w:r>
        <w:r w:rsidRPr="00BC094E">
          <w:rPr>
            <w:b/>
            <w:webHidden/>
            <w:rPrChange w:id="274" w:author="Ha Suwook" w:date="2019-05-13T14:37:00Z">
              <w:rPr>
                <w:webHidden/>
              </w:rPr>
            </w:rPrChange>
          </w:rPr>
          <w:fldChar w:fldCharType="begin"/>
        </w:r>
        <w:r w:rsidRPr="00BC094E">
          <w:rPr>
            <w:b/>
            <w:webHidden/>
            <w:rPrChange w:id="275" w:author="Ha Suwook" w:date="2019-05-13T14:37:00Z">
              <w:rPr>
                <w:webHidden/>
              </w:rPr>
            </w:rPrChange>
          </w:rPr>
          <w:instrText xml:space="preserve"> PAGEREF _Toc8650603 \h </w:instrText>
        </w:r>
        <w:r w:rsidRPr="00BC094E">
          <w:rPr>
            <w:b/>
            <w:webHidden/>
            <w:rPrChange w:id="276" w:author="Ha Suwook" w:date="2019-05-13T14:37:00Z">
              <w:rPr>
                <w:webHidden/>
              </w:rPr>
            </w:rPrChange>
          </w:rPr>
        </w:r>
      </w:ins>
      <w:r w:rsidRPr="00BC094E">
        <w:rPr>
          <w:b/>
          <w:webHidden/>
          <w:rPrChange w:id="277" w:author="Ha Suwook" w:date="2019-05-13T14:37:00Z">
            <w:rPr>
              <w:webHidden/>
            </w:rPr>
          </w:rPrChange>
        </w:rPr>
        <w:fldChar w:fldCharType="separate"/>
      </w:r>
      <w:ins w:id="278" w:author="Ha Suwook" w:date="2019-05-13T14:36:00Z">
        <w:r w:rsidRPr="00BC094E">
          <w:rPr>
            <w:b/>
            <w:webHidden/>
            <w:rPrChange w:id="279" w:author="Ha Suwook" w:date="2019-05-13T14:37:00Z">
              <w:rPr>
                <w:webHidden/>
              </w:rPr>
            </w:rPrChange>
          </w:rPr>
          <w:t>7</w:t>
        </w:r>
        <w:r w:rsidRPr="00BC094E">
          <w:rPr>
            <w:b/>
            <w:webHidden/>
            <w:rPrChange w:id="280" w:author="Ha Suwook" w:date="2019-05-13T14:37:00Z">
              <w:rPr>
                <w:webHidden/>
              </w:rPr>
            </w:rPrChange>
          </w:rPr>
          <w:fldChar w:fldCharType="end"/>
        </w:r>
        <w:r w:rsidRPr="00BC094E">
          <w:rPr>
            <w:rStyle w:val="a5"/>
            <w:b/>
            <w:rPrChange w:id="281" w:author="Ha Suwook" w:date="2019-05-13T14:37:00Z">
              <w:rPr>
                <w:rStyle w:val="a5"/>
              </w:rPr>
            </w:rPrChange>
          </w:rPr>
          <w:fldChar w:fldCharType="end"/>
        </w:r>
      </w:ins>
    </w:p>
    <w:p w:rsidR="009D0B98" w:rsidRPr="00BC094E" w:rsidRDefault="009D0B98" w:rsidP="009D0B98">
      <w:pPr>
        <w:pStyle w:val="20"/>
        <w:ind w:left="1843" w:hanging="850"/>
        <w:rPr>
          <w:ins w:id="282" w:author="Ha Suwook" w:date="2019-05-13T14:36:00Z"/>
          <w:rFonts w:asciiTheme="minorHAnsi" w:eastAsiaTheme="minorEastAsia" w:hAnsiTheme="minorHAnsi" w:cstheme="minorBidi"/>
          <w:b/>
          <w:kern w:val="2"/>
          <w:sz w:val="20"/>
          <w:szCs w:val="22"/>
          <w:lang w:val="en-US" w:eastAsia="ko-KR"/>
          <w:rPrChange w:id="283" w:author="Ha Suwook" w:date="2019-05-13T14:37:00Z">
            <w:rPr>
              <w:ins w:id="284" w:author="Ha Suwook" w:date="2019-05-13T14:36:00Z"/>
              <w:rFonts w:asciiTheme="minorHAnsi" w:eastAsiaTheme="minorEastAsia" w:hAnsiTheme="minorHAnsi" w:cstheme="minorBidi"/>
              <w:kern w:val="2"/>
              <w:sz w:val="20"/>
              <w:szCs w:val="22"/>
              <w:lang w:val="en-US" w:eastAsia="ko-KR"/>
            </w:rPr>
          </w:rPrChange>
        </w:rPr>
        <w:pPrChange w:id="285" w:author="Ha Suwook" w:date="2019-05-13T14:37:00Z">
          <w:pPr>
            <w:pStyle w:val="20"/>
          </w:pPr>
        </w:pPrChange>
      </w:pPr>
      <w:ins w:id="286" w:author="Ha Suwook" w:date="2019-05-13T14:36:00Z">
        <w:r w:rsidRPr="00BC094E">
          <w:rPr>
            <w:rStyle w:val="a5"/>
            <w:b/>
            <w:rPrChange w:id="287" w:author="Ha Suwook" w:date="2019-05-13T14:37:00Z">
              <w:rPr>
                <w:rStyle w:val="a5"/>
              </w:rPr>
            </w:rPrChange>
          </w:rPr>
          <w:fldChar w:fldCharType="begin"/>
        </w:r>
        <w:r w:rsidRPr="00BC094E">
          <w:rPr>
            <w:rStyle w:val="a5"/>
            <w:b/>
            <w:rPrChange w:id="288" w:author="Ha Suwook" w:date="2019-05-13T14:37:00Z">
              <w:rPr>
                <w:rStyle w:val="a5"/>
              </w:rPr>
            </w:rPrChange>
          </w:rPr>
          <w:instrText xml:space="preserve"> </w:instrText>
        </w:r>
        <w:r w:rsidRPr="00BC094E">
          <w:rPr>
            <w:b/>
            <w:rPrChange w:id="289" w:author="Ha Suwook" w:date="2019-05-13T14:37:00Z">
              <w:rPr/>
            </w:rPrChange>
          </w:rPr>
          <w:instrText>HYPERLINK \l "_Toc8650604"</w:instrText>
        </w:r>
        <w:r w:rsidRPr="00BC094E">
          <w:rPr>
            <w:rStyle w:val="a5"/>
            <w:b/>
            <w:rPrChange w:id="290" w:author="Ha Suwook" w:date="2019-05-13T14:37:00Z">
              <w:rPr>
                <w:rStyle w:val="a5"/>
              </w:rPr>
            </w:rPrChange>
          </w:rPr>
          <w:instrText xml:space="preserve"> </w:instrText>
        </w:r>
        <w:r w:rsidRPr="00BC094E">
          <w:rPr>
            <w:rStyle w:val="a5"/>
            <w:b/>
            <w:rPrChange w:id="291" w:author="Ha Suwook" w:date="2019-05-13T14:37:00Z">
              <w:rPr>
                <w:rStyle w:val="a5"/>
              </w:rPr>
            </w:rPrChange>
          </w:rPr>
        </w:r>
        <w:r w:rsidRPr="00BC094E">
          <w:rPr>
            <w:rStyle w:val="a5"/>
            <w:b/>
            <w:rPrChange w:id="292" w:author="Ha Suwook" w:date="2019-05-13T14:37:00Z">
              <w:rPr>
                <w:rStyle w:val="a5"/>
              </w:rPr>
            </w:rPrChange>
          </w:rPr>
          <w:fldChar w:fldCharType="separate"/>
        </w:r>
        <w:r w:rsidRPr="00BC094E">
          <w:rPr>
            <w:rStyle w:val="a5"/>
            <w:rFonts w:eastAsia="Times New Roman"/>
            <w:b/>
            <w:lang w:val="en-US" w:eastAsia="ko-KR"/>
            <w:rPrChange w:id="293" w:author="Ha Suwook" w:date="2019-05-13T14:37:00Z">
              <w:rPr>
                <w:rStyle w:val="a5"/>
                <w:rFonts w:eastAsia="Times New Roman"/>
                <w:b/>
                <w:lang w:val="en-US" w:eastAsia="ko-KR"/>
              </w:rPr>
            </w:rPrChange>
          </w:rPr>
          <w:t>7.1</w:t>
        </w:r>
        <w:r w:rsidRPr="00BC094E">
          <w:rPr>
            <w:rFonts w:asciiTheme="minorHAnsi" w:eastAsiaTheme="minorEastAsia" w:hAnsiTheme="minorHAnsi" w:cstheme="minorBidi"/>
            <w:b/>
            <w:kern w:val="2"/>
            <w:sz w:val="20"/>
            <w:szCs w:val="22"/>
            <w:lang w:val="en-US" w:eastAsia="ko-KR"/>
            <w:rPrChange w:id="294"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SimSun"/>
            <w:b/>
            <w:lang w:eastAsia="zh-CN"/>
            <w:rPrChange w:id="295" w:author="Ha Suwook" w:date="2019-05-13T14:37:00Z">
              <w:rPr>
                <w:rStyle w:val="a5"/>
                <w:rFonts w:eastAsia="Times New Roman"/>
                <w:b/>
                <w:lang w:val="en-US" w:eastAsia="ko-KR"/>
              </w:rPr>
            </w:rPrChange>
          </w:rPr>
          <w:t>Structure</w:t>
        </w:r>
        <w:r w:rsidRPr="00BC094E">
          <w:rPr>
            <w:rStyle w:val="a5"/>
            <w:rFonts w:eastAsia="Times New Roman"/>
            <w:b/>
            <w:lang w:val="en-US" w:eastAsia="ko-KR"/>
            <w:rPrChange w:id="296" w:author="Ha Suwook" w:date="2019-05-13T14:37:00Z">
              <w:rPr>
                <w:rStyle w:val="a5"/>
                <w:rFonts w:eastAsia="Times New Roman"/>
                <w:b/>
                <w:lang w:val="en-US" w:eastAsia="ko-KR"/>
              </w:rPr>
            </w:rPrChange>
          </w:rPr>
          <w:t xml:space="preserve"> and content of a data catalogue</w:t>
        </w:r>
        <w:r w:rsidRPr="00BC094E">
          <w:rPr>
            <w:b/>
            <w:webHidden/>
            <w:rPrChange w:id="297" w:author="Ha Suwook" w:date="2019-05-13T14:37:00Z">
              <w:rPr>
                <w:webHidden/>
              </w:rPr>
            </w:rPrChange>
          </w:rPr>
          <w:tab/>
        </w:r>
        <w:r w:rsidRPr="00BC094E">
          <w:rPr>
            <w:b/>
            <w:webHidden/>
            <w:rPrChange w:id="298" w:author="Ha Suwook" w:date="2019-05-13T14:37:00Z">
              <w:rPr>
                <w:webHidden/>
              </w:rPr>
            </w:rPrChange>
          </w:rPr>
          <w:fldChar w:fldCharType="begin"/>
        </w:r>
        <w:r w:rsidRPr="00BC094E">
          <w:rPr>
            <w:b/>
            <w:webHidden/>
            <w:rPrChange w:id="299" w:author="Ha Suwook" w:date="2019-05-13T14:37:00Z">
              <w:rPr>
                <w:webHidden/>
              </w:rPr>
            </w:rPrChange>
          </w:rPr>
          <w:instrText xml:space="preserve"> PAGEREF _Toc8650604 \h </w:instrText>
        </w:r>
        <w:r w:rsidRPr="00BC094E">
          <w:rPr>
            <w:b/>
            <w:webHidden/>
            <w:rPrChange w:id="300" w:author="Ha Suwook" w:date="2019-05-13T14:37:00Z">
              <w:rPr>
                <w:webHidden/>
              </w:rPr>
            </w:rPrChange>
          </w:rPr>
        </w:r>
      </w:ins>
      <w:r w:rsidRPr="00BC094E">
        <w:rPr>
          <w:b/>
          <w:webHidden/>
          <w:rPrChange w:id="301" w:author="Ha Suwook" w:date="2019-05-13T14:37:00Z">
            <w:rPr>
              <w:webHidden/>
            </w:rPr>
          </w:rPrChange>
        </w:rPr>
        <w:fldChar w:fldCharType="separate"/>
      </w:r>
      <w:ins w:id="302" w:author="Ha Suwook" w:date="2019-05-13T14:36:00Z">
        <w:r w:rsidRPr="00BC094E">
          <w:rPr>
            <w:b/>
            <w:webHidden/>
            <w:rPrChange w:id="303" w:author="Ha Suwook" w:date="2019-05-13T14:37:00Z">
              <w:rPr>
                <w:webHidden/>
              </w:rPr>
            </w:rPrChange>
          </w:rPr>
          <w:t>7</w:t>
        </w:r>
        <w:r w:rsidRPr="00BC094E">
          <w:rPr>
            <w:b/>
            <w:webHidden/>
            <w:rPrChange w:id="304" w:author="Ha Suwook" w:date="2019-05-13T14:37:00Z">
              <w:rPr>
                <w:webHidden/>
              </w:rPr>
            </w:rPrChange>
          </w:rPr>
          <w:fldChar w:fldCharType="end"/>
        </w:r>
        <w:r w:rsidRPr="00BC094E">
          <w:rPr>
            <w:rStyle w:val="a5"/>
            <w:b/>
            <w:rPrChange w:id="305" w:author="Ha Suwook" w:date="2019-05-13T14:37:00Z">
              <w:rPr>
                <w:rStyle w:val="a5"/>
              </w:rPr>
            </w:rPrChange>
          </w:rPr>
          <w:fldChar w:fldCharType="end"/>
        </w:r>
      </w:ins>
    </w:p>
    <w:p w:rsidR="009D0B98" w:rsidRPr="00BC094E" w:rsidRDefault="009D0B98" w:rsidP="009D0B98">
      <w:pPr>
        <w:pStyle w:val="20"/>
        <w:ind w:left="1843" w:hanging="850"/>
        <w:rPr>
          <w:ins w:id="306" w:author="Ha Suwook" w:date="2019-05-13T14:36:00Z"/>
          <w:rFonts w:asciiTheme="minorHAnsi" w:eastAsiaTheme="minorEastAsia" w:hAnsiTheme="minorHAnsi" w:cstheme="minorBidi"/>
          <w:b/>
          <w:kern w:val="2"/>
          <w:sz w:val="20"/>
          <w:szCs w:val="22"/>
          <w:lang w:val="en-US" w:eastAsia="ko-KR"/>
          <w:rPrChange w:id="307" w:author="Ha Suwook" w:date="2019-05-13T14:37:00Z">
            <w:rPr>
              <w:ins w:id="308" w:author="Ha Suwook" w:date="2019-05-13T14:36:00Z"/>
              <w:rFonts w:asciiTheme="minorHAnsi" w:eastAsiaTheme="minorEastAsia" w:hAnsiTheme="minorHAnsi" w:cstheme="minorBidi"/>
              <w:kern w:val="2"/>
              <w:sz w:val="20"/>
              <w:szCs w:val="22"/>
              <w:lang w:val="en-US" w:eastAsia="ko-KR"/>
            </w:rPr>
          </w:rPrChange>
        </w:rPr>
        <w:pPrChange w:id="309" w:author="Ha Suwook" w:date="2019-05-13T14:37:00Z">
          <w:pPr>
            <w:pStyle w:val="20"/>
          </w:pPr>
        </w:pPrChange>
      </w:pPr>
      <w:ins w:id="310" w:author="Ha Suwook" w:date="2019-05-13T14:36:00Z">
        <w:r w:rsidRPr="00BC094E">
          <w:rPr>
            <w:rStyle w:val="a5"/>
            <w:b/>
            <w:rPrChange w:id="311" w:author="Ha Suwook" w:date="2019-05-13T14:37:00Z">
              <w:rPr>
                <w:rStyle w:val="a5"/>
              </w:rPr>
            </w:rPrChange>
          </w:rPr>
          <w:fldChar w:fldCharType="begin"/>
        </w:r>
        <w:r w:rsidRPr="00BC094E">
          <w:rPr>
            <w:rStyle w:val="a5"/>
            <w:b/>
            <w:rPrChange w:id="312" w:author="Ha Suwook" w:date="2019-05-13T14:37:00Z">
              <w:rPr>
                <w:rStyle w:val="a5"/>
              </w:rPr>
            </w:rPrChange>
          </w:rPr>
          <w:instrText xml:space="preserve"> </w:instrText>
        </w:r>
        <w:r w:rsidRPr="00BC094E">
          <w:rPr>
            <w:b/>
            <w:rPrChange w:id="313" w:author="Ha Suwook" w:date="2019-05-13T14:37:00Z">
              <w:rPr/>
            </w:rPrChange>
          </w:rPr>
          <w:instrText>HYPERLINK \l "_Toc8650605"</w:instrText>
        </w:r>
        <w:r w:rsidRPr="00BC094E">
          <w:rPr>
            <w:rStyle w:val="a5"/>
            <w:b/>
            <w:rPrChange w:id="314" w:author="Ha Suwook" w:date="2019-05-13T14:37:00Z">
              <w:rPr>
                <w:rStyle w:val="a5"/>
              </w:rPr>
            </w:rPrChange>
          </w:rPr>
          <w:instrText xml:space="preserve"> </w:instrText>
        </w:r>
        <w:r w:rsidRPr="00BC094E">
          <w:rPr>
            <w:rStyle w:val="a5"/>
            <w:b/>
            <w:rPrChange w:id="315" w:author="Ha Suwook" w:date="2019-05-13T14:37:00Z">
              <w:rPr>
                <w:rStyle w:val="a5"/>
              </w:rPr>
            </w:rPrChange>
          </w:rPr>
        </w:r>
        <w:r w:rsidRPr="00BC094E">
          <w:rPr>
            <w:rStyle w:val="a5"/>
            <w:b/>
            <w:rPrChange w:id="316" w:author="Ha Suwook" w:date="2019-05-13T14:37:00Z">
              <w:rPr>
                <w:rStyle w:val="a5"/>
              </w:rPr>
            </w:rPrChange>
          </w:rPr>
          <w:fldChar w:fldCharType="separate"/>
        </w:r>
        <w:r w:rsidRPr="00BC094E">
          <w:rPr>
            <w:rStyle w:val="a5"/>
            <w:rFonts w:eastAsia="Times New Roman"/>
            <w:b/>
            <w:lang w:val="en-US" w:eastAsia="ko-KR"/>
            <w:rPrChange w:id="317" w:author="Ha Suwook" w:date="2019-05-13T14:37:00Z">
              <w:rPr>
                <w:rStyle w:val="a5"/>
                <w:rFonts w:eastAsia="Times New Roman"/>
                <w:b/>
                <w:lang w:val="en-US" w:eastAsia="ko-KR"/>
              </w:rPr>
            </w:rPrChange>
          </w:rPr>
          <w:t>7.2</w:t>
        </w:r>
        <w:r w:rsidRPr="00BC094E">
          <w:rPr>
            <w:rFonts w:asciiTheme="minorHAnsi" w:eastAsiaTheme="minorEastAsia" w:hAnsiTheme="minorHAnsi" w:cstheme="minorBidi"/>
            <w:b/>
            <w:kern w:val="2"/>
            <w:sz w:val="20"/>
            <w:szCs w:val="22"/>
            <w:lang w:val="en-US" w:eastAsia="ko-KR"/>
            <w:rPrChange w:id="318"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SimSun"/>
            <w:b/>
            <w:lang w:eastAsia="zh-CN"/>
            <w:rPrChange w:id="319" w:author="Ha Suwook" w:date="2019-05-13T14:37:00Z">
              <w:rPr>
                <w:rStyle w:val="a5"/>
                <w:rFonts w:eastAsia="Times New Roman"/>
                <w:b/>
                <w:lang w:val="en-US" w:eastAsia="ko-KR"/>
              </w:rPr>
            </w:rPrChange>
          </w:rPr>
          <w:t>Overview</w:t>
        </w:r>
        <w:r w:rsidRPr="00BC094E">
          <w:rPr>
            <w:b/>
            <w:webHidden/>
            <w:rPrChange w:id="320" w:author="Ha Suwook" w:date="2019-05-13T14:37:00Z">
              <w:rPr>
                <w:webHidden/>
              </w:rPr>
            </w:rPrChange>
          </w:rPr>
          <w:tab/>
        </w:r>
        <w:r w:rsidRPr="00BC094E">
          <w:rPr>
            <w:b/>
            <w:webHidden/>
            <w:rPrChange w:id="321" w:author="Ha Suwook" w:date="2019-05-13T14:37:00Z">
              <w:rPr>
                <w:webHidden/>
              </w:rPr>
            </w:rPrChange>
          </w:rPr>
          <w:fldChar w:fldCharType="begin"/>
        </w:r>
        <w:r w:rsidRPr="00BC094E">
          <w:rPr>
            <w:b/>
            <w:webHidden/>
            <w:rPrChange w:id="322" w:author="Ha Suwook" w:date="2019-05-13T14:37:00Z">
              <w:rPr>
                <w:webHidden/>
              </w:rPr>
            </w:rPrChange>
          </w:rPr>
          <w:instrText xml:space="preserve"> PAGEREF _Toc8650605 \h </w:instrText>
        </w:r>
        <w:r w:rsidRPr="00BC094E">
          <w:rPr>
            <w:b/>
            <w:webHidden/>
            <w:rPrChange w:id="323" w:author="Ha Suwook" w:date="2019-05-13T14:37:00Z">
              <w:rPr>
                <w:webHidden/>
              </w:rPr>
            </w:rPrChange>
          </w:rPr>
        </w:r>
      </w:ins>
      <w:r w:rsidRPr="00BC094E">
        <w:rPr>
          <w:b/>
          <w:webHidden/>
          <w:rPrChange w:id="324" w:author="Ha Suwook" w:date="2019-05-13T14:37:00Z">
            <w:rPr>
              <w:webHidden/>
            </w:rPr>
          </w:rPrChange>
        </w:rPr>
        <w:fldChar w:fldCharType="separate"/>
      </w:r>
      <w:ins w:id="325" w:author="Ha Suwook" w:date="2019-05-13T14:36:00Z">
        <w:r w:rsidRPr="00BC094E">
          <w:rPr>
            <w:b/>
            <w:webHidden/>
            <w:rPrChange w:id="326" w:author="Ha Suwook" w:date="2019-05-13T14:37:00Z">
              <w:rPr>
                <w:webHidden/>
              </w:rPr>
            </w:rPrChange>
          </w:rPr>
          <w:t>8</w:t>
        </w:r>
        <w:r w:rsidRPr="00BC094E">
          <w:rPr>
            <w:b/>
            <w:webHidden/>
            <w:rPrChange w:id="327" w:author="Ha Suwook" w:date="2019-05-13T14:37:00Z">
              <w:rPr>
                <w:webHidden/>
              </w:rPr>
            </w:rPrChange>
          </w:rPr>
          <w:fldChar w:fldCharType="end"/>
        </w:r>
        <w:r w:rsidRPr="00BC094E">
          <w:rPr>
            <w:rStyle w:val="a5"/>
            <w:b/>
            <w:rPrChange w:id="328" w:author="Ha Suwook" w:date="2019-05-13T14:37:00Z">
              <w:rPr>
                <w:rStyle w:val="a5"/>
              </w:rPr>
            </w:rPrChange>
          </w:rPr>
          <w:fldChar w:fldCharType="end"/>
        </w:r>
      </w:ins>
    </w:p>
    <w:p w:rsidR="009D0B98" w:rsidRPr="00BC094E" w:rsidRDefault="009D0B98" w:rsidP="009D0B98">
      <w:pPr>
        <w:pStyle w:val="20"/>
        <w:ind w:left="1843" w:hanging="850"/>
        <w:rPr>
          <w:ins w:id="329" w:author="Ha Suwook" w:date="2019-05-13T14:36:00Z"/>
          <w:rFonts w:asciiTheme="minorHAnsi" w:eastAsiaTheme="minorEastAsia" w:hAnsiTheme="minorHAnsi" w:cstheme="minorBidi"/>
          <w:b/>
          <w:kern w:val="2"/>
          <w:sz w:val="20"/>
          <w:szCs w:val="22"/>
          <w:lang w:val="en-US" w:eastAsia="ko-KR"/>
          <w:rPrChange w:id="330" w:author="Ha Suwook" w:date="2019-05-13T14:37:00Z">
            <w:rPr>
              <w:ins w:id="331" w:author="Ha Suwook" w:date="2019-05-13T14:36:00Z"/>
              <w:rFonts w:asciiTheme="minorHAnsi" w:eastAsiaTheme="minorEastAsia" w:hAnsiTheme="minorHAnsi" w:cstheme="minorBidi"/>
              <w:kern w:val="2"/>
              <w:sz w:val="20"/>
              <w:szCs w:val="22"/>
              <w:lang w:val="en-US" w:eastAsia="ko-KR"/>
            </w:rPr>
          </w:rPrChange>
        </w:rPr>
        <w:pPrChange w:id="332" w:author="Ha Suwook" w:date="2019-05-13T14:37:00Z">
          <w:pPr>
            <w:pStyle w:val="20"/>
          </w:pPr>
        </w:pPrChange>
      </w:pPr>
      <w:ins w:id="333" w:author="Ha Suwook" w:date="2019-05-13T14:36:00Z">
        <w:r w:rsidRPr="00BC094E">
          <w:rPr>
            <w:rStyle w:val="a5"/>
            <w:b/>
            <w:rPrChange w:id="334" w:author="Ha Suwook" w:date="2019-05-13T14:37:00Z">
              <w:rPr>
                <w:rStyle w:val="a5"/>
              </w:rPr>
            </w:rPrChange>
          </w:rPr>
          <w:fldChar w:fldCharType="begin"/>
        </w:r>
        <w:r w:rsidRPr="00BC094E">
          <w:rPr>
            <w:rStyle w:val="a5"/>
            <w:b/>
            <w:rPrChange w:id="335" w:author="Ha Suwook" w:date="2019-05-13T14:37:00Z">
              <w:rPr>
                <w:rStyle w:val="a5"/>
              </w:rPr>
            </w:rPrChange>
          </w:rPr>
          <w:instrText xml:space="preserve"> </w:instrText>
        </w:r>
        <w:r w:rsidRPr="00BC094E">
          <w:rPr>
            <w:b/>
            <w:rPrChange w:id="336" w:author="Ha Suwook" w:date="2019-05-13T14:37:00Z">
              <w:rPr/>
            </w:rPrChange>
          </w:rPr>
          <w:instrText>HYPERLINK \l "_Toc8650606"</w:instrText>
        </w:r>
        <w:r w:rsidRPr="00BC094E">
          <w:rPr>
            <w:rStyle w:val="a5"/>
            <w:b/>
            <w:rPrChange w:id="337" w:author="Ha Suwook" w:date="2019-05-13T14:37:00Z">
              <w:rPr>
                <w:rStyle w:val="a5"/>
              </w:rPr>
            </w:rPrChange>
          </w:rPr>
          <w:instrText xml:space="preserve"> </w:instrText>
        </w:r>
        <w:r w:rsidRPr="00BC094E">
          <w:rPr>
            <w:rStyle w:val="a5"/>
            <w:b/>
            <w:rPrChange w:id="338" w:author="Ha Suwook" w:date="2019-05-13T14:37:00Z">
              <w:rPr>
                <w:rStyle w:val="a5"/>
              </w:rPr>
            </w:rPrChange>
          </w:rPr>
        </w:r>
        <w:r w:rsidRPr="00BC094E">
          <w:rPr>
            <w:rStyle w:val="a5"/>
            <w:b/>
            <w:rPrChange w:id="339" w:author="Ha Suwook" w:date="2019-05-13T14:37:00Z">
              <w:rPr>
                <w:rStyle w:val="a5"/>
              </w:rPr>
            </w:rPrChange>
          </w:rPr>
          <w:fldChar w:fldCharType="separate"/>
        </w:r>
        <w:r w:rsidRPr="00BC094E">
          <w:rPr>
            <w:rStyle w:val="a5"/>
            <w:rFonts w:eastAsia="Times New Roman"/>
            <w:b/>
            <w:lang w:val="en-US" w:eastAsia="ko-KR"/>
            <w:rPrChange w:id="340" w:author="Ha Suwook" w:date="2019-05-13T14:37:00Z">
              <w:rPr>
                <w:rStyle w:val="a5"/>
                <w:rFonts w:eastAsia="Times New Roman"/>
                <w:b/>
                <w:lang w:val="en-US" w:eastAsia="ko-KR"/>
              </w:rPr>
            </w:rPrChange>
          </w:rPr>
          <w:t>7.3</w:t>
        </w:r>
        <w:r w:rsidRPr="00BC094E">
          <w:rPr>
            <w:rFonts w:asciiTheme="minorHAnsi" w:eastAsiaTheme="minorEastAsia" w:hAnsiTheme="minorHAnsi" w:cstheme="minorBidi"/>
            <w:b/>
            <w:kern w:val="2"/>
            <w:sz w:val="20"/>
            <w:szCs w:val="22"/>
            <w:lang w:val="en-US" w:eastAsia="ko-KR"/>
            <w:rPrChange w:id="341"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SimSun"/>
            <w:b/>
            <w:lang w:eastAsia="zh-CN"/>
            <w:rPrChange w:id="342" w:author="Ha Suwook" w:date="2019-05-13T14:37:00Z">
              <w:rPr>
                <w:rStyle w:val="a5"/>
                <w:rFonts w:eastAsia="Times New Roman"/>
                <w:b/>
                <w:lang w:val="en-US" w:eastAsia="ko-KR"/>
              </w:rPr>
            </w:rPrChange>
          </w:rPr>
          <w:t>Responsible</w:t>
        </w:r>
        <w:r w:rsidRPr="00BC094E">
          <w:rPr>
            <w:rStyle w:val="a5"/>
            <w:rFonts w:eastAsia="Times New Roman"/>
            <w:b/>
            <w:lang w:val="en-US" w:eastAsia="ko-KR"/>
            <w:rPrChange w:id="343" w:author="Ha Suwook" w:date="2019-05-13T14:37:00Z">
              <w:rPr>
                <w:rStyle w:val="a5"/>
                <w:rFonts w:eastAsia="Times New Roman"/>
                <w:b/>
                <w:lang w:val="en-US" w:eastAsia="ko-KR"/>
              </w:rPr>
            </w:rPrChange>
          </w:rPr>
          <w:t xml:space="preserve"> party</w:t>
        </w:r>
        <w:r w:rsidRPr="00BC094E">
          <w:rPr>
            <w:b/>
            <w:webHidden/>
            <w:rPrChange w:id="344" w:author="Ha Suwook" w:date="2019-05-13T14:37:00Z">
              <w:rPr>
                <w:webHidden/>
              </w:rPr>
            </w:rPrChange>
          </w:rPr>
          <w:tab/>
        </w:r>
        <w:r w:rsidRPr="00BC094E">
          <w:rPr>
            <w:b/>
            <w:webHidden/>
            <w:rPrChange w:id="345" w:author="Ha Suwook" w:date="2019-05-13T14:37:00Z">
              <w:rPr>
                <w:webHidden/>
              </w:rPr>
            </w:rPrChange>
          </w:rPr>
          <w:fldChar w:fldCharType="begin"/>
        </w:r>
        <w:r w:rsidRPr="00BC094E">
          <w:rPr>
            <w:b/>
            <w:webHidden/>
            <w:rPrChange w:id="346" w:author="Ha Suwook" w:date="2019-05-13T14:37:00Z">
              <w:rPr>
                <w:webHidden/>
              </w:rPr>
            </w:rPrChange>
          </w:rPr>
          <w:instrText xml:space="preserve"> PAGEREF _Toc8650606 \h </w:instrText>
        </w:r>
        <w:r w:rsidRPr="00BC094E">
          <w:rPr>
            <w:b/>
            <w:webHidden/>
            <w:rPrChange w:id="347" w:author="Ha Suwook" w:date="2019-05-13T14:37:00Z">
              <w:rPr>
                <w:webHidden/>
              </w:rPr>
            </w:rPrChange>
          </w:rPr>
        </w:r>
      </w:ins>
      <w:r w:rsidRPr="00BC094E">
        <w:rPr>
          <w:b/>
          <w:webHidden/>
          <w:rPrChange w:id="348" w:author="Ha Suwook" w:date="2019-05-13T14:37:00Z">
            <w:rPr>
              <w:webHidden/>
            </w:rPr>
          </w:rPrChange>
        </w:rPr>
        <w:fldChar w:fldCharType="separate"/>
      </w:r>
      <w:ins w:id="349" w:author="Ha Suwook" w:date="2019-05-13T14:36:00Z">
        <w:r w:rsidRPr="00BC094E">
          <w:rPr>
            <w:b/>
            <w:webHidden/>
            <w:rPrChange w:id="350" w:author="Ha Suwook" w:date="2019-05-13T14:37:00Z">
              <w:rPr>
                <w:webHidden/>
              </w:rPr>
            </w:rPrChange>
          </w:rPr>
          <w:t>8</w:t>
        </w:r>
        <w:r w:rsidRPr="00BC094E">
          <w:rPr>
            <w:b/>
            <w:webHidden/>
            <w:rPrChange w:id="351" w:author="Ha Suwook" w:date="2019-05-13T14:37:00Z">
              <w:rPr>
                <w:webHidden/>
              </w:rPr>
            </w:rPrChange>
          </w:rPr>
          <w:fldChar w:fldCharType="end"/>
        </w:r>
        <w:r w:rsidRPr="00BC094E">
          <w:rPr>
            <w:rStyle w:val="a5"/>
            <w:b/>
            <w:rPrChange w:id="352" w:author="Ha Suwook" w:date="2019-05-13T14:37:00Z">
              <w:rPr>
                <w:rStyle w:val="a5"/>
              </w:rPr>
            </w:rPrChange>
          </w:rPr>
          <w:fldChar w:fldCharType="end"/>
        </w:r>
      </w:ins>
    </w:p>
    <w:p w:rsidR="009D0B98" w:rsidRPr="00BC094E" w:rsidRDefault="009D0B98" w:rsidP="009D0B98">
      <w:pPr>
        <w:pStyle w:val="20"/>
        <w:ind w:left="1843" w:hanging="850"/>
        <w:rPr>
          <w:ins w:id="353" w:author="Ha Suwook" w:date="2019-05-13T14:36:00Z"/>
          <w:rFonts w:asciiTheme="minorHAnsi" w:eastAsiaTheme="minorEastAsia" w:hAnsiTheme="minorHAnsi" w:cstheme="minorBidi"/>
          <w:b/>
          <w:kern w:val="2"/>
          <w:sz w:val="20"/>
          <w:szCs w:val="22"/>
          <w:lang w:val="en-US" w:eastAsia="ko-KR"/>
          <w:rPrChange w:id="354" w:author="Ha Suwook" w:date="2019-05-13T14:37:00Z">
            <w:rPr>
              <w:ins w:id="355" w:author="Ha Suwook" w:date="2019-05-13T14:36:00Z"/>
              <w:rFonts w:asciiTheme="minorHAnsi" w:eastAsiaTheme="minorEastAsia" w:hAnsiTheme="minorHAnsi" w:cstheme="minorBidi"/>
              <w:kern w:val="2"/>
              <w:sz w:val="20"/>
              <w:szCs w:val="22"/>
              <w:lang w:val="en-US" w:eastAsia="ko-KR"/>
            </w:rPr>
          </w:rPrChange>
        </w:rPr>
        <w:pPrChange w:id="356" w:author="Ha Suwook" w:date="2019-05-13T14:37:00Z">
          <w:pPr>
            <w:pStyle w:val="20"/>
          </w:pPr>
        </w:pPrChange>
      </w:pPr>
      <w:ins w:id="357" w:author="Ha Suwook" w:date="2019-05-13T14:36:00Z">
        <w:r w:rsidRPr="00BC094E">
          <w:rPr>
            <w:rStyle w:val="a5"/>
            <w:b/>
            <w:rPrChange w:id="358" w:author="Ha Suwook" w:date="2019-05-13T14:37:00Z">
              <w:rPr>
                <w:rStyle w:val="a5"/>
              </w:rPr>
            </w:rPrChange>
          </w:rPr>
          <w:fldChar w:fldCharType="begin"/>
        </w:r>
        <w:r w:rsidRPr="00BC094E">
          <w:rPr>
            <w:rStyle w:val="a5"/>
            <w:b/>
            <w:rPrChange w:id="359" w:author="Ha Suwook" w:date="2019-05-13T14:37:00Z">
              <w:rPr>
                <w:rStyle w:val="a5"/>
              </w:rPr>
            </w:rPrChange>
          </w:rPr>
          <w:instrText xml:space="preserve"> </w:instrText>
        </w:r>
        <w:r w:rsidRPr="00BC094E">
          <w:rPr>
            <w:b/>
            <w:rPrChange w:id="360" w:author="Ha Suwook" w:date="2019-05-13T14:37:00Z">
              <w:rPr/>
            </w:rPrChange>
          </w:rPr>
          <w:instrText>HYPERLINK \l "_Toc8650607"</w:instrText>
        </w:r>
        <w:r w:rsidRPr="00BC094E">
          <w:rPr>
            <w:rStyle w:val="a5"/>
            <w:b/>
            <w:rPrChange w:id="361" w:author="Ha Suwook" w:date="2019-05-13T14:37:00Z">
              <w:rPr>
                <w:rStyle w:val="a5"/>
              </w:rPr>
            </w:rPrChange>
          </w:rPr>
          <w:instrText xml:space="preserve"> </w:instrText>
        </w:r>
        <w:r w:rsidRPr="00BC094E">
          <w:rPr>
            <w:rStyle w:val="a5"/>
            <w:b/>
            <w:rPrChange w:id="362" w:author="Ha Suwook" w:date="2019-05-13T14:37:00Z">
              <w:rPr>
                <w:rStyle w:val="a5"/>
              </w:rPr>
            </w:rPrChange>
          </w:rPr>
        </w:r>
        <w:r w:rsidRPr="00BC094E">
          <w:rPr>
            <w:rStyle w:val="a5"/>
            <w:b/>
            <w:rPrChange w:id="363" w:author="Ha Suwook" w:date="2019-05-13T14:37:00Z">
              <w:rPr>
                <w:rStyle w:val="a5"/>
              </w:rPr>
            </w:rPrChange>
          </w:rPr>
          <w:fldChar w:fldCharType="separate"/>
        </w:r>
        <w:r w:rsidRPr="00BC094E">
          <w:rPr>
            <w:rStyle w:val="a5"/>
            <w:rFonts w:eastAsia="Times New Roman"/>
            <w:b/>
            <w:lang w:val="en-US" w:eastAsia="ko-KR"/>
            <w:rPrChange w:id="364" w:author="Ha Suwook" w:date="2019-05-13T14:37:00Z">
              <w:rPr>
                <w:rStyle w:val="a5"/>
                <w:rFonts w:eastAsia="Times New Roman"/>
                <w:b/>
                <w:lang w:val="en-US" w:eastAsia="ko-KR"/>
              </w:rPr>
            </w:rPrChange>
          </w:rPr>
          <w:t>7.4</w:t>
        </w:r>
        <w:r w:rsidRPr="00BC094E">
          <w:rPr>
            <w:rFonts w:asciiTheme="minorHAnsi" w:eastAsiaTheme="minorEastAsia" w:hAnsiTheme="minorHAnsi" w:cstheme="minorBidi"/>
            <w:b/>
            <w:kern w:val="2"/>
            <w:sz w:val="20"/>
            <w:szCs w:val="22"/>
            <w:lang w:val="en-US" w:eastAsia="ko-KR"/>
            <w:rPrChange w:id="365"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Times New Roman"/>
            <w:b/>
            <w:lang w:val="en-US" w:eastAsia="ko-KR"/>
            <w:rPrChange w:id="366" w:author="Ha Suwook" w:date="2019-05-13T14:37:00Z">
              <w:rPr>
                <w:rStyle w:val="a5"/>
                <w:rFonts w:eastAsia="Times New Roman"/>
                <w:b/>
                <w:lang w:val="en-US" w:eastAsia="ko-KR"/>
              </w:rPr>
            </w:rPrChange>
          </w:rPr>
          <w:t>Dataset information</w:t>
        </w:r>
        <w:r w:rsidRPr="00BC094E">
          <w:rPr>
            <w:b/>
            <w:webHidden/>
            <w:rPrChange w:id="367" w:author="Ha Suwook" w:date="2019-05-13T14:37:00Z">
              <w:rPr>
                <w:webHidden/>
              </w:rPr>
            </w:rPrChange>
          </w:rPr>
          <w:tab/>
        </w:r>
        <w:r w:rsidRPr="00BC094E">
          <w:rPr>
            <w:b/>
            <w:webHidden/>
            <w:rPrChange w:id="368" w:author="Ha Suwook" w:date="2019-05-13T14:37:00Z">
              <w:rPr>
                <w:webHidden/>
              </w:rPr>
            </w:rPrChange>
          </w:rPr>
          <w:fldChar w:fldCharType="begin"/>
        </w:r>
        <w:r w:rsidRPr="00BC094E">
          <w:rPr>
            <w:b/>
            <w:webHidden/>
            <w:rPrChange w:id="369" w:author="Ha Suwook" w:date="2019-05-13T14:37:00Z">
              <w:rPr>
                <w:webHidden/>
              </w:rPr>
            </w:rPrChange>
          </w:rPr>
          <w:instrText xml:space="preserve"> PAGEREF _Toc8650607 \h </w:instrText>
        </w:r>
        <w:r w:rsidRPr="00BC094E">
          <w:rPr>
            <w:b/>
            <w:webHidden/>
            <w:rPrChange w:id="370" w:author="Ha Suwook" w:date="2019-05-13T14:37:00Z">
              <w:rPr>
                <w:webHidden/>
              </w:rPr>
            </w:rPrChange>
          </w:rPr>
        </w:r>
      </w:ins>
      <w:r w:rsidRPr="00BC094E">
        <w:rPr>
          <w:b/>
          <w:webHidden/>
          <w:rPrChange w:id="371" w:author="Ha Suwook" w:date="2019-05-13T14:37:00Z">
            <w:rPr>
              <w:webHidden/>
            </w:rPr>
          </w:rPrChange>
        </w:rPr>
        <w:fldChar w:fldCharType="separate"/>
      </w:r>
      <w:ins w:id="372" w:author="Ha Suwook" w:date="2019-05-13T14:36:00Z">
        <w:r w:rsidRPr="00BC094E">
          <w:rPr>
            <w:b/>
            <w:webHidden/>
            <w:rPrChange w:id="373" w:author="Ha Suwook" w:date="2019-05-13T14:37:00Z">
              <w:rPr>
                <w:webHidden/>
              </w:rPr>
            </w:rPrChange>
          </w:rPr>
          <w:t>9</w:t>
        </w:r>
        <w:r w:rsidRPr="00BC094E">
          <w:rPr>
            <w:b/>
            <w:webHidden/>
            <w:rPrChange w:id="374" w:author="Ha Suwook" w:date="2019-05-13T14:37:00Z">
              <w:rPr>
                <w:webHidden/>
              </w:rPr>
            </w:rPrChange>
          </w:rPr>
          <w:fldChar w:fldCharType="end"/>
        </w:r>
        <w:r w:rsidRPr="00BC094E">
          <w:rPr>
            <w:rStyle w:val="a5"/>
            <w:b/>
            <w:rPrChange w:id="375" w:author="Ha Suwook" w:date="2019-05-13T14:37:00Z">
              <w:rPr>
                <w:rStyle w:val="a5"/>
              </w:rPr>
            </w:rPrChange>
          </w:rPr>
          <w:fldChar w:fldCharType="end"/>
        </w:r>
      </w:ins>
    </w:p>
    <w:p w:rsidR="009D0B98" w:rsidRPr="00BC094E" w:rsidRDefault="009D0B98" w:rsidP="009D0B98">
      <w:pPr>
        <w:pStyle w:val="20"/>
        <w:ind w:left="1843" w:hanging="850"/>
        <w:rPr>
          <w:ins w:id="376" w:author="Ha Suwook" w:date="2019-05-13T14:36:00Z"/>
          <w:rFonts w:asciiTheme="minorHAnsi" w:eastAsiaTheme="minorEastAsia" w:hAnsiTheme="minorHAnsi" w:cstheme="minorBidi"/>
          <w:b/>
          <w:kern w:val="2"/>
          <w:sz w:val="20"/>
          <w:szCs w:val="22"/>
          <w:lang w:val="en-US" w:eastAsia="ko-KR"/>
          <w:rPrChange w:id="377" w:author="Ha Suwook" w:date="2019-05-13T14:37:00Z">
            <w:rPr>
              <w:ins w:id="378" w:author="Ha Suwook" w:date="2019-05-13T14:36:00Z"/>
              <w:rFonts w:asciiTheme="minorHAnsi" w:eastAsiaTheme="minorEastAsia" w:hAnsiTheme="minorHAnsi" w:cstheme="minorBidi"/>
              <w:kern w:val="2"/>
              <w:sz w:val="20"/>
              <w:szCs w:val="22"/>
              <w:lang w:val="en-US" w:eastAsia="ko-KR"/>
            </w:rPr>
          </w:rPrChange>
        </w:rPr>
        <w:pPrChange w:id="379" w:author="Ha Suwook" w:date="2019-05-13T14:37:00Z">
          <w:pPr>
            <w:pStyle w:val="20"/>
          </w:pPr>
        </w:pPrChange>
      </w:pPr>
      <w:ins w:id="380" w:author="Ha Suwook" w:date="2019-05-13T14:36:00Z">
        <w:r w:rsidRPr="00BC094E">
          <w:rPr>
            <w:rStyle w:val="a5"/>
            <w:b/>
            <w:rPrChange w:id="381" w:author="Ha Suwook" w:date="2019-05-13T14:37:00Z">
              <w:rPr>
                <w:rStyle w:val="a5"/>
              </w:rPr>
            </w:rPrChange>
          </w:rPr>
          <w:fldChar w:fldCharType="begin"/>
        </w:r>
        <w:r w:rsidRPr="00BC094E">
          <w:rPr>
            <w:rStyle w:val="a5"/>
            <w:b/>
            <w:rPrChange w:id="382" w:author="Ha Suwook" w:date="2019-05-13T14:37:00Z">
              <w:rPr>
                <w:rStyle w:val="a5"/>
              </w:rPr>
            </w:rPrChange>
          </w:rPr>
          <w:instrText xml:space="preserve"> </w:instrText>
        </w:r>
        <w:r w:rsidRPr="00BC094E">
          <w:rPr>
            <w:b/>
            <w:rPrChange w:id="383" w:author="Ha Suwook" w:date="2019-05-13T14:37:00Z">
              <w:rPr/>
            </w:rPrChange>
          </w:rPr>
          <w:instrText>HYPERLINK \l "_Toc8650608"</w:instrText>
        </w:r>
        <w:r w:rsidRPr="00BC094E">
          <w:rPr>
            <w:rStyle w:val="a5"/>
            <w:b/>
            <w:rPrChange w:id="384" w:author="Ha Suwook" w:date="2019-05-13T14:37:00Z">
              <w:rPr>
                <w:rStyle w:val="a5"/>
              </w:rPr>
            </w:rPrChange>
          </w:rPr>
          <w:instrText xml:space="preserve"> </w:instrText>
        </w:r>
        <w:r w:rsidRPr="00BC094E">
          <w:rPr>
            <w:rStyle w:val="a5"/>
            <w:b/>
            <w:rPrChange w:id="385" w:author="Ha Suwook" w:date="2019-05-13T14:37:00Z">
              <w:rPr>
                <w:rStyle w:val="a5"/>
              </w:rPr>
            </w:rPrChange>
          </w:rPr>
        </w:r>
        <w:r w:rsidRPr="00BC094E">
          <w:rPr>
            <w:rStyle w:val="a5"/>
            <w:b/>
            <w:rPrChange w:id="386" w:author="Ha Suwook" w:date="2019-05-13T14:37:00Z">
              <w:rPr>
                <w:rStyle w:val="a5"/>
              </w:rPr>
            </w:rPrChange>
          </w:rPr>
          <w:fldChar w:fldCharType="separate"/>
        </w:r>
        <w:r w:rsidRPr="00BC094E">
          <w:rPr>
            <w:rStyle w:val="a5"/>
            <w:b/>
            <w:lang w:val="en-US" w:eastAsia="ko-KR"/>
            <w:rPrChange w:id="387" w:author="Ha Suwook" w:date="2019-05-13T14:37:00Z">
              <w:rPr>
                <w:rStyle w:val="a5"/>
                <w:lang w:val="en-US" w:eastAsia="ko-KR"/>
              </w:rPr>
            </w:rPrChange>
          </w:rPr>
          <w:t>7.5</w:t>
        </w:r>
        <w:r w:rsidRPr="00BC094E">
          <w:rPr>
            <w:rFonts w:asciiTheme="minorHAnsi" w:eastAsiaTheme="minorEastAsia" w:hAnsiTheme="minorHAnsi" w:cstheme="minorBidi"/>
            <w:b/>
            <w:kern w:val="2"/>
            <w:sz w:val="20"/>
            <w:szCs w:val="22"/>
            <w:lang w:val="en-US" w:eastAsia="ko-KR"/>
            <w:rPrChange w:id="388" w:author="Ha Suwook" w:date="2019-05-13T14:37:00Z">
              <w:rPr>
                <w:rFonts w:asciiTheme="minorHAnsi" w:eastAsiaTheme="minorEastAsia" w:hAnsiTheme="minorHAnsi" w:cstheme="minorBidi"/>
                <w:kern w:val="2"/>
                <w:sz w:val="20"/>
                <w:szCs w:val="22"/>
                <w:lang w:val="en-US" w:eastAsia="ko-KR"/>
              </w:rPr>
            </w:rPrChange>
          </w:rPr>
          <w:tab/>
        </w:r>
        <w:r w:rsidRPr="00BC094E">
          <w:rPr>
            <w:rStyle w:val="a5"/>
            <w:b/>
            <w:lang w:val="en-US" w:eastAsia="ko-KR"/>
            <w:rPrChange w:id="389" w:author="Ha Suwook" w:date="2019-05-13T14:37:00Z">
              <w:rPr>
                <w:rStyle w:val="a5"/>
                <w:lang w:val="en-US" w:eastAsia="ko-KR"/>
              </w:rPr>
            </w:rPrChange>
          </w:rPr>
          <w:t>Domain information</w:t>
        </w:r>
        <w:r w:rsidRPr="00BC094E">
          <w:rPr>
            <w:b/>
            <w:webHidden/>
            <w:rPrChange w:id="390" w:author="Ha Suwook" w:date="2019-05-13T14:37:00Z">
              <w:rPr>
                <w:webHidden/>
              </w:rPr>
            </w:rPrChange>
          </w:rPr>
          <w:tab/>
        </w:r>
        <w:r w:rsidRPr="00BC094E">
          <w:rPr>
            <w:b/>
            <w:webHidden/>
            <w:rPrChange w:id="391" w:author="Ha Suwook" w:date="2019-05-13T14:37:00Z">
              <w:rPr>
                <w:webHidden/>
              </w:rPr>
            </w:rPrChange>
          </w:rPr>
          <w:fldChar w:fldCharType="begin"/>
        </w:r>
        <w:r w:rsidRPr="00BC094E">
          <w:rPr>
            <w:b/>
            <w:webHidden/>
            <w:rPrChange w:id="392" w:author="Ha Suwook" w:date="2019-05-13T14:37:00Z">
              <w:rPr>
                <w:webHidden/>
              </w:rPr>
            </w:rPrChange>
          </w:rPr>
          <w:instrText xml:space="preserve"> PAGEREF _Toc8650608 \h </w:instrText>
        </w:r>
        <w:r w:rsidRPr="00BC094E">
          <w:rPr>
            <w:b/>
            <w:webHidden/>
            <w:rPrChange w:id="393" w:author="Ha Suwook" w:date="2019-05-13T14:37:00Z">
              <w:rPr>
                <w:webHidden/>
              </w:rPr>
            </w:rPrChange>
          </w:rPr>
        </w:r>
      </w:ins>
      <w:r w:rsidRPr="00BC094E">
        <w:rPr>
          <w:b/>
          <w:webHidden/>
          <w:rPrChange w:id="394" w:author="Ha Suwook" w:date="2019-05-13T14:37:00Z">
            <w:rPr>
              <w:webHidden/>
            </w:rPr>
          </w:rPrChange>
        </w:rPr>
        <w:fldChar w:fldCharType="separate"/>
      </w:r>
      <w:ins w:id="395" w:author="Ha Suwook" w:date="2019-05-13T14:36:00Z">
        <w:r w:rsidRPr="00BC094E">
          <w:rPr>
            <w:b/>
            <w:webHidden/>
            <w:rPrChange w:id="396" w:author="Ha Suwook" w:date="2019-05-13T14:37:00Z">
              <w:rPr>
                <w:webHidden/>
              </w:rPr>
            </w:rPrChange>
          </w:rPr>
          <w:t>9</w:t>
        </w:r>
        <w:r w:rsidRPr="00BC094E">
          <w:rPr>
            <w:b/>
            <w:webHidden/>
            <w:rPrChange w:id="397" w:author="Ha Suwook" w:date="2019-05-13T14:37:00Z">
              <w:rPr>
                <w:webHidden/>
              </w:rPr>
            </w:rPrChange>
          </w:rPr>
          <w:fldChar w:fldCharType="end"/>
        </w:r>
        <w:r w:rsidRPr="00BC094E">
          <w:rPr>
            <w:rStyle w:val="a5"/>
            <w:b/>
            <w:rPrChange w:id="398" w:author="Ha Suwook" w:date="2019-05-13T14:37:00Z">
              <w:rPr>
                <w:rStyle w:val="a5"/>
              </w:rPr>
            </w:rPrChange>
          </w:rPr>
          <w:fldChar w:fldCharType="end"/>
        </w:r>
      </w:ins>
    </w:p>
    <w:p w:rsidR="009D0B98" w:rsidRPr="00BC094E" w:rsidRDefault="009D0B98" w:rsidP="009D0B98">
      <w:pPr>
        <w:pStyle w:val="20"/>
        <w:ind w:left="1843" w:hanging="850"/>
        <w:rPr>
          <w:ins w:id="399" w:author="Ha Suwook" w:date="2019-05-13T14:36:00Z"/>
          <w:rFonts w:asciiTheme="minorHAnsi" w:eastAsiaTheme="minorEastAsia" w:hAnsiTheme="minorHAnsi" w:cstheme="minorBidi"/>
          <w:b/>
          <w:kern w:val="2"/>
          <w:sz w:val="20"/>
          <w:szCs w:val="22"/>
          <w:lang w:val="en-US" w:eastAsia="ko-KR"/>
          <w:rPrChange w:id="400" w:author="Ha Suwook" w:date="2019-05-13T14:37:00Z">
            <w:rPr>
              <w:ins w:id="401" w:author="Ha Suwook" w:date="2019-05-13T14:36:00Z"/>
              <w:rFonts w:asciiTheme="minorHAnsi" w:eastAsiaTheme="minorEastAsia" w:hAnsiTheme="minorHAnsi" w:cstheme="minorBidi"/>
              <w:kern w:val="2"/>
              <w:sz w:val="20"/>
              <w:szCs w:val="22"/>
              <w:lang w:val="en-US" w:eastAsia="ko-KR"/>
            </w:rPr>
          </w:rPrChange>
        </w:rPr>
        <w:pPrChange w:id="402" w:author="Ha Suwook" w:date="2019-05-13T14:37:00Z">
          <w:pPr>
            <w:pStyle w:val="20"/>
          </w:pPr>
        </w:pPrChange>
      </w:pPr>
      <w:ins w:id="403" w:author="Ha Suwook" w:date="2019-05-13T14:36:00Z">
        <w:r w:rsidRPr="00BC094E">
          <w:rPr>
            <w:rStyle w:val="a5"/>
            <w:b/>
            <w:rPrChange w:id="404" w:author="Ha Suwook" w:date="2019-05-13T14:37:00Z">
              <w:rPr>
                <w:rStyle w:val="a5"/>
              </w:rPr>
            </w:rPrChange>
          </w:rPr>
          <w:fldChar w:fldCharType="begin"/>
        </w:r>
        <w:r w:rsidRPr="00BC094E">
          <w:rPr>
            <w:rStyle w:val="a5"/>
            <w:b/>
            <w:rPrChange w:id="405" w:author="Ha Suwook" w:date="2019-05-13T14:37:00Z">
              <w:rPr>
                <w:rStyle w:val="a5"/>
              </w:rPr>
            </w:rPrChange>
          </w:rPr>
          <w:instrText xml:space="preserve"> </w:instrText>
        </w:r>
        <w:r w:rsidRPr="00BC094E">
          <w:rPr>
            <w:b/>
            <w:rPrChange w:id="406" w:author="Ha Suwook" w:date="2019-05-13T14:37:00Z">
              <w:rPr/>
            </w:rPrChange>
          </w:rPr>
          <w:instrText>HYPERLINK \l "_Toc8650609"</w:instrText>
        </w:r>
        <w:r w:rsidRPr="00BC094E">
          <w:rPr>
            <w:rStyle w:val="a5"/>
            <w:b/>
            <w:rPrChange w:id="407" w:author="Ha Suwook" w:date="2019-05-13T14:37:00Z">
              <w:rPr>
                <w:rStyle w:val="a5"/>
              </w:rPr>
            </w:rPrChange>
          </w:rPr>
          <w:instrText xml:space="preserve"> </w:instrText>
        </w:r>
        <w:r w:rsidRPr="00BC094E">
          <w:rPr>
            <w:rStyle w:val="a5"/>
            <w:b/>
            <w:rPrChange w:id="408" w:author="Ha Suwook" w:date="2019-05-13T14:37:00Z">
              <w:rPr>
                <w:rStyle w:val="a5"/>
              </w:rPr>
            </w:rPrChange>
          </w:rPr>
        </w:r>
        <w:r w:rsidRPr="00BC094E">
          <w:rPr>
            <w:rStyle w:val="a5"/>
            <w:b/>
            <w:rPrChange w:id="409" w:author="Ha Suwook" w:date="2019-05-13T14:37:00Z">
              <w:rPr>
                <w:rStyle w:val="a5"/>
              </w:rPr>
            </w:rPrChange>
          </w:rPr>
          <w:fldChar w:fldCharType="separate"/>
        </w:r>
        <w:r w:rsidRPr="00BC094E">
          <w:rPr>
            <w:rStyle w:val="a5"/>
            <w:b/>
            <w:lang w:val="en-US" w:eastAsia="ko-KR"/>
            <w:rPrChange w:id="410" w:author="Ha Suwook" w:date="2019-05-13T14:37:00Z">
              <w:rPr>
                <w:rStyle w:val="a5"/>
                <w:lang w:val="en-US" w:eastAsia="ko-KR"/>
              </w:rPr>
            </w:rPrChange>
          </w:rPr>
          <w:t>7.6</w:t>
        </w:r>
        <w:r w:rsidRPr="00BC094E">
          <w:rPr>
            <w:rFonts w:asciiTheme="minorHAnsi" w:eastAsiaTheme="minorEastAsia" w:hAnsiTheme="minorHAnsi" w:cstheme="minorBidi"/>
            <w:b/>
            <w:kern w:val="2"/>
            <w:sz w:val="20"/>
            <w:szCs w:val="22"/>
            <w:lang w:val="en-US" w:eastAsia="ko-KR"/>
            <w:rPrChange w:id="411" w:author="Ha Suwook" w:date="2019-05-13T14:37:00Z">
              <w:rPr>
                <w:rFonts w:asciiTheme="minorHAnsi" w:eastAsiaTheme="minorEastAsia" w:hAnsiTheme="minorHAnsi" w:cstheme="minorBidi"/>
                <w:kern w:val="2"/>
                <w:sz w:val="20"/>
                <w:szCs w:val="22"/>
                <w:lang w:val="en-US" w:eastAsia="ko-KR"/>
              </w:rPr>
            </w:rPrChange>
          </w:rPr>
          <w:tab/>
        </w:r>
        <w:r w:rsidRPr="00BC094E">
          <w:rPr>
            <w:rStyle w:val="a5"/>
            <w:b/>
            <w:lang w:val="en-US" w:eastAsia="ko-KR"/>
            <w:rPrChange w:id="412" w:author="Ha Suwook" w:date="2019-05-13T14:37:00Z">
              <w:rPr>
                <w:rStyle w:val="a5"/>
                <w:lang w:val="en-US" w:eastAsia="ko-KR"/>
              </w:rPr>
            </w:rPrChange>
          </w:rPr>
          <w:t xml:space="preserve">Data </w:t>
        </w:r>
        <w:r w:rsidRPr="00BC094E">
          <w:rPr>
            <w:rStyle w:val="a5"/>
            <w:rFonts w:eastAsia="SimSun"/>
            <w:b/>
            <w:lang w:eastAsia="zh-CN"/>
            <w:rPrChange w:id="413" w:author="Ha Suwook" w:date="2019-05-13T14:37:00Z">
              <w:rPr>
                <w:rStyle w:val="a5"/>
                <w:lang w:val="en-US" w:eastAsia="ko-KR"/>
              </w:rPr>
            </w:rPrChange>
          </w:rPr>
          <w:t>quality</w:t>
        </w:r>
        <w:r w:rsidRPr="00BC094E">
          <w:rPr>
            <w:b/>
            <w:webHidden/>
            <w:rPrChange w:id="414" w:author="Ha Suwook" w:date="2019-05-13T14:37:00Z">
              <w:rPr>
                <w:webHidden/>
              </w:rPr>
            </w:rPrChange>
          </w:rPr>
          <w:tab/>
        </w:r>
        <w:r w:rsidRPr="00BC094E">
          <w:rPr>
            <w:b/>
            <w:webHidden/>
            <w:rPrChange w:id="415" w:author="Ha Suwook" w:date="2019-05-13T14:37:00Z">
              <w:rPr>
                <w:webHidden/>
              </w:rPr>
            </w:rPrChange>
          </w:rPr>
          <w:fldChar w:fldCharType="begin"/>
        </w:r>
        <w:r w:rsidRPr="00BC094E">
          <w:rPr>
            <w:b/>
            <w:webHidden/>
            <w:rPrChange w:id="416" w:author="Ha Suwook" w:date="2019-05-13T14:37:00Z">
              <w:rPr>
                <w:webHidden/>
              </w:rPr>
            </w:rPrChange>
          </w:rPr>
          <w:instrText xml:space="preserve"> PAGEREF _Toc8650609 \h </w:instrText>
        </w:r>
        <w:r w:rsidRPr="00BC094E">
          <w:rPr>
            <w:b/>
            <w:webHidden/>
            <w:rPrChange w:id="417" w:author="Ha Suwook" w:date="2019-05-13T14:37:00Z">
              <w:rPr>
                <w:webHidden/>
              </w:rPr>
            </w:rPrChange>
          </w:rPr>
        </w:r>
      </w:ins>
      <w:r w:rsidRPr="00BC094E">
        <w:rPr>
          <w:b/>
          <w:webHidden/>
          <w:rPrChange w:id="418" w:author="Ha Suwook" w:date="2019-05-13T14:37:00Z">
            <w:rPr>
              <w:webHidden/>
            </w:rPr>
          </w:rPrChange>
        </w:rPr>
        <w:fldChar w:fldCharType="separate"/>
      </w:r>
      <w:ins w:id="419" w:author="Ha Suwook" w:date="2019-05-13T14:36:00Z">
        <w:r w:rsidRPr="00BC094E">
          <w:rPr>
            <w:b/>
            <w:webHidden/>
            <w:rPrChange w:id="420" w:author="Ha Suwook" w:date="2019-05-13T14:37:00Z">
              <w:rPr>
                <w:webHidden/>
              </w:rPr>
            </w:rPrChange>
          </w:rPr>
          <w:t>9</w:t>
        </w:r>
        <w:r w:rsidRPr="00BC094E">
          <w:rPr>
            <w:b/>
            <w:webHidden/>
            <w:rPrChange w:id="421" w:author="Ha Suwook" w:date="2019-05-13T14:37:00Z">
              <w:rPr>
                <w:webHidden/>
              </w:rPr>
            </w:rPrChange>
          </w:rPr>
          <w:fldChar w:fldCharType="end"/>
        </w:r>
        <w:r w:rsidRPr="00BC094E">
          <w:rPr>
            <w:rStyle w:val="a5"/>
            <w:b/>
            <w:rPrChange w:id="422" w:author="Ha Suwook" w:date="2019-05-13T14:37:00Z">
              <w:rPr>
                <w:rStyle w:val="a5"/>
              </w:rPr>
            </w:rPrChange>
          </w:rPr>
          <w:fldChar w:fldCharType="end"/>
        </w:r>
      </w:ins>
    </w:p>
    <w:p w:rsidR="009D0B98" w:rsidRPr="00BC094E" w:rsidRDefault="009D0B98" w:rsidP="009D0B98">
      <w:pPr>
        <w:pStyle w:val="20"/>
        <w:ind w:left="1843" w:hanging="850"/>
        <w:rPr>
          <w:ins w:id="423" w:author="Ha Suwook" w:date="2019-05-13T14:36:00Z"/>
          <w:rFonts w:asciiTheme="minorHAnsi" w:eastAsiaTheme="minorEastAsia" w:hAnsiTheme="minorHAnsi" w:cstheme="minorBidi"/>
          <w:b/>
          <w:kern w:val="2"/>
          <w:sz w:val="20"/>
          <w:szCs w:val="22"/>
          <w:lang w:val="en-US" w:eastAsia="ko-KR"/>
          <w:rPrChange w:id="424" w:author="Ha Suwook" w:date="2019-05-13T14:37:00Z">
            <w:rPr>
              <w:ins w:id="425" w:author="Ha Suwook" w:date="2019-05-13T14:36:00Z"/>
              <w:rFonts w:asciiTheme="minorHAnsi" w:eastAsiaTheme="minorEastAsia" w:hAnsiTheme="minorHAnsi" w:cstheme="minorBidi"/>
              <w:kern w:val="2"/>
              <w:sz w:val="20"/>
              <w:szCs w:val="22"/>
              <w:lang w:val="en-US" w:eastAsia="ko-KR"/>
            </w:rPr>
          </w:rPrChange>
        </w:rPr>
        <w:pPrChange w:id="426" w:author="Ha Suwook" w:date="2019-05-13T14:37:00Z">
          <w:pPr>
            <w:pStyle w:val="20"/>
          </w:pPr>
        </w:pPrChange>
      </w:pPr>
      <w:ins w:id="427" w:author="Ha Suwook" w:date="2019-05-13T14:36:00Z">
        <w:r w:rsidRPr="00BC094E">
          <w:rPr>
            <w:rStyle w:val="a5"/>
            <w:b/>
            <w:rPrChange w:id="428" w:author="Ha Suwook" w:date="2019-05-13T14:37:00Z">
              <w:rPr>
                <w:rStyle w:val="a5"/>
              </w:rPr>
            </w:rPrChange>
          </w:rPr>
          <w:fldChar w:fldCharType="begin"/>
        </w:r>
        <w:r w:rsidRPr="00BC094E">
          <w:rPr>
            <w:rStyle w:val="a5"/>
            <w:b/>
            <w:rPrChange w:id="429" w:author="Ha Suwook" w:date="2019-05-13T14:37:00Z">
              <w:rPr>
                <w:rStyle w:val="a5"/>
              </w:rPr>
            </w:rPrChange>
          </w:rPr>
          <w:instrText xml:space="preserve"> </w:instrText>
        </w:r>
        <w:r w:rsidRPr="00BC094E">
          <w:rPr>
            <w:b/>
            <w:rPrChange w:id="430" w:author="Ha Suwook" w:date="2019-05-13T14:37:00Z">
              <w:rPr/>
            </w:rPrChange>
          </w:rPr>
          <w:instrText>HYPERLINK \l "_Toc8650610"</w:instrText>
        </w:r>
        <w:r w:rsidRPr="00BC094E">
          <w:rPr>
            <w:rStyle w:val="a5"/>
            <w:b/>
            <w:rPrChange w:id="431" w:author="Ha Suwook" w:date="2019-05-13T14:37:00Z">
              <w:rPr>
                <w:rStyle w:val="a5"/>
              </w:rPr>
            </w:rPrChange>
          </w:rPr>
          <w:instrText xml:space="preserve"> </w:instrText>
        </w:r>
        <w:r w:rsidRPr="00BC094E">
          <w:rPr>
            <w:rStyle w:val="a5"/>
            <w:b/>
            <w:rPrChange w:id="432" w:author="Ha Suwook" w:date="2019-05-13T14:37:00Z">
              <w:rPr>
                <w:rStyle w:val="a5"/>
              </w:rPr>
            </w:rPrChange>
          </w:rPr>
        </w:r>
        <w:r w:rsidRPr="00BC094E">
          <w:rPr>
            <w:rStyle w:val="a5"/>
            <w:b/>
            <w:rPrChange w:id="433" w:author="Ha Suwook" w:date="2019-05-13T14:37:00Z">
              <w:rPr>
                <w:rStyle w:val="a5"/>
              </w:rPr>
            </w:rPrChange>
          </w:rPr>
          <w:fldChar w:fldCharType="separate"/>
        </w:r>
        <w:r w:rsidRPr="00BC094E">
          <w:rPr>
            <w:rStyle w:val="a5"/>
            <w:b/>
            <w:lang w:val="en-US" w:eastAsia="ko-KR"/>
            <w:rPrChange w:id="434" w:author="Ha Suwook" w:date="2019-05-13T14:37:00Z">
              <w:rPr>
                <w:rStyle w:val="a5"/>
                <w:lang w:val="en-US" w:eastAsia="ko-KR"/>
              </w:rPr>
            </w:rPrChange>
          </w:rPr>
          <w:t>7.7</w:t>
        </w:r>
        <w:r w:rsidRPr="00BC094E">
          <w:rPr>
            <w:rFonts w:asciiTheme="minorHAnsi" w:eastAsiaTheme="minorEastAsia" w:hAnsiTheme="minorHAnsi" w:cstheme="minorBidi"/>
            <w:b/>
            <w:kern w:val="2"/>
            <w:sz w:val="20"/>
            <w:szCs w:val="22"/>
            <w:lang w:val="en-US" w:eastAsia="ko-KR"/>
            <w:rPrChange w:id="435" w:author="Ha Suwook" w:date="2019-05-13T14:37:00Z">
              <w:rPr>
                <w:rFonts w:asciiTheme="minorHAnsi" w:eastAsiaTheme="minorEastAsia" w:hAnsiTheme="minorHAnsi" w:cstheme="minorBidi"/>
                <w:kern w:val="2"/>
                <w:sz w:val="20"/>
                <w:szCs w:val="22"/>
                <w:lang w:val="en-US" w:eastAsia="ko-KR"/>
              </w:rPr>
            </w:rPrChange>
          </w:rPr>
          <w:tab/>
        </w:r>
        <w:r w:rsidRPr="00BC094E">
          <w:rPr>
            <w:rStyle w:val="a5"/>
            <w:rFonts w:eastAsia="SimSun"/>
            <w:b/>
            <w:lang w:eastAsia="zh-CN"/>
            <w:rPrChange w:id="436" w:author="Ha Suwook" w:date="2019-05-13T14:37:00Z">
              <w:rPr>
                <w:rStyle w:val="a5"/>
                <w:lang w:val="en-US" w:eastAsia="ko-KR"/>
              </w:rPr>
            </w:rPrChange>
          </w:rPr>
          <w:t>Catalogue</w:t>
        </w:r>
        <w:r w:rsidRPr="00BC094E">
          <w:rPr>
            <w:rStyle w:val="a5"/>
            <w:b/>
            <w:lang w:val="en-US" w:eastAsia="ko-KR"/>
            <w:rPrChange w:id="437" w:author="Ha Suwook" w:date="2019-05-13T14:37:00Z">
              <w:rPr>
                <w:rStyle w:val="a5"/>
                <w:lang w:val="en-US" w:eastAsia="ko-KR"/>
              </w:rPr>
            </w:rPrChange>
          </w:rPr>
          <w:t xml:space="preserve"> record</w:t>
        </w:r>
        <w:r w:rsidRPr="00BC094E">
          <w:rPr>
            <w:b/>
            <w:webHidden/>
            <w:rPrChange w:id="438" w:author="Ha Suwook" w:date="2019-05-13T14:37:00Z">
              <w:rPr>
                <w:webHidden/>
              </w:rPr>
            </w:rPrChange>
          </w:rPr>
          <w:tab/>
        </w:r>
        <w:r w:rsidRPr="00BC094E">
          <w:rPr>
            <w:b/>
            <w:webHidden/>
            <w:rPrChange w:id="439" w:author="Ha Suwook" w:date="2019-05-13T14:37:00Z">
              <w:rPr>
                <w:webHidden/>
              </w:rPr>
            </w:rPrChange>
          </w:rPr>
          <w:fldChar w:fldCharType="begin"/>
        </w:r>
        <w:r w:rsidRPr="00BC094E">
          <w:rPr>
            <w:b/>
            <w:webHidden/>
            <w:rPrChange w:id="440" w:author="Ha Suwook" w:date="2019-05-13T14:37:00Z">
              <w:rPr>
                <w:webHidden/>
              </w:rPr>
            </w:rPrChange>
          </w:rPr>
          <w:instrText xml:space="preserve"> PAGEREF _Toc8650610 \h </w:instrText>
        </w:r>
        <w:r w:rsidRPr="00BC094E">
          <w:rPr>
            <w:b/>
            <w:webHidden/>
            <w:rPrChange w:id="441" w:author="Ha Suwook" w:date="2019-05-13T14:37:00Z">
              <w:rPr>
                <w:webHidden/>
              </w:rPr>
            </w:rPrChange>
          </w:rPr>
        </w:r>
      </w:ins>
      <w:r w:rsidRPr="00BC094E">
        <w:rPr>
          <w:b/>
          <w:webHidden/>
          <w:rPrChange w:id="442" w:author="Ha Suwook" w:date="2019-05-13T14:37:00Z">
            <w:rPr>
              <w:webHidden/>
            </w:rPr>
          </w:rPrChange>
        </w:rPr>
        <w:fldChar w:fldCharType="separate"/>
      </w:r>
      <w:ins w:id="443" w:author="Ha Suwook" w:date="2019-05-13T14:36:00Z">
        <w:r w:rsidRPr="00BC094E">
          <w:rPr>
            <w:b/>
            <w:webHidden/>
            <w:rPrChange w:id="444" w:author="Ha Suwook" w:date="2019-05-13T14:37:00Z">
              <w:rPr>
                <w:webHidden/>
              </w:rPr>
            </w:rPrChange>
          </w:rPr>
          <w:t>9</w:t>
        </w:r>
        <w:r w:rsidRPr="00BC094E">
          <w:rPr>
            <w:b/>
            <w:webHidden/>
            <w:rPrChange w:id="445" w:author="Ha Suwook" w:date="2019-05-13T14:37:00Z">
              <w:rPr>
                <w:webHidden/>
              </w:rPr>
            </w:rPrChange>
          </w:rPr>
          <w:fldChar w:fldCharType="end"/>
        </w:r>
        <w:r w:rsidRPr="00BC094E">
          <w:rPr>
            <w:rStyle w:val="a5"/>
            <w:b/>
            <w:rPrChange w:id="446" w:author="Ha Suwook" w:date="2019-05-13T14:37:00Z">
              <w:rPr>
                <w:rStyle w:val="a5"/>
              </w:rPr>
            </w:rPrChange>
          </w:rPr>
          <w:fldChar w:fldCharType="end"/>
        </w:r>
      </w:ins>
    </w:p>
    <w:p w:rsidR="009D0B98" w:rsidRPr="00BC094E" w:rsidRDefault="009D0B98">
      <w:pPr>
        <w:pStyle w:val="20"/>
        <w:rPr>
          <w:ins w:id="447" w:author="Ha Suwook" w:date="2019-05-13T14:36:00Z"/>
          <w:rFonts w:asciiTheme="minorHAnsi" w:eastAsiaTheme="minorEastAsia" w:hAnsiTheme="minorHAnsi" w:cstheme="minorBidi"/>
          <w:b/>
          <w:kern w:val="2"/>
          <w:sz w:val="20"/>
          <w:szCs w:val="22"/>
          <w:lang w:val="en-US" w:eastAsia="ko-KR"/>
          <w:rPrChange w:id="448" w:author="Ha Suwook" w:date="2019-05-13T14:37:00Z">
            <w:rPr>
              <w:ins w:id="449" w:author="Ha Suwook" w:date="2019-05-13T14:36:00Z"/>
              <w:rFonts w:asciiTheme="minorHAnsi" w:eastAsiaTheme="minorEastAsia" w:hAnsiTheme="minorHAnsi" w:cstheme="minorBidi"/>
              <w:kern w:val="2"/>
              <w:sz w:val="20"/>
              <w:szCs w:val="22"/>
              <w:lang w:val="en-US" w:eastAsia="ko-KR"/>
            </w:rPr>
          </w:rPrChange>
        </w:rPr>
      </w:pPr>
      <w:ins w:id="450" w:author="Ha Suwook" w:date="2019-05-13T14:36:00Z">
        <w:r w:rsidRPr="00BC094E">
          <w:rPr>
            <w:rStyle w:val="a5"/>
            <w:b/>
            <w:rPrChange w:id="451" w:author="Ha Suwook" w:date="2019-05-13T14:37:00Z">
              <w:rPr>
                <w:rStyle w:val="a5"/>
              </w:rPr>
            </w:rPrChange>
          </w:rPr>
          <w:fldChar w:fldCharType="begin"/>
        </w:r>
        <w:r w:rsidRPr="00BC094E">
          <w:rPr>
            <w:rStyle w:val="a5"/>
            <w:b/>
            <w:rPrChange w:id="452" w:author="Ha Suwook" w:date="2019-05-13T14:37:00Z">
              <w:rPr>
                <w:rStyle w:val="a5"/>
              </w:rPr>
            </w:rPrChange>
          </w:rPr>
          <w:instrText xml:space="preserve"> </w:instrText>
        </w:r>
        <w:r w:rsidRPr="00BC094E">
          <w:rPr>
            <w:b/>
            <w:rPrChange w:id="453" w:author="Ha Suwook" w:date="2019-05-13T14:37:00Z">
              <w:rPr/>
            </w:rPrChange>
          </w:rPr>
          <w:instrText>HYPERLINK \l "_Toc8650611"</w:instrText>
        </w:r>
        <w:r w:rsidRPr="00BC094E">
          <w:rPr>
            <w:rStyle w:val="a5"/>
            <w:b/>
            <w:rPrChange w:id="454" w:author="Ha Suwook" w:date="2019-05-13T14:37:00Z">
              <w:rPr>
                <w:rStyle w:val="a5"/>
              </w:rPr>
            </w:rPrChange>
          </w:rPr>
          <w:instrText xml:space="preserve"> </w:instrText>
        </w:r>
        <w:r w:rsidRPr="00BC094E">
          <w:rPr>
            <w:rStyle w:val="a5"/>
            <w:b/>
            <w:rPrChange w:id="455" w:author="Ha Suwook" w:date="2019-05-13T14:37:00Z">
              <w:rPr>
                <w:rStyle w:val="a5"/>
              </w:rPr>
            </w:rPrChange>
          </w:rPr>
        </w:r>
        <w:r w:rsidRPr="00BC094E">
          <w:rPr>
            <w:rStyle w:val="a5"/>
            <w:b/>
            <w:rPrChange w:id="456" w:author="Ha Suwook" w:date="2019-05-13T14:37:00Z">
              <w:rPr>
                <w:rStyle w:val="a5"/>
              </w:rPr>
            </w:rPrChange>
          </w:rPr>
          <w:fldChar w:fldCharType="separate"/>
        </w:r>
        <w:r w:rsidRPr="00BC094E">
          <w:rPr>
            <w:rStyle w:val="a5"/>
            <w:b/>
            <w:lang w:val="en" w:eastAsia="ko-KR"/>
            <w:rPrChange w:id="457" w:author="Ha Suwook" w:date="2019-05-13T14:37:00Z">
              <w:rPr>
                <w:rStyle w:val="a5"/>
                <w:lang w:val="en" w:eastAsia="ko-KR"/>
              </w:rPr>
            </w:rPrChange>
          </w:rPr>
          <w:t>Appendix I.  UML model</w:t>
        </w:r>
        <w:r w:rsidRPr="00BC094E">
          <w:rPr>
            <w:b/>
            <w:webHidden/>
            <w:rPrChange w:id="458" w:author="Ha Suwook" w:date="2019-05-13T14:37:00Z">
              <w:rPr>
                <w:webHidden/>
              </w:rPr>
            </w:rPrChange>
          </w:rPr>
          <w:tab/>
        </w:r>
        <w:r w:rsidRPr="00BC094E">
          <w:rPr>
            <w:b/>
            <w:webHidden/>
            <w:rPrChange w:id="459" w:author="Ha Suwook" w:date="2019-05-13T14:37:00Z">
              <w:rPr>
                <w:webHidden/>
              </w:rPr>
            </w:rPrChange>
          </w:rPr>
          <w:fldChar w:fldCharType="begin"/>
        </w:r>
        <w:r w:rsidRPr="00BC094E">
          <w:rPr>
            <w:b/>
            <w:webHidden/>
            <w:rPrChange w:id="460" w:author="Ha Suwook" w:date="2019-05-13T14:37:00Z">
              <w:rPr>
                <w:webHidden/>
              </w:rPr>
            </w:rPrChange>
          </w:rPr>
          <w:instrText xml:space="preserve"> PAGEREF _Toc8650611 \h </w:instrText>
        </w:r>
        <w:r w:rsidRPr="00BC094E">
          <w:rPr>
            <w:b/>
            <w:webHidden/>
            <w:rPrChange w:id="461" w:author="Ha Suwook" w:date="2019-05-13T14:37:00Z">
              <w:rPr>
                <w:webHidden/>
              </w:rPr>
            </w:rPrChange>
          </w:rPr>
        </w:r>
      </w:ins>
      <w:r w:rsidRPr="00BC094E">
        <w:rPr>
          <w:b/>
          <w:webHidden/>
          <w:rPrChange w:id="462" w:author="Ha Suwook" w:date="2019-05-13T14:37:00Z">
            <w:rPr>
              <w:webHidden/>
            </w:rPr>
          </w:rPrChange>
        </w:rPr>
        <w:fldChar w:fldCharType="separate"/>
      </w:r>
      <w:ins w:id="463" w:author="Ha Suwook" w:date="2019-05-13T14:36:00Z">
        <w:r w:rsidRPr="00BC094E">
          <w:rPr>
            <w:b/>
            <w:webHidden/>
            <w:rPrChange w:id="464" w:author="Ha Suwook" w:date="2019-05-13T14:37:00Z">
              <w:rPr>
                <w:webHidden/>
              </w:rPr>
            </w:rPrChange>
          </w:rPr>
          <w:t>11</w:t>
        </w:r>
        <w:r w:rsidRPr="00BC094E">
          <w:rPr>
            <w:b/>
            <w:webHidden/>
            <w:rPrChange w:id="465" w:author="Ha Suwook" w:date="2019-05-13T14:37:00Z">
              <w:rPr>
                <w:webHidden/>
              </w:rPr>
            </w:rPrChange>
          </w:rPr>
          <w:fldChar w:fldCharType="end"/>
        </w:r>
        <w:r w:rsidRPr="00BC094E">
          <w:rPr>
            <w:rStyle w:val="a5"/>
            <w:b/>
            <w:rPrChange w:id="466" w:author="Ha Suwook" w:date="2019-05-13T14:37:00Z">
              <w:rPr>
                <w:rStyle w:val="a5"/>
              </w:rPr>
            </w:rPrChange>
          </w:rPr>
          <w:fldChar w:fldCharType="end"/>
        </w:r>
      </w:ins>
    </w:p>
    <w:p w:rsidR="009D0B98" w:rsidRPr="00BC094E" w:rsidRDefault="009D0B98">
      <w:pPr>
        <w:pStyle w:val="20"/>
        <w:rPr>
          <w:ins w:id="467" w:author="Ha Suwook" w:date="2019-05-13T14:36:00Z"/>
          <w:rFonts w:asciiTheme="minorHAnsi" w:eastAsiaTheme="minorEastAsia" w:hAnsiTheme="minorHAnsi" w:cstheme="minorBidi"/>
          <w:b/>
          <w:kern w:val="2"/>
          <w:sz w:val="20"/>
          <w:szCs w:val="22"/>
          <w:lang w:val="en-US" w:eastAsia="ko-KR"/>
          <w:rPrChange w:id="468" w:author="Ha Suwook" w:date="2019-05-13T14:37:00Z">
            <w:rPr>
              <w:ins w:id="469" w:author="Ha Suwook" w:date="2019-05-13T14:36:00Z"/>
              <w:rFonts w:asciiTheme="minorHAnsi" w:eastAsiaTheme="minorEastAsia" w:hAnsiTheme="minorHAnsi" w:cstheme="minorBidi"/>
              <w:kern w:val="2"/>
              <w:sz w:val="20"/>
              <w:szCs w:val="22"/>
              <w:lang w:val="en-US" w:eastAsia="ko-KR"/>
            </w:rPr>
          </w:rPrChange>
        </w:rPr>
      </w:pPr>
      <w:ins w:id="470" w:author="Ha Suwook" w:date="2019-05-13T14:36:00Z">
        <w:r w:rsidRPr="00BC094E">
          <w:rPr>
            <w:rStyle w:val="a5"/>
            <w:b/>
            <w:rPrChange w:id="471" w:author="Ha Suwook" w:date="2019-05-13T14:37:00Z">
              <w:rPr>
                <w:rStyle w:val="a5"/>
              </w:rPr>
            </w:rPrChange>
          </w:rPr>
          <w:fldChar w:fldCharType="begin"/>
        </w:r>
        <w:r w:rsidRPr="00BC094E">
          <w:rPr>
            <w:rStyle w:val="a5"/>
            <w:b/>
            <w:rPrChange w:id="472" w:author="Ha Suwook" w:date="2019-05-13T14:37:00Z">
              <w:rPr>
                <w:rStyle w:val="a5"/>
              </w:rPr>
            </w:rPrChange>
          </w:rPr>
          <w:instrText xml:space="preserve"> </w:instrText>
        </w:r>
        <w:r w:rsidRPr="00BC094E">
          <w:rPr>
            <w:b/>
            <w:rPrChange w:id="473" w:author="Ha Suwook" w:date="2019-05-13T14:37:00Z">
              <w:rPr/>
            </w:rPrChange>
          </w:rPr>
          <w:instrText>HYPERLINK \l "_Toc8650612"</w:instrText>
        </w:r>
        <w:r w:rsidRPr="00BC094E">
          <w:rPr>
            <w:rStyle w:val="a5"/>
            <w:b/>
            <w:rPrChange w:id="474" w:author="Ha Suwook" w:date="2019-05-13T14:37:00Z">
              <w:rPr>
                <w:rStyle w:val="a5"/>
              </w:rPr>
            </w:rPrChange>
          </w:rPr>
          <w:instrText xml:space="preserve"> </w:instrText>
        </w:r>
        <w:r w:rsidRPr="00BC094E">
          <w:rPr>
            <w:rStyle w:val="a5"/>
            <w:b/>
            <w:rPrChange w:id="475" w:author="Ha Suwook" w:date="2019-05-13T14:37:00Z">
              <w:rPr>
                <w:rStyle w:val="a5"/>
              </w:rPr>
            </w:rPrChange>
          </w:rPr>
        </w:r>
        <w:r w:rsidRPr="00BC094E">
          <w:rPr>
            <w:rStyle w:val="a5"/>
            <w:b/>
            <w:rPrChange w:id="476" w:author="Ha Suwook" w:date="2019-05-13T14:37:00Z">
              <w:rPr>
                <w:rStyle w:val="a5"/>
              </w:rPr>
            </w:rPrChange>
          </w:rPr>
          <w:fldChar w:fldCharType="separate"/>
        </w:r>
        <w:r w:rsidRPr="00BC094E">
          <w:rPr>
            <w:rStyle w:val="a5"/>
            <w:rFonts w:eastAsia="Times New Roman"/>
            <w:b/>
            <w:lang w:val="en" w:eastAsia="ko-KR"/>
            <w:rPrChange w:id="477" w:author="Ha Suwook" w:date="2019-05-13T14:37:00Z">
              <w:rPr>
                <w:rStyle w:val="a5"/>
                <w:rFonts w:eastAsia="Times New Roman"/>
                <w:b/>
                <w:lang w:val="en" w:eastAsia="ko-KR"/>
              </w:rPr>
            </w:rPrChange>
          </w:rPr>
          <w:t>Appendix II.  XML profile for metadata for big data</w:t>
        </w:r>
        <w:r w:rsidRPr="00BC094E">
          <w:rPr>
            <w:b/>
            <w:webHidden/>
            <w:rPrChange w:id="478" w:author="Ha Suwook" w:date="2019-05-13T14:37:00Z">
              <w:rPr>
                <w:webHidden/>
              </w:rPr>
            </w:rPrChange>
          </w:rPr>
          <w:tab/>
        </w:r>
        <w:r w:rsidRPr="00BC094E">
          <w:rPr>
            <w:b/>
            <w:webHidden/>
            <w:rPrChange w:id="479" w:author="Ha Suwook" w:date="2019-05-13T14:37:00Z">
              <w:rPr>
                <w:webHidden/>
              </w:rPr>
            </w:rPrChange>
          </w:rPr>
          <w:fldChar w:fldCharType="begin"/>
        </w:r>
        <w:r w:rsidRPr="00BC094E">
          <w:rPr>
            <w:b/>
            <w:webHidden/>
            <w:rPrChange w:id="480" w:author="Ha Suwook" w:date="2019-05-13T14:37:00Z">
              <w:rPr>
                <w:webHidden/>
              </w:rPr>
            </w:rPrChange>
          </w:rPr>
          <w:instrText xml:space="preserve"> PAGEREF _Toc8650612 \h </w:instrText>
        </w:r>
        <w:r w:rsidRPr="00BC094E">
          <w:rPr>
            <w:b/>
            <w:webHidden/>
            <w:rPrChange w:id="481" w:author="Ha Suwook" w:date="2019-05-13T14:37:00Z">
              <w:rPr>
                <w:webHidden/>
              </w:rPr>
            </w:rPrChange>
          </w:rPr>
        </w:r>
      </w:ins>
      <w:r w:rsidRPr="00BC094E">
        <w:rPr>
          <w:b/>
          <w:webHidden/>
          <w:rPrChange w:id="482" w:author="Ha Suwook" w:date="2019-05-13T14:37:00Z">
            <w:rPr>
              <w:webHidden/>
            </w:rPr>
          </w:rPrChange>
        </w:rPr>
        <w:fldChar w:fldCharType="separate"/>
      </w:r>
      <w:ins w:id="483" w:author="Ha Suwook" w:date="2019-05-13T14:36:00Z">
        <w:r w:rsidRPr="00BC094E">
          <w:rPr>
            <w:b/>
            <w:webHidden/>
            <w:rPrChange w:id="484" w:author="Ha Suwook" w:date="2019-05-13T14:37:00Z">
              <w:rPr>
                <w:webHidden/>
              </w:rPr>
            </w:rPrChange>
          </w:rPr>
          <w:t>16</w:t>
        </w:r>
        <w:r w:rsidRPr="00BC094E">
          <w:rPr>
            <w:b/>
            <w:webHidden/>
            <w:rPrChange w:id="485" w:author="Ha Suwook" w:date="2019-05-13T14:37:00Z">
              <w:rPr>
                <w:webHidden/>
              </w:rPr>
            </w:rPrChange>
          </w:rPr>
          <w:fldChar w:fldCharType="end"/>
        </w:r>
        <w:r w:rsidRPr="00BC094E">
          <w:rPr>
            <w:rStyle w:val="a5"/>
            <w:b/>
            <w:rPrChange w:id="486" w:author="Ha Suwook" w:date="2019-05-13T14:37:00Z">
              <w:rPr>
                <w:rStyle w:val="a5"/>
              </w:rPr>
            </w:rPrChange>
          </w:rPr>
          <w:fldChar w:fldCharType="end"/>
        </w:r>
      </w:ins>
    </w:p>
    <w:p w:rsidR="009D0B98" w:rsidRPr="00BC094E" w:rsidRDefault="009D0B98">
      <w:pPr>
        <w:pStyle w:val="20"/>
        <w:rPr>
          <w:ins w:id="487" w:author="Ha Suwook" w:date="2019-05-13T14:36:00Z"/>
          <w:rFonts w:asciiTheme="minorHAnsi" w:eastAsiaTheme="minorEastAsia" w:hAnsiTheme="minorHAnsi" w:cstheme="minorBidi"/>
          <w:b/>
          <w:kern w:val="2"/>
          <w:sz w:val="20"/>
          <w:szCs w:val="22"/>
          <w:lang w:val="en-US" w:eastAsia="ko-KR"/>
          <w:rPrChange w:id="488" w:author="Ha Suwook" w:date="2019-05-13T14:37:00Z">
            <w:rPr>
              <w:ins w:id="489" w:author="Ha Suwook" w:date="2019-05-13T14:36:00Z"/>
              <w:rFonts w:asciiTheme="minorHAnsi" w:eastAsiaTheme="minorEastAsia" w:hAnsiTheme="minorHAnsi" w:cstheme="minorBidi"/>
              <w:kern w:val="2"/>
              <w:sz w:val="20"/>
              <w:szCs w:val="22"/>
              <w:lang w:val="en-US" w:eastAsia="ko-KR"/>
            </w:rPr>
          </w:rPrChange>
        </w:rPr>
      </w:pPr>
      <w:ins w:id="490" w:author="Ha Suwook" w:date="2019-05-13T14:36:00Z">
        <w:r w:rsidRPr="00BC094E">
          <w:rPr>
            <w:rStyle w:val="a5"/>
            <w:b/>
            <w:rPrChange w:id="491" w:author="Ha Suwook" w:date="2019-05-13T14:37:00Z">
              <w:rPr>
                <w:rStyle w:val="a5"/>
              </w:rPr>
            </w:rPrChange>
          </w:rPr>
          <w:fldChar w:fldCharType="begin"/>
        </w:r>
        <w:r w:rsidRPr="00BC094E">
          <w:rPr>
            <w:rStyle w:val="a5"/>
            <w:b/>
            <w:rPrChange w:id="492" w:author="Ha Suwook" w:date="2019-05-13T14:37:00Z">
              <w:rPr>
                <w:rStyle w:val="a5"/>
              </w:rPr>
            </w:rPrChange>
          </w:rPr>
          <w:instrText xml:space="preserve"> </w:instrText>
        </w:r>
        <w:r w:rsidRPr="00BC094E">
          <w:rPr>
            <w:b/>
            <w:rPrChange w:id="493" w:author="Ha Suwook" w:date="2019-05-13T14:37:00Z">
              <w:rPr/>
            </w:rPrChange>
          </w:rPr>
          <w:instrText>HYPERLINK \l "_Toc8650613"</w:instrText>
        </w:r>
        <w:r w:rsidRPr="00BC094E">
          <w:rPr>
            <w:rStyle w:val="a5"/>
            <w:b/>
            <w:rPrChange w:id="494" w:author="Ha Suwook" w:date="2019-05-13T14:37:00Z">
              <w:rPr>
                <w:rStyle w:val="a5"/>
              </w:rPr>
            </w:rPrChange>
          </w:rPr>
          <w:instrText xml:space="preserve"> </w:instrText>
        </w:r>
        <w:r w:rsidRPr="00BC094E">
          <w:rPr>
            <w:rStyle w:val="a5"/>
            <w:b/>
            <w:rPrChange w:id="495" w:author="Ha Suwook" w:date="2019-05-13T14:37:00Z">
              <w:rPr>
                <w:rStyle w:val="a5"/>
              </w:rPr>
            </w:rPrChange>
          </w:rPr>
        </w:r>
        <w:r w:rsidRPr="00BC094E">
          <w:rPr>
            <w:rStyle w:val="a5"/>
            <w:b/>
            <w:rPrChange w:id="496" w:author="Ha Suwook" w:date="2019-05-13T14:37:00Z">
              <w:rPr>
                <w:rStyle w:val="a5"/>
              </w:rPr>
            </w:rPrChange>
          </w:rPr>
          <w:fldChar w:fldCharType="separate"/>
        </w:r>
        <w:r w:rsidRPr="00BC094E">
          <w:rPr>
            <w:rStyle w:val="a5"/>
            <w:rFonts w:eastAsia="Times New Roman"/>
            <w:b/>
            <w:lang w:val="en" w:eastAsia="ko-KR"/>
            <w:rPrChange w:id="497" w:author="Ha Suwook" w:date="2019-05-13T14:37:00Z">
              <w:rPr>
                <w:rStyle w:val="a5"/>
                <w:rFonts w:eastAsia="Times New Roman"/>
                <w:b/>
                <w:lang w:val="en" w:eastAsia="ko-KR"/>
              </w:rPr>
            </w:rPrChange>
          </w:rPr>
          <w:t>Appendix III. Examples of metadata instance</w:t>
        </w:r>
        <w:r w:rsidRPr="00BC094E">
          <w:rPr>
            <w:b/>
            <w:webHidden/>
            <w:rPrChange w:id="498" w:author="Ha Suwook" w:date="2019-05-13T14:37:00Z">
              <w:rPr>
                <w:webHidden/>
              </w:rPr>
            </w:rPrChange>
          </w:rPr>
          <w:tab/>
        </w:r>
        <w:r w:rsidRPr="00BC094E">
          <w:rPr>
            <w:b/>
            <w:webHidden/>
            <w:rPrChange w:id="499" w:author="Ha Suwook" w:date="2019-05-13T14:37:00Z">
              <w:rPr>
                <w:webHidden/>
              </w:rPr>
            </w:rPrChange>
          </w:rPr>
          <w:fldChar w:fldCharType="begin"/>
        </w:r>
        <w:r w:rsidRPr="00BC094E">
          <w:rPr>
            <w:b/>
            <w:webHidden/>
            <w:rPrChange w:id="500" w:author="Ha Suwook" w:date="2019-05-13T14:37:00Z">
              <w:rPr>
                <w:webHidden/>
              </w:rPr>
            </w:rPrChange>
          </w:rPr>
          <w:instrText xml:space="preserve"> PAGEREF _Toc8650613 \h </w:instrText>
        </w:r>
        <w:r w:rsidRPr="00BC094E">
          <w:rPr>
            <w:b/>
            <w:webHidden/>
            <w:rPrChange w:id="501" w:author="Ha Suwook" w:date="2019-05-13T14:37:00Z">
              <w:rPr>
                <w:webHidden/>
              </w:rPr>
            </w:rPrChange>
          </w:rPr>
        </w:r>
      </w:ins>
      <w:r w:rsidRPr="00BC094E">
        <w:rPr>
          <w:b/>
          <w:webHidden/>
          <w:rPrChange w:id="502" w:author="Ha Suwook" w:date="2019-05-13T14:37:00Z">
            <w:rPr>
              <w:webHidden/>
            </w:rPr>
          </w:rPrChange>
        </w:rPr>
        <w:fldChar w:fldCharType="separate"/>
      </w:r>
      <w:ins w:id="503" w:author="Ha Suwook" w:date="2019-05-13T14:36:00Z">
        <w:r w:rsidRPr="00BC094E">
          <w:rPr>
            <w:b/>
            <w:webHidden/>
            <w:rPrChange w:id="504" w:author="Ha Suwook" w:date="2019-05-13T14:37:00Z">
              <w:rPr>
                <w:webHidden/>
              </w:rPr>
            </w:rPrChange>
          </w:rPr>
          <w:t>31</w:t>
        </w:r>
        <w:r w:rsidRPr="00BC094E">
          <w:rPr>
            <w:b/>
            <w:webHidden/>
            <w:rPrChange w:id="505" w:author="Ha Suwook" w:date="2019-05-13T14:37:00Z">
              <w:rPr>
                <w:webHidden/>
              </w:rPr>
            </w:rPrChange>
          </w:rPr>
          <w:fldChar w:fldCharType="end"/>
        </w:r>
        <w:r w:rsidRPr="00BC094E">
          <w:rPr>
            <w:rStyle w:val="a5"/>
            <w:b/>
            <w:rPrChange w:id="506" w:author="Ha Suwook" w:date="2019-05-13T14:37:00Z">
              <w:rPr>
                <w:rStyle w:val="a5"/>
              </w:rPr>
            </w:rPrChange>
          </w:rPr>
          <w:fldChar w:fldCharType="end"/>
        </w:r>
      </w:ins>
    </w:p>
    <w:p w:rsidR="009D0B98" w:rsidRPr="00BC094E" w:rsidRDefault="009D0B98">
      <w:pPr>
        <w:pStyle w:val="10"/>
        <w:rPr>
          <w:ins w:id="507" w:author="Ha Suwook" w:date="2019-05-13T14:36:00Z"/>
          <w:rFonts w:asciiTheme="minorHAnsi" w:eastAsiaTheme="minorEastAsia" w:hAnsiTheme="minorHAnsi" w:cstheme="minorBidi"/>
          <w:b/>
          <w:kern w:val="2"/>
          <w:sz w:val="20"/>
          <w:szCs w:val="22"/>
          <w:lang w:val="en-US" w:eastAsia="ko-KR"/>
          <w:rPrChange w:id="508" w:author="Ha Suwook" w:date="2019-05-13T14:37:00Z">
            <w:rPr>
              <w:ins w:id="509" w:author="Ha Suwook" w:date="2019-05-13T14:36:00Z"/>
              <w:rFonts w:asciiTheme="minorHAnsi" w:eastAsiaTheme="minorEastAsia" w:hAnsiTheme="minorHAnsi" w:cstheme="minorBidi"/>
              <w:kern w:val="2"/>
              <w:sz w:val="20"/>
              <w:szCs w:val="22"/>
              <w:lang w:val="en-US" w:eastAsia="ko-KR"/>
            </w:rPr>
          </w:rPrChange>
        </w:rPr>
      </w:pPr>
      <w:ins w:id="510" w:author="Ha Suwook" w:date="2019-05-13T14:36:00Z">
        <w:r w:rsidRPr="00BC094E">
          <w:rPr>
            <w:rStyle w:val="a5"/>
            <w:b/>
            <w:rPrChange w:id="511" w:author="Ha Suwook" w:date="2019-05-13T14:37:00Z">
              <w:rPr>
                <w:rStyle w:val="a5"/>
              </w:rPr>
            </w:rPrChange>
          </w:rPr>
          <w:fldChar w:fldCharType="begin"/>
        </w:r>
        <w:r w:rsidRPr="00BC094E">
          <w:rPr>
            <w:rStyle w:val="a5"/>
            <w:b/>
            <w:rPrChange w:id="512" w:author="Ha Suwook" w:date="2019-05-13T14:37:00Z">
              <w:rPr>
                <w:rStyle w:val="a5"/>
              </w:rPr>
            </w:rPrChange>
          </w:rPr>
          <w:instrText xml:space="preserve"> </w:instrText>
        </w:r>
        <w:r w:rsidRPr="00BC094E">
          <w:rPr>
            <w:b/>
            <w:rPrChange w:id="513" w:author="Ha Suwook" w:date="2019-05-13T14:37:00Z">
              <w:rPr/>
            </w:rPrChange>
          </w:rPr>
          <w:instrText>HYPERLINK \l "_Toc8650614"</w:instrText>
        </w:r>
        <w:r w:rsidRPr="00BC094E">
          <w:rPr>
            <w:rStyle w:val="a5"/>
            <w:b/>
            <w:rPrChange w:id="514" w:author="Ha Suwook" w:date="2019-05-13T14:37:00Z">
              <w:rPr>
                <w:rStyle w:val="a5"/>
              </w:rPr>
            </w:rPrChange>
          </w:rPr>
          <w:instrText xml:space="preserve"> </w:instrText>
        </w:r>
        <w:r w:rsidRPr="00BC094E">
          <w:rPr>
            <w:rStyle w:val="a5"/>
            <w:b/>
            <w:rPrChange w:id="515" w:author="Ha Suwook" w:date="2019-05-13T14:37:00Z">
              <w:rPr>
                <w:rStyle w:val="a5"/>
              </w:rPr>
            </w:rPrChange>
          </w:rPr>
        </w:r>
        <w:r w:rsidRPr="00BC094E">
          <w:rPr>
            <w:rStyle w:val="a5"/>
            <w:b/>
            <w:rPrChange w:id="516" w:author="Ha Suwook" w:date="2019-05-13T14:37:00Z">
              <w:rPr>
                <w:rStyle w:val="a5"/>
              </w:rPr>
            </w:rPrChange>
          </w:rPr>
          <w:fldChar w:fldCharType="separate"/>
        </w:r>
        <w:r w:rsidRPr="00BC094E">
          <w:rPr>
            <w:rStyle w:val="a5"/>
            <w:rFonts w:eastAsia="Times New Roman"/>
            <w:b/>
            <w:rPrChange w:id="517" w:author="Ha Suwook" w:date="2019-05-13T14:37:00Z">
              <w:rPr>
                <w:rStyle w:val="a5"/>
                <w:rFonts w:eastAsia="Times New Roman"/>
                <w:b/>
              </w:rPr>
            </w:rPrChange>
          </w:rPr>
          <w:t>Bibliography</w:t>
        </w:r>
        <w:r w:rsidRPr="00BC094E">
          <w:rPr>
            <w:b/>
            <w:webHidden/>
            <w:rPrChange w:id="518" w:author="Ha Suwook" w:date="2019-05-13T14:37:00Z">
              <w:rPr>
                <w:webHidden/>
              </w:rPr>
            </w:rPrChange>
          </w:rPr>
          <w:tab/>
        </w:r>
        <w:r w:rsidRPr="00BC094E">
          <w:rPr>
            <w:b/>
            <w:webHidden/>
            <w:rPrChange w:id="519" w:author="Ha Suwook" w:date="2019-05-13T14:37:00Z">
              <w:rPr>
                <w:webHidden/>
              </w:rPr>
            </w:rPrChange>
          </w:rPr>
          <w:fldChar w:fldCharType="begin"/>
        </w:r>
        <w:r w:rsidRPr="00BC094E">
          <w:rPr>
            <w:b/>
            <w:webHidden/>
            <w:rPrChange w:id="520" w:author="Ha Suwook" w:date="2019-05-13T14:37:00Z">
              <w:rPr>
                <w:webHidden/>
              </w:rPr>
            </w:rPrChange>
          </w:rPr>
          <w:instrText xml:space="preserve"> PAGEREF _Toc8650614 \h </w:instrText>
        </w:r>
        <w:r w:rsidRPr="00BC094E">
          <w:rPr>
            <w:b/>
            <w:webHidden/>
            <w:rPrChange w:id="521" w:author="Ha Suwook" w:date="2019-05-13T14:37:00Z">
              <w:rPr>
                <w:webHidden/>
              </w:rPr>
            </w:rPrChange>
          </w:rPr>
        </w:r>
      </w:ins>
      <w:r w:rsidRPr="00BC094E">
        <w:rPr>
          <w:b/>
          <w:webHidden/>
          <w:rPrChange w:id="522" w:author="Ha Suwook" w:date="2019-05-13T14:37:00Z">
            <w:rPr>
              <w:webHidden/>
            </w:rPr>
          </w:rPrChange>
        </w:rPr>
        <w:fldChar w:fldCharType="separate"/>
      </w:r>
      <w:ins w:id="523" w:author="Ha Suwook" w:date="2019-05-13T14:36:00Z">
        <w:r w:rsidRPr="00BC094E">
          <w:rPr>
            <w:b/>
            <w:webHidden/>
            <w:rPrChange w:id="524" w:author="Ha Suwook" w:date="2019-05-13T14:37:00Z">
              <w:rPr>
                <w:webHidden/>
              </w:rPr>
            </w:rPrChange>
          </w:rPr>
          <w:t>42</w:t>
        </w:r>
        <w:r w:rsidRPr="00BC094E">
          <w:rPr>
            <w:b/>
            <w:webHidden/>
            <w:rPrChange w:id="525" w:author="Ha Suwook" w:date="2019-05-13T14:37:00Z">
              <w:rPr>
                <w:webHidden/>
              </w:rPr>
            </w:rPrChange>
          </w:rPr>
          <w:fldChar w:fldCharType="end"/>
        </w:r>
        <w:r w:rsidRPr="00BC094E">
          <w:rPr>
            <w:rStyle w:val="a5"/>
            <w:b/>
            <w:rPrChange w:id="526" w:author="Ha Suwook" w:date="2019-05-13T14:37:00Z">
              <w:rPr>
                <w:rStyle w:val="a5"/>
              </w:rPr>
            </w:rPrChange>
          </w:rPr>
          <w:fldChar w:fldCharType="end"/>
        </w:r>
      </w:ins>
    </w:p>
    <w:p w:rsidR="002A3528" w:rsidRPr="00BC094E" w:rsidDel="009D0B98" w:rsidRDefault="002A3528">
      <w:pPr>
        <w:pStyle w:val="20"/>
        <w:rPr>
          <w:del w:id="527" w:author="Ha Suwook" w:date="2019-05-13T14:36:00Z"/>
          <w:rFonts w:asciiTheme="minorHAnsi" w:eastAsiaTheme="minorEastAsia" w:hAnsiTheme="minorHAnsi" w:cstheme="minorBidi"/>
          <w:b/>
          <w:kern w:val="2"/>
          <w:sz w:val="20"/>
          <w:szCs w:val="22"/>
          <w:lang w:val="en-US" w:eastAsia="ko-KR"/>
          <w:rPrChange w:id="528" w:author="Ha Suwook" w:date="2019-05-13T14:37:00Z">
            <w:rPr>
              <w:del w:id="529" w:author="Ha Suwook" w:date="2019-05-13T14:36:00Z"/>
              <w:rFonts w:asciiTheme="minorHAnsi" w:eastAsiaTheme="minorEastAsia" w:hAnsiTheme="minorHAnsi" w:cstheme="minorBidi"/>
              <w:kern w:val="2"/>
              <w:sz w:val="20"/>
              <w:szCs w:val="22"/>
              <w:lang w:val="en-US" w:eastAsia="ko-KR"/>
            </w:rPr>
          </w:rPrChange>
        </w:rPr>
      </w:pPr>
      <w:del w:id="530" w:author="Ha Suwook" w:date="2019-05-13T14:36:00Z">
        <w:r w:rsidRPr="00BC094E" w:rsidDel="009D0B98">
          <w:rPr>
            <w:rFonts w:asciiTheme="majorBidi" w:eastAsia="Times New Roman" w:hAnsiTheme="majorBidi"/>
            <w:b/>
            <w:lang w:val="en-US" w:eastAsia="ko-KR"/>
            <w:rPrChange w:id="531" w:author="Ha Suwook" w:date="2019-05-13T14:37:00Z">
              <w:rPr>
                <w:rStyle w:val="a5"/>
                <w:rFonts w:eastAsia="Times New Roman"/>
                <w:b/>
                <w:lang w:val="en-US" w:eastAsia="ko-KR"/>
              </w:rPr>
            </w:rPrChange>
          </w:rPr>
          <w:delText>1</w:delText>
        </w:r>
        <w:r w:rsidRPr="00BC094E" w:rsidDel="009D0B98">
          <w:rPr>
            <w:rFonts w:asciiTheme="minorHAnsi" w:eastAsiaTheme="minorEastAsia" w:hAnsiTheme="minorHAnsi" w:cstheme="minorBidi"/>
            <w:b/>
            <w:kern w:val="2"/>
            <w:sz w:val="20"/>
            <w:szCs w:val="22"/>
            <w:lang w:val="en-US" w:eastAsia="ko-KR"/>
            <w:rPrChange w:id="532"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MS Mincho" w:hAnsiTheme="majorBidi"/>
            <w:b/>
            <w:lang w:val="en-US"/>
            <w:rPrChange w:id="533" w:author="Ha Suwook" w:date="2019-05-13T14:37:00Z">
              <w:rPr>
                <w:rStyle w:val="a5"/>
                <w:rFonts w:eastAsia="MS Mincho"/>
                <w:b/>
                <w:lang w:val="en-US"/>
              </w:rPr>
            </w:rPrChange>
          </w:rPr>
          <w:delText>Scope</w:delText>
        </w:r>
        <w:r w:rsidRPr="00BC094E" w:rsidDel="009D0B98">
          <w:rPr>
            <w:b/>
            <w:webHidden/>
            <w:rPrChange w:id="534" w:author="Ha Suwook" w:date="2019-05-13T14:37:00Z">
              <w:rPr>
                <w:webHidden/>
              </w:rPr>
            </w:rPrChange>
          </w:rPr>
          <w:tab/>
          <w:delText>4</w:delText>
        </w:r>
      </w:del>
    </w:p>
    <w:p w:rsidR="002A3528" w:rsidRPr="00BC094E" w:rsidDel="009D0B98" w:rsidRDefault="002A3528">
      <w:pPr>
        <w:pStyle w:val="20"/>
        <w:rPr>
          <w:del w:id="535" w:author="Ha Suwook" w:date="2019-05-13T14:36:00Z"/>
          <w:rFonts w:asciiTheme="minorHAnsi" w:eastAsiaTheme="minorEastAsia" w:hAnsiTheme="minorHAnsi" w:cstheme="minorBidi"/>
          <w:b/>
          <w:kern w:val="2"/>
          <w:sz w:val="20"/>
          <w:szCs w:val="22"/>
          <w:lang w:val="en-US" w:eastAsia="ko-KR"/>
          <w:rPrChange w:id="536" w:author="Ha Suwook" w:date="2019-05-13T14:37:00Z">
            <w:rPr>
              <w:del w:id="537" w:author="Ha Suwook" w:date="2019-05-13T14:36:00Z"/>
              <w:rFonts w:asciiTheme="minorHAnsi" w:eastAsiaTheme="minorEastAsia" w:hAnsiTheme="minorHAnsi" w:cstheme="minorBidi"/>
              <w:kern w:val="2"/>
              <w:sz w:val="20"/>
              <w:szCs w:val="22"/>
              <w:lang w:val="en-US" w:eastAsia="ko-KR"/>
            </w:rPr>
          </w:rPrChange>
        </w:rPr>
      </w:pPr>
      <w:del w:id="538" w:author="Ha Suwook" w:date="2019-05-13T14:36:00Z">
        <w:r w:rsidRPr="00BC094E" w:rsidDel="009D0B98">
          <w:rPr>
            <w:rFonts w:asciiTheme="majorBidi" w:eastAsia="Times New Roman" w:hAnsiTheme="majorBidi"/>
            <w:b/>
            <w:lang w:val="en-US" w:eastAsia="ko-KR"/>
            <w:rPrChange w:id="539" w:author="Ha Suwook" w:date="2019-05-13T14:37:00Z">
              <w:rPr>
                <w:rStyle w:val="a5"/>
                <w:rFonts w:eastAsia="Times New Roman"/>
                <w:b/>
                <w:lang w:val="en-US" w:eastAsia="ko-KR"/>
              </w:rPr>
            </w:rPrChange>
          </w:rPr>
          <w:delText>2</w:delText>
        </w:r>
        <w:r w:rsidRPr="00BC094E" w:rsidDel="009D0B98">
          <w:rPr>
            <w:rFonts w:asciiTheme="minorHAnsi" w:eastAsiaTheme="minorEastAsia" w:hAnsiTheme="minorHAnsi" w:cstheme="minorBidi"/>
            <w:b/>
            <w:kern w:val="2"/>
            <w:sz w:val="20"/>
            <w:szCs w:val="22"/>
            <w:lang w:val="en-US" w:eastAsia="ko-KR"/>
            <w:rPrChange w:id="540"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MS Mincho" w:hAnsiTheme="majorBidi"/>
            <w:b/>
            <w:lang w:val="en-US"/>
            <w:rPrChange w:id="541" w:author="Ha Suwook" w:date="2019-05-13T14:37:00Z">
              <w:rPr>
                <w:rStyle w:val="a5"/>
                <w:rFonts w:eastAsia="MS Mincho"/>
                <w:b/>
                <w:lang w:val="en-US"/>
              </w:rPr>
            </w:rPrChange>
          </w:rPr>
          <w:delText>References</w:delText>
        </w:r>
        <w:r w:rsidRPr="00BC094E" w:rsidDel="009D0B98">
          <w:rPr>
            <w:b/>
            <w:webHidden/>
            <w:rPrChange w:id="542" w:author="Ha Suwook" w:date="2019-05-13T14:37:00Z">
              <w:rPr>
                <w:webHidden/>
              </w:rPr>
            </w:rPrChange>
          </w:rPr>
          <w:tab/>
          <w:delText>4</w:delText>
        </w:r>
      </w:del>
    </w:p>
    <w:p w:rsidR="002A3528" w:rsidRPr="00BC094E" w:rsidDel="009D0B98" w:rsidRDefault="002A3528">
      <w:pPr>
        <w:pStyle w:val="20"/>
        <w:rPr>
          <w:del w:id="543" w:author="Ha Suwook" w:date="2019-05-13T14:36:00Z"/>
          <w:rFonts w:asciiTheme="minorHAnsi" w:eastAsiaTheme="minorEastAsia" w:hAnsiTheme="minorHAnsi" w:cstheme="minorBidi"/>
          <w:b/>
          <w:kern w:val="2"/>
          <w:sz w:val="20"/>
          <w:szCs w:val="22"/>
          <w:lang w:val="en-US" w:eastAsia="ko-KR"/>
          <w:rPrChange w:id="544" w:author="Ha Suwook" w:date="2019-05-13T14:37:00Z">
            <w:rPr>
              <w:del w:id="545" w:author="Ha Suwook" w:date="2019-05-13T14:36:00Z"/>
              <w:rFonts w:asciiTheme="minorHAnsi" w:eastAsiaTheme="minorEastAsia" w:hAnsiTheme="minorHAnsi" w:cstheme="minorBidi"/>
              <w:kern w:val="2"/>
              <w:sz w:val="20"/>
              <w:szCs w:val="22"/>
              <w:lang w:val="en-US" w:eastAsia="ko-KR"/>
            </w:rPr>
          </w:rPrChange>
        </w:rPr>
      </w:pPr>
      <w:del w:id="546" w:author="Ha Suwook" w:date="2019-05-13T14:36:00Z">
        <w:r w:rsidRPr="00BC094E" w:rsidDel="009D0B98">
          <w:rPr>
            <w:rFonts w:asciiTheme="majorBidi" w:eastAsia="Times New Roman" w:hAnsiTheme="majorBidi"/>
            <w:b/>
            <w:lang w:val="en-US" w:eastAsia="ko-KR"/>
            <w:rPrChange w:id="547" w:author="Ha Suwook" w:date="2019-05-13T14:37:00Z">
              <w:rPr>
                <w:rStyle w:val="a5"/>
                <w:rFonts w:eastAsia="Times New Roman"/>
                <w:b/>
                <w:lang w:val="en-US" w:eastAsia="ko-KR"/>
              </w:rPr>
            </w:rPrChange>
          </w:rPr>
          <w:delText>3</w:delText>
        </w:r>
        <w:r w:rsidRPr="00BC094E" w:rsidDel="009D0B98">
          <w:rPr>
            <w:rFonts w:asciiTheme="minorHAnsi" w:eastAsiaTheme="minorEastAsia" w:hAnsiTheme="minorHAnsi" w:cstheme="minorBidi"/>
            <w:b/>
            <w:kern w:val="2"/>
            <w:sz w:val="20"/>
            <w:szCs w:val="22"/>
            <w:lang w:val="en-US" w:eastAsia="ko-KR"/>
            <w:rPrChange w:id="548"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MS Mincho" w:hAnsiTheme="majorBidi"/>
            <w:b/>
            <w:lang w:val="en-US"/>
            <w:rPrChange w:id="549" w:author="Ha Suwook" w:date="2019-05-13T14:37:00Z">
              <w:rPr>
                <w:rStyle w:val="a5"/>
                <w:rFonts w:eastAsia="MS Mincho"/>
                <w:b/>
                <w:lang w:val="en-US"/>
              </w:rPr>
            </w:rPrChange>
          </w:rPr>
          <w:delText>Definitions</w:delText>
        </w:r>
        <w:r w:rsidRPr="00BC094E" w:rsidDel="009D0B98">
          <w:rPr>
            <w:b/>
            <w:webHidden/>
            <w:rPrChange w:id="550" w:author="Ha Suwook" w:date="2019-05-13T14:37:00Z">
              <w:rPr>
                <w:webHidden/>
              </w:rPr>
            </w:rPrChange>
          </w:rPr>
          <w:tab/>
          <w:delText>4</w:delText>
        </w:r>
      </w:del>
    </w:p>
    <w:p w:rsidR="002A3528" w:rsidRPr="00BC094E" w:rsidDel="009D0B98" w:rsidRDefault="002A3528">
      <w:pPr>
        <w:pStyle w:val="20"/>
        <w:rPr>
          <w:del w:id="551" w:author="Ha Suwook" w:date="2019-05-13T14:36:00Z"/>
          <w:rFonts w:asciiTheme="minorHAnsi" w:eastAsiaTheme="minorEastAsia" w:hAnsiTheme="minorHAnsi" w:cstheme="minorBidi"/>
          <w:b/>
          <w:kern w:val="2"/>
          <w:sz w:val="20"/>
          <w:szCs w:val="22"/>
          <w:lang w:val="en-US" w:eastAsia="ko-KR"/>
          <w:rPrChange w:id="552" w:author="Ha Suwook" w:date="2019-05-13T14:37:00Z">
            <w:rPr>
              <w:del w:id="553" w:author="Ha Suwook" w:date="2019-05-13T14:36:00Z"/>
              <w:rFonts w:asciiTheme="minorHAnsi" w:eastAsiaTheme="minorEastAsia" w:hAnsiTheme="minorHAnsi" w:cstheme="minorBidi"/>
              <w:kern w:val="2"/>
              <w:sz w:val="20"/>
              <w:szCs w:val="22"/>
              <w:lang w:val="en-US" w:eastAsia="ko-KR"/>
            </w:rPr>
          </w:rPrChange>
        </w:rPr>
      </w:pPr>
      <w:del w:id="554" w:author="Ha Suwook" w:date="2019-05-13T14:36:00Z">
        <w:r w:rsidRPr="00BC094E" w:rsidDel="009D0B98">
          <w:rPr>
            <w:rFonts w:asciiTheme="majorBidi" w:eastAsia="Times New Roman" w:hAnsiTheme="majorBidi"/>
            <w:b/>
            <w:lang w:val="en-US" w:eastAsia="ko-KR"/>
            <w:rPrChange w:id="555" w:author="Ha Suwook" w:date="2019-05-13T14:37:00Z">
              <w:rPr>
                <w:rStyle w:val="a5"/>
                <w:rFonts w:eastAsia="Times New Roman"/>
                <w:b/>
                <w:lang w:val="en-US" w:eastAsia="ko-KR"/>
              </w:rPr>
            </w:rPrChange>
          </w:rPr>
          <w:lastRenderedPageBreak/>
          <w:delText>3.1</w:delText>
        </w:r>
        <w:r w:rsidRPr="00BC094E" w:rsidDel="009D0B98">
          <w:rPr>
            <w:rFonts w:asciiTheme="minorHAnsi" w:eastAsiaTheme="minorEastAsia" w:hAnsiTheme="minorHAnsi" w:cstheme="minorBidi"/>
            <w:b/>
            <w:kern w:val="2"/>
            <w:sz w:val="20"/>
            <w:szCs w:val="22"/>
            <w:lang w:val="en-US" w:eastAsia="ko-KR"/>
            <w:rPrChange w:id="556"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rPrChange w:id="557" w:author="Ha Suwook" w:date="2019-05-13T14:37:00Z">
              <w:rPr>
                <w:rStyle w:val="a5"/>
                <w:rFonts w:eastAsia="Times New Roman"/>
                <w:b/>
                <w:lang w:val="en-US"/>
              </w:rPr>
            </w:rPrChange>
          </w:rPr>
          <w:delText>Terms defined elsewhere</w:delText>
        </w:r>
        <w:r w:rsidRPr="00BC094E" w:rsidDel="009D0B98">
          <w:rPr>
            <w:b/>
            <w:webHidden/>
            <w:rPrChange w:id="558" w:author="Ha Suwook" w:date="2019-05-13T14:37:00Z">
              <w:rPr>
                <w:webHidden/>
              </w:rPr>
            </w:rPrChange>
          </w:rPr>
          <w:tab/>
          <w:delText>4</w:delText>
        </w:r>
      </w:del>
    </w:p>
    <w:p w:rsidR="002A3528" w:rsidRPr="00BC094E" w:rsidDel="009D0B98" w:rsidRDefault="002A3528">
      <w:pPr>
        <w:pStyle w:val="20"/>
        <w:rPr>
          <w:del w:id="559" w:author="Ha Suwook" w:date="2019-05-13T14:36:00Z"/>
          <w:rFonts w:asciiTheme="minorHAnsi" w:eastAsiaTheme="minorEastAsia" w:hAnsiTheme="minorHAnsi" w:cstheme="minorBidi"/>
          <w:b/>
          <w:kern w:val="2"/>
          <w:sz w:val="20"/>
          <w:szCs w:val="22"/>
          <w:lang w:val="en-US" w:eastAsia="ko-KR"/>
          <w:rPrChange w:id="560" w:author="Ha Suwook" w:date="2019-05-13T14:37:00Z">
            <w:rPr>
              <w:del w:id="561" w:author="Ha Suwook" w:date="2019-05-13T14:36:00Z"/>
              <w:rFonts w:asciiTheme="minorHAnsi" w:eastAsiaTheme="minorEastAsia" w:hAnsiTheme="minorHAnsi" w:cstheme="minorBidi"/>
              <w:kern w:val="2"/>
              <w:sz w:val="20"/>
              <w:szCs w:val="22"/>
              <w:lang w:val="en-US" w:eastAsia="ko-KR"/>
            </w:rPr>
          </w:rPrChange>
        </w:rPr>
      </w:pPr>
      <w:del w:id="562" w:author="Ha Suwook" w:date="2019-05-13T14:36:00Z">
        <w:r w:rsidRPr="00BC094E" w:rsidDel="009D0B98">
          <w:rPr>
            <w:rFonts w:asciiTheme="majorBidi" w:eastAsia="Times New Roman" w:hAnsiTheme="majorBidi"/>
            <w:b/>
            <w:lang w:val="en-US"/>
            <w:rPrChange w:id="563" w:author="Ha Suwook" w:date="2019-05-13T14:37:00Z">
              <w:rPr>
                <w:rStyle w:val="a5"/>
                <w:rFonts w:eastAsia="Times New Roman"/>
                <w:b/>
                <w:lang w:val="en-US"/>
              </w:rPr>
            </w:rPrChange>
          </w:rPr>
          <w:delText>3.2</w:delText>
        </w:r>
        <w:r w:rsidRPr="00BC094E" w:rsidDel="009D0B98">
          <w:rPr>
            <w:rFonts w:asciiTheme="minorHAnsi" w:eastAsiaTheme="minorEastAsia" w:hAnsiTheme="minorHAnsi" w:cstheme="minorBidi"/>
            <w:b/>
            <w:kern w:val="2"/>
            <w:sz w:val="20"/>
            <w:szCs w:val="22"/>
            <w:lang w:val="en-US" w:eastAsia="ko-KR"/>
            <w:rPrChange w:id="564"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rPrChange w:id="565" w:author="Ha Suwook" w:date="2019-05-13T14:37:00Z">
              <w:rPr>
                <w:rStyle w:val="a5"/>
                <w:rFonts w:eastAsia="Times New Roman"/>
                <w:b/>
                <w:lang w:val="en-US"/>
              </w:rPr>
            </w:rPrChange>
          </w:rPr>
          <w:delText>Terms defined in this Recommendation</w:delText>
        </w:r>
        <w:r w:rsidRPr="00BC094E" w:rsidDel="009D0B98">
          <w:rPr>
            <w:b/>
            <w:webHidden/>
            <w:rPrChange w:id="566" w:author="Ha Suwook" w:date="2019-05-13T14:37:00Z">
              <w:rPr>
                <w:webHidden/>
              </w:rPr>
            </w:rPrChange>
          </w:rPr>
          <w:tab/>
          <w:delText>5</w:delText>
        </w:r>
      </w:del>
    </w:p>
    <w:p w:rsidR="002A3528" w:rsidRPr="00BC094E" w:rsidDel="009D0B98" w:rsidRDefault="002A3528">
      <w:pPr>
        <w:pStyle w:val="20"/>
        <w:rPr>
          <w:del w:id="567" w:author="Ha Suwook" w:date="2019-05-13T14:36:00Z"/>
          <w:rFonts w:asciiTheme="minorHAnsi" w:eastAsiaTheme="minorEastAsia" w:hAnsiTheme="minorHAnsi" w:cstheme="minorBidi"/>
          <w:b/>
          <w:kern w:val="2"/>
          <w:sz w:val="20"/>
          <w:szCs w:val="22"/>
          <w:lang w:val="en-US" w:eastAsia="ko-KR"/>
          <w:rPrChange w:id="568" w:author="Ha Suwook" w:date="2019-05-13T14:37:00Z">
            <w:rPr>
              <w:del w:id="569" w:author="Ha Suwook" w:date="2019-05-13T14:36:00Z"/>
              <w:rFonts w:asciiTheme="minorHAnsi" w:eastAsiaTheme="minorEastAsia" w:hAnsiTheme="minorHAnsi" w:cstheme="minorBidi"/>
              <w:kern w:val="2"/>
              <w:sz w:val="20"/>
              <w:szCs w:val="22"/>
              <w:lang w:val="en-US" w:eastAsia="ko-KR"/>
            </w:rPr>
          </w:rPrChange>
        </w:rPr>
      </w:pPr>
      <w:del w:id="570" w:author="Ha Suwook" w:date="2019-05-13T14:36:00Z">
        <w:r w:rsidRPr="00BC094E" w:rsidDel="009D0B98">
          <w:rPr>
            <w:rFonts w:asciiTheme="majorBidi" w:eastAsia="Times New Roman" w:hAnsiTheme="majorBidi"/>
            <w:b/>
            <w:lang w:val="en-US" w:eastAsia="ko-KR"/>
            <w:rPrChange w:id="571" w:author="Ha Suwook" w:date="2019-05-13T14:37:00Z">
              <w:rPr>
                <w:rStyle w:val="a5"/>
                <w:rFonts w:eastAsia="Times New Roman"/>
                <w:b/>
                <w:lang w:val="en-US" w:eastAsia="ko-KR"/>
              </w:rPr>
            </w:rPrChange>
          </w:rPr>
          <w:delText>4</w:delText>
        </w:r>
        <w:r w:rsidRPr="00BC094E" w:rsidDel="009D0B98">
          <w:rPr>
            <w:rFonts w:asciiTheme="minorHAnsi" w:eastAsiaTheme="minorEastAsia" w:hAnsiTheme="minorHAnsi" w:cstheme="minorBidi"/>
            <w:b/>
            <w:kern w:val="2"/>
            <w:sz w:val="20"/>
            <w:szCs w:val="22"/>
            <w:lang w:val="en-US" w:eastAsia="ko-KR"/>
            <w:rPrChange w:id="572"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573" w:author="Ha Suwook" w:date="2019-05-13T14:37:00Z">
              <w:rPr>
                <w:rStyle w:val="a5"/>
                <w:rFonts w:eastAsia="Times New Roman"/>
                <w:b/>
                <w:lang w:val="en-US" w:eastAsia="ko-KR"/>
              </w:rPr>
            </w:rPrChange>
          </w:rPr>
          <w:delText>Abbreviations and acronyms</w:delText>
        </w:r>
        <w:r w:rsidRPr="00BC094E" w:rsidDel="009D0B98">
          <w:rPr>
            <w:b/>
            <w:webHidden/>
            <w:rPrChange w:id="574" w:author="Ha Suwook" w:date="2019-05-13T14:37:00Z">
              <w:rPr>
                <w:webHidden/>
              </w:rPr>
            </w:rPrChange>
          </w:rPr>
          <w:tab/>
          <w:delText>5</w:delText>
        </w:r>
      </w:del>
    </w:p>
    <w:p w:rsidR="002A3528" w:rsidRPr="00BC094E" w:rsidDel="009D0B98" w:rsidRDefault="002A3528">
      <w:pPr>
        <w:pStyle w:val="20"/>
        <w:rPr>
          <w:del w:id="575" w:author="Ha Suwook" w:date="2019-05-13T14:36:00Z"/>
          <w:rFonts w:asciiTheme="minorHAnsi" w:eastAsiaTheme="minorEastAsia" w:hAnsiTheme="minorHAnsi" w:cstheme="minorBidi"/>
          <w:b/>
          <w:kern w:val="2"/>
          <w:sz w:val="20"/>
          <w:szCs w:val="22"/>
          <w:lang w:val="en-US" w:eastAsia="ko-KR"/>
          <w:rPrChange w:id="576" w:author="Ha Suwook" w:date="2019-05-13T14:37:00Z">
            <w:rPr>
              <w:del w:id="577" w:author="Ha Suwook" w:date="2019-05-13T14:36:00Z"/>
              <w:rFonts w:asciiTheme="minorHAnsi" w:eastAsiaTheme="minorEastAsia" w:hAnsiTheme="minorHAnsi" w:cstheme="minorBidi"/>
              <w:kern w:val="2"/>
              <w:sz w:val="20"/>
              <w:szCs w:val="22"/>
              <w:lang w:val="en-US" w:eastAsia="ko-KR"/>
            </w:rPr>
          </w:rPrChange>
        </w:rPr>
      </w:pPr>
      <w:del w:id="578" w:author="Ha Suwook" w:date="2019-05-13T14:36:00Z">
        <w:r w:rsidRPr="00BC094E" w:rsidDel="009D0B98">
          <w:rPr>
            <w:rFonts w:asciiTheme="majorBidi" w:eastAsia="Times New Roman" w:hAnsiTheme="majorBidi"/>
            <w:b/>
            <w:lang w:val="en-US" w:eastAsia="ko-KR"/>
            <w:rPrChange w:id="579" w:author="Ha Suwook" w:date="2019-05-13T14:37:00Z">
              <w:rPr>
                <w:rStyle w:val="a5"/>
                <w:rFonts w:eastAsia="Times New Roman"/>
                <w:b/>
                <w:lang w:val="en-US" w:eastAsia="ko-KR"/>
              </w:rPr>
            </w:rPrChange>
          </w:rPr>
          <w:delText>5</w:delText>
        </w:r>
        <w:r w:rsidRPr="00BC094E" w:rsidDel="009D0B98">
          <w:rPr>
            <w:rFonts w:asciiTheme="minorHAnsi" w:eastAsiaTheme="minorEastAsia" w:hAnsiTheme="minorHAnsi" w:cstheme="minorBidi"/>
            <w:b/>
            <w:kern w:val="2"/>
            <w:sz w:val="20"/>
            <w:szCs w:val="22"/>
            <w:lang w:val="en-US" w:eastAsia="ko-KR"/>
            <w:rPrChange w:id="580"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581" w:author="Ha Suwook" w:date="2019-05-13T14:37:00Z">
              <w:rPr>
                <w:rStyle w:val="a5"/>
                <w:rFonts w:eastAsia="Times New Roman"/>
                <w:b/>
                <w:lang w:val="en-US" w:eastAsia="ko-KR"/>
              </w:rPr>
            </w:rPrChange>
          </w:rPr>
          <w:delText>Conventions</w:delText>
        </w:r>
        <w:r w:rsidRPr="00BC094E" w:rsidDel="009D0B98">
          <w:rPr>
            <w:b/>
            <w:webHidden/>
            <w:rPrChange w:id="582" w:author="Ha Suwook" w:date="2019-05-13T14:37:00Z">
              <w:rPr>
                <w:webHidden/>
              </w:rPr>
            </w:rPrChange>
          </w:rPr>
          <w:tab/>
          <w:delText>5</w:delText>
        </w:r>
      </w:del>
    </w:p>
    <w:p w:rsidR="002A3528" w:rsidRPr="00BC094E" w:rsidDel="009D0B98" w:rsidRDefault="002A3528">
      <w:pPr>
        <w:pStyle w:val="20"/>
        <w:rPr>
          <w:del w:id="583" w:author="Ha Suwook" w:date="2019-05-13T14:36:00Z"/>
          <w:rFonts w:asciiTheme="minorHAnsi" w:eastAsiaTheme="minorEastAsia" w:hAnsiTheme="minorHAnsi" w:cstheme="minorBidi"/>
          <w:b/>
          <w:kern w:val="2"/>
          <w:sz w:val="20"/>
          <w:szCs w:val="22"/>
          <w:lang w:val="en-US" w:eastAsia="ko-KR"/>
          <w:rPrChange w:id="584" w:author="Ha Suwook" w:date="2019-05-13T14:37:00Z">
            <w:rPr>
              <w:del w:id="585" w:author="Ha Suwook" w:date="2019-05-13T14:36:00Z"/>
              <w:rFonts w:asciiTheme="minorHAnsi" w:eastAsiaTheme="minorEastAsia" w:hAnsiTheme="minorHAnsi" w:cstheme="minorBidi"/>
              <w:kern w:val="2"/>
              <w:sz w:val="20"/>
              <w:szCs w:val="22"/>
              <w:lang w:val="en-US" w:eastAsia="ko-KR"/>
            </w:rPr>
          </w:rPrChange>
        </w:rPr>
      </w:pPr>
      <w:del w:id="586" w:author="Ha Suwook" w:date="2019-05-13T14:36:00Z">
        <w:r w:rsidRPr="00BC094E" w:rsidDel="009D0B98">
          <w:rPr>
            <w:rFonts w:asciiTheme="majorBidi" w:eastAsia="Times New Roman" w:hAnsiTheme="majorBidi"/>
            <w:b/>
            <w:lang w:val="en-US" w:eastAsia="ko-KR"/>
            <w:rPrChange w:id="587" w:author="Ha Suwook" w:date="2019-05-13T14:37:00Z">
              <w:rPr>
                <w:rStyle w:val="a5"/>
                <w:rFonts w:eastAsia="Times New Roman"/>
                <w:b/>
                <w:lang w:val="en-US" w:eastAsia="ko-KR"/>
              </w:rPr>
            </w:rPrChange>
          </w:rPr>
          <w:delText>6</w:delText>
        </w:r>
        <w:r w:rsidRPr="00BC094E" w:rsidDel="009D0B98">
          <w:rPr>
            <w:rFonts w:asciiTheme="minorHAnsi" w:eastAsiaTheme="minorEastAsia" w:hAnsiTheme="minorHAnsi" w:cstheme="minorBidi"/>
            <w:b/>
            <w:kern w:val="2"/>
            <w:sz w:val="20"/>
            <w:szCs w:val="22"/>
            <w:lang w:val="en-US" w:eastAsia="ko-KR"/>
            <w:rPrChange w:id="588"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589" w:author="Ha Suwook" w:date="2019-05-13T14:37:00Z">
              <w:rPr>
                <w:rStyle w:val="a5"/>
                <w:rFonts w:eastAsia="Times New Roman"/>
                <w:b/>
                <w:lang w:val="en-US" w:eastAsia="ko-KR"/>
              </w:rPr>
            </w:rPrChange>
          </w:rPr>
          <w:delText>Metadata framework for big data</w:delText>
        </w:r>
        <w:r w:rsidRPr="00BC094E" w:rsidDel="009D0B98">
          <w:rPr>
            <w:b/>
            <w:webHidden/>
            <w:rPrChange w:id="590" w:author="Ha Suwook" w:date="2019-05-13T14:37:00Z">
              <w:rPr>
                <w:webHidden/>
              </w:rPr>
            </w:rPrChange>
          </w:rPr>
          <w:tab/>
          <w:delText>5</w:delText>
        </w:r>
      </w:del>
    </w:p>
    <w:p w:rsidR="002A3528" w:rsidRPr="00BC094E" w:rsidDel="009D0B98" w:rsidRDefault="002A3528">
      <w:pPr>
        <w:pStyle w:val="20"/>
        <w:rPr>
          <w:del w:id="591" w:author="Ha Suwook" w:date="2019-05-13T14:36:00Z"/>
          <w:rFonts w:asciiTheme="minorHAnsi" w:eastAsiaTheme="minorEastAsia" w:hAnsiTheme="minorHAnsi" w:cstheme="minorBidi"/>
          <w:b/>
          <w:kern w:val="2"/>
          <w:sz w:val="20"/>
          <w:szCs w:val="22"/>
          <w:lang w:val="en-US" w:eastAsia="ko-KR"/>
          <w:rPrChange w:id="592" w:author="Ha Suwook" w:date="2019-05-13T14:37:00Z">
            <w:rPr>
              <w:del w:id="593" w:author="Ha Suwook" w:date="2019-05-13T14:36:00Z"/>
              <w:rFonts w:asciiTheme="minorHAnsi" w:eastAsiaTheme="minorEastAsia" w:hAnsiTheme="minorHAnsi" w:cstheme="minorBidi"/>
              <w:kern w:val="2"/>
              <w:sz w:val="20"/>
              <w:szCs w:val="22"/>
              <w:lang w:val="en-US" w:eastAsia="ko-KR"/>
            </w:rPr>
          </w:rPrChange>
        </w:rPr>
      </w:pPr>
      <w:del w:id="594" w:author="Ha Suwook" w:date="2019-05-13T14:36:00Z">
        <w:r w:rsidRPr="00BC094E" w:rsidDel="009D0B98">
          <w:rPr>
            <w:rFonts w:asciiTheme="majorBidi" w:eastAsia="SimSun" w:hAnsiTheme="majorBidi"/>
            <w:b/>
            <w:lang w:eastAsia="zh-CN"/>
            <w:rPrChange w:id="595" w:author="Ha Suwook" w:date="2019-05-13T14:37:00Z">
              <w:rPr>
                <w:rStyle w:val="a5"/>
                <w:rFonts w:eastAsia="SimSun"/>
                <w:b/>
                <w:lang w:eastAsia="zh-CN"/>
              </w:rPr>
            </w:rPrChange>
          </w:rPr>
          <w:delText>6.1</w:delText>
        </w:r>
        <w:r w:rsidRPr="00BC094E" w:rsidDel="009D0B98">
          <w:rPr>
            <w:rFonts w:asciiTheme="minorHAnsi" w:eastAsiaTheme="minorEastAsia" w:hAnsiTheme="minorHAnsi" w:cstheme="minorBidi"/>
            <w:b/>
            <w:kern w:val="2"/>
            <w:sz w:val="20"/>
            <w:szCs w:val="22"/>
            <w:lang w:val="en-US" w:eastAsia="ko-KR"/>
            <w:rPrChange w:id="596"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SimSun" w:hAnsiTheme="majorBidi"/>
            <w:b/>
            <w:lang w:eastAsia="zh-CN"/>
            <w:rPrChange w:id="597" w:author="Ha Suwook" w:date="2019-05-13T14:37:00Z">
              <w:rPr>
                <w:rStyle w:val="a5"/>
                <w:rFonts w:eastAsia="SimSun"/>
                <w:b/>
                <w:lang w:eastAsia="zh-CN"/>
              </w:rPr>
            </w:rPrChange>
          </w:rPr>
          <w:delText>Metadata in big data ecosystem</w:delText>
        </w:r>
        <w:r w:rsidRPr="00BC094E" w:rsidDel="009D0B98">
          <w:rPr>
            <w:b/>
            <w:webHidden/>
            <w:rPrChange w:id="598" w:author="Ha Suwook" w:date="2019-05-13T14:37:00Z">
              <w:rPr>
                <w:webHidden/>
              </w:rPr>
            </w:rPrChange>
          </w:rPr>
          <w:tab/>
          <w:delText>5</w:delText>
        </w:r>
      </w:del>
    </w:p>
    <w:p w:rsidR="002A3528" w:rsidRPr="00BC094E" w:rsidDel="009D0B98" w:rsidRDefault="002A3528">
      <w:pPr>
        <w:pStyle w:val="20"/>
        <w:rPr>
          <w:del w:id="599" w:author="Ha Suwook" w:date="2019-05-13T14:36:00Z"/>
          <w:rFonts w:asciiTheme="minorHAnsi" w:eastAsiaTheme="minorEastAsia" w:hAnsiTheme="minorHAnsi" w:cstheme="minorBidi"/>
          <w:b/>
          <w:kern w:val="2"/>
          <w:sz w:val="20"/>
          <w:szCs w:val="22"/>
          <w:lang w:val="en-US" w:eastAsia="ko-KR"/>
          <w:rPrChange w:id="600" w:author="Ha Suwook" w:date="2019-05-13T14:37:00Z">
            <w:rPr>
              <w:del w:id="601" w:author="Ha Suwook" w:date="2019-05-13T14:36:00Z"/>
              <w:rFonts w:asciiTheme="minorHAnsi" w:eastAsiaTheme="minorEastAsia" w:hAnsiTheme="minorHAnsi" w:cstheme="minorBidi"/>
              <w:kern w:val="2"/>
              <w:sz w:val="20"/>
              <w:szCs w:val="22"/>
              <w:lang w:val="en-US" w:eastAsia="ko-KR"/>
            </w:rPr>
          </w:rPrChange>
        </w:rPr>
      </w:pPr>
      <w:del w:id="602" w:author="Ha Suwook" w:date="2019-05-13T14:36:00Z">
        <w:r w:rsidRPr="00BC094E" w:rsidDel="009D0B98">
          <w:rPr>
            <w:rFonts w:asciiTheme="majorBidi" w:eastAsia="SimSun" w:hAnsiTheme="majorBidi"/>
            <w:b/>
            <w:lang w:eastAsia="zh-CN"/>
            <w:rPrChange w:id="603" w:author="Ha Suwook" w:date="2019-05-13T14:37:00Z">
              <w:rPr>
                <w:rStyle w:val="a5"/>
                <w:rFonts w:eastAsia="SimSun"/>
                <w:b/>
                <w:lang w:eastAsia="zh-CN"/>
              </w:rPr>
            </w:rPrChange>
          </w:rPr>
          <w:delText>6.2</w:delText>
        </w:r>
        <w:r w:rsidRPr="00BC094E" w:rsidDel="009D0B98">
          <w:rPr>
            <w:rFonts w:asciiTheme="minorHAnsi" w:eastAsiaTheme="minorEastAsia" w:hAnsiTheme="minorHAnsi" w:cstheme="minorBidi"/>
            <w:b/>
            <w:kern w:val="2"/>
            <w:sz w:val="20"/>
            <w:szCs w:val="22"/>
            <w:lang w:val="en-US" w:eastAsia="ko-KR"/>
            <w:rPrChange w:id="604"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SimSun" w:hAnsiTheme="majorBidi"/>
            <w:b/>
            <w:lang w:eastAsia="zh-CN"/>
            <w:rPrChange w:id="605" w:author="Ha Suwook" w:date="2019-05-13T14:37:00Z">
              <w:rPr>
                <w:rStyle w:val="a5"/>
                <w:rFonts w:eastAsia="SimSun"/>
                <w:b/>
                <w:lang w:eastAsia="zh-CN"/>
              </w:rPr>
            </w:rPrChange>
          </w:rPr>
          <w:delText>Metadata usage context and model requirements</w:delText>
        </w:r>
        <w:r w:rsidRPr="00BC094E" w:rsidDel="009D0B98">
          <w:rPr>
            <w:b/>
            <w:webHidden/>
            <w:rPrChange w:id="606" w:author="Ha Suwook" w:date="2019-05-13T14:37:00Z">
              <w:rPr>
                <w:webHidden/>
              </w:rPr>
            </w:rPrChange>
          </w:rPr>
          <w:tab/>
          <w:delText>6</w:delText>
        </w:r>
      </w:del>
    </w:p>
    <w:p w:rsidR="002A3528" w:rsidRPr="00BC094E" w:rsidDel="009D0B98" w:rsidRDefault="002A3528">
      <w:pPr>
        <w:pStyle w:val="20"/>
        <w:rPr>
          <w:del w:id="607" w:author="Ha Suwook" w:date="2019-05-13T14:36:00Z"/>
          <w:rFonts w:asciiTheme="minorHAnsi" w:eastAsiaTheme="minorEastAsia" w:hAnsiTheme="minorHAnsi" w:cstheme="minorBidi"/>
          <w:b/>
          <w:kern w:val="2"/>
          <w:sz w:val="20"/>
          <w:szCs w:val="22"/>
          <w:lang w:val="en-US" w:eastAsia="ko-KR"/>
          <w:rPrChange w:id="608" w:author="Ha Suwook" w:date="2019-05-13T14:37:00Z">
            <w:rPr>
              <w:del w:id="609" w:author="Ha Suwook" w:date="2019-05-13T14:36:00Z"/>
              <w:rFonts w:asciiTheme="minorHAnsi" w:eastAsiaTheme="minorEastAsia" w:hAnsiTheme="minorHAnsi" w:cstheme="minorBidi"/>
              <w:kern w:val="2"/>
              <w:sz w:val="20"/>
              <w:szCs w:val="22"/>
              <w:lang w:val="en-US" w:eastAsia="ko-KR"/>
            </w:rPr>
          </w:rPrChange>
        </w:rPr>
      </w:pPr>
      <w:del w:id="610" w:author="Ha Suwook" w:date="2019-05-13T14:36:00Z">
        <w:r w:rsidRPr="00BC094E" w:rsidDel="009D0B98">
          <w:rPr>
            <w:rFonts w:asciiTheme="majorBidi" w:eastAsia="Times New Roman" w:hAnsiTheme="majorBidi"/>
            <w:b/>
            <w:lang w:val="en-US" w:eastAsia="ko-KR"/>
            <w:rPrChange w:id="611" w:author="Ha Suwook" w:date="2019-05-13T14:37:00Z">
              <w:rPr>
                <w:rStyle w:val="a5"/>
                <w:rFonts w:eastAsia="Times New Roman"/>
                <w:b/>
                <w:lang w:val="en-US" w:eastAsia="ko-KR"/>
              </w:rPr>
            </w:rPrChange>
          </w:rPr>
          <w:delText>7</w:delText>
        </w:r>
        <w:r w:rsidRPr="00BC094E" w:rsidDel="009D0B98">
          <w:rPr>
            <w:rFonts w:asciiTheme="minorHAnsi" w:eastAsiaTheme="minorEastAsia" w:hAnsiTheme="minorHAnsi" w:cstheme="minorBidi"/>
            <w:b/>
            <w:kern w:val="2"/>
            <w:sz w:val="20"/>
            <w:szCs w:val="22"/>
            <w:lang w:val="en-US" w:eastAsia="ko-KR"/>
            <w:rPrChange w:id="612"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613" w:author="Ha Suwook" w:date="2019-05-13T14:37:00Z">
              <w:rPr>
                <w:rStyle w:val="a5"/>
                <w:rFonts w:eastAsia="Times New Roman"/>
                <w:b/>
                <w:lang w:val="en-US" w:eastAsia="ko-KR"/>
              </w:rPr>
            </w:rPrChange>
          </w:rPr>
          <w:delText>Metadata schemas</w:delText>
        </w:r>
        <w:r w:rsidRPr="00BC094E" w:rsidDel="009D0B98">
          <w:rPr>
            <w:b/>
            <w:webHidden/>
            <w:rPrChange w:id="614" w:author="Ha Suwook" w:date="2019-05-13T14:37:00Z">
              <w:rPr>
                <w:webHidden/>
              </w:rPr>
            </w:rPrChange>
          </w:rPr>
          <w:tab/>
          <w:delText>7</w:delText>
        </w:r>
      </w:del>
    </w:p>
    <w:p w:rsidR="002A3528" w:rsidRPr="00BC094E" w:rsidDel="009D0B98" w:rsidRDefault="002A3528">
      <w:pPr>
        <w:pStyle w:val="20"/>
        <w:rPr>
          <w:del w:id="615" w:author="Ha Suwook" w:date="2019-05-13T14:36:00Z"/>
          <w:rFonts w:asciiTheme="minorHAnsi" w:eastAsiaTheme="minorEastAsia" w:hAnsiTheme="minorHAnsi" w:cstheme="minorBidi"/>
          <w:b/>
          <w:kern w:val="2"/>
          <w:sz w:val="20"/>
          <w:szCs w:val="22"/>
          <w:lang w:val="en-US" w:eastAsia="ko-KR"/>
          <w:rPrChange w:id="616" w:author="Ha Suwook" w:date="2019-05-13T14:37:00Z">
            <w:rPr>
              <w:del w:id="617" w:author="Ha Suwook" w:date="2019-05-13T14:36:00Z"/>
              <w:rFonts w:asciiTheme="minorHAnsi" w:eastAsiaTheme="minorEastAsia" w:hAnsiTheme="minorHAnsi" w:cstheme="minorBidi"/>
              <w:kern w:val="2"/>
              <w:sz w:val="20"/>
              <w:szCs w:val="22"/>
              <w:lang w:val="en-US" w:eastAsia="ko-KR"/>
            </w:rPr>
          </w:rPrChange>
        </w:rPr>
      </w:pPr>
      <w:del w:id="618" w:author="Ha Suwook" w:date="2019-05-13T14:36:00Z">
        <w:r w:rsidRPr="00BC094E" w:rsidDel="009D0B98">
          <w:rPr>
            <w:rFonts w:asciiTheme="majorBidi" w:eastAsia="Times New Roman" w:hAnsiTheme="majorBidi"/>
            <w:b/>
            <w:lang w:val="en-US" w:eastAsia="ko-KR"/>
            <w:rPrChange w:id="619" w:author="Ha Suwook" w:date="2019-05-13T14:37:00Z">
              <w:rPr>
                <w:rStyle w:val="a5"/>
                <w:rFonts w:eastAsia="Times New Roman"/>
                <w:b/>
                <w:lang w:val="en-US" w:eastAsia="ko-KR"/>
              </w:rPr>
            </w:rPrChange>
          </w:rPr>
          <w:delText>7.1</w:delText>
        </w:r>
        <w:r w:rsidRPr="00BC094E" w:rsidDel="009D0B98">
          <w:rPr>
            <w:rFonts w:asciiTheme="minorHAnsi" w:eastAsiaTheme="minorEastAsia" w:hAnsiTheme="minorHAnsi" w:cstheme="minorBidi"/>
            <w:b/>
            <w:kern w:val="2"/>
            <w:sz w:val="20"/>
            <w:szCs w:val="22"/>
            <w:lang w:val="en-US" w:eastAsia="ko-KR"/>
            <w:rPrChange w:id="620"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621" w:author="Ha Suwook" w:date="2019-05-13T14:37:00Z">
              <w:rPr>
                <w:rStyle w:val="a5"/>
                <w:rFonts w:eastAsia="Times New Roman"/>
                <w:b/>
                <w:lang w:val="en-US" w:eastAsia="ko-KR"/>
              </w:rPr>
            </w:rPrChange>
          </w:rPr>
          <w:delText>Structure and content of a data catalogue</w:delText>
        </w:r>
        <w:r w:rsidRPr="00BC094E" w:rsidDel="009D0B98">
          <w:rPr>
            <w:b/>
            <w:webHidden/>
            <w:rPrChange w:id="622" w:author="Ha Suwook" w:date="2019-05-13T14:37:00Z">
              <w:rPr>
                <w:webHidden/>
              </w:rPr>
            </w:rPrChange>
          </w:rPr>
          <w:tab/>
          <w:delText>7</w:delText>
        </w:r>
      </w:del>
    </w:p>
    <w:p w:rsidR="002A3528" w:rsidRPr="00BC094E" w:rsidDel="009D0B98" w:rsidRDefault="002A3528">
      <w:pPr>
        <w:pStyle w:val="20"/>
        <w:rPr>
          <w:del w:id="623" w:author="Ha Suwook" w:date="2019-05-13T14:36:00Z"/>
          <w:rFonts w:asciiTheme="minorHAnsi" w:eastAsiaTheme="minorEastAsia" w:hAnsiTheme="minorHAnsi" w:cstheme="minorBidi"/>
          <w:b/>
          <w:kern w:val="2"/>
          <w:sz w:val="20"/>
          <w:szCs w:val="22"/>
          <w:lang w:val="en-US" w:eastAsia="ko-KR"/>
          <w:rPrChange w:id="624" w:author="Ha Suwook" w:date="2019-05-13T14:37:00Z">
            <w:rPr>
              <w:del w:id="625" w:author="Ha Suwook" w:date="2019-05-13T14:36:00Z"/>
              <w:rFonts w:asciiTheme="minorHAnsi" w:eastAsiaTheme="minorEastAsia" w:hAnsiTheme="minorHAnsi" w:cstheme="minorBidi"/>
              <w:kern w:val="2"/>
              <w:sz w:val="20"/>
              <w:szCs w:val="22"/>
              <w:lang w:val="en-US" w:eastAsia="ko-KR"/>
            </w:rPr>
          </w:rPrChange>
        </w:rPr>
      </w:pPr>
      <w:del w:id="626" w:author="Ha Suwook" w:date="2019-05-13T14:36:00Z">
        <w:r w:rsidRPr="00BC094E" w:rsidDel="009D0B98">
          <w:rPr>
            <w:rFonts w:asciiTheme="majorBidi" w:eastAsia="Times New Roman" w:hAnsiTheme="majorBidi"/>
            <w:b/>
            <w:lang w:val="en-US" w:eastAsia="ko-KR"/>
            <w:rPrChange w:id="627" w:author="Ha Suwook" w:date="2019-05-13T14:37:00Z">
              <w:rPr>
                <w:rStyle w:val="a5"/>
                <w:rFonts w:eastAsia="Times New Roman"/>
                <w:b/>
                <w:lang w:val="en-US" w:eastAsia="ko-KR"/>
              </w:rPr>
            </w:rPrChange>
          </w:rPr>
          <w:delText>7.2</w:delText>
        </w:r>
        <w:r w:rsidRPr="00BC094E" w:rsidDel="009D0B98">
          <w:rPr>
            <w:rFonts w:asciiTheme="minorHAnsi" w:eastAsiaTheme="minorEastAsia" w:hAnsiTheme="minorHAnsi" w:cstheme="minorBidi"/>
            <w:b/>
            <w:kern w:val="2"/>
            <w:sz w:val="20"/>
            <w:szCs w:val="22"/>
            <w:lang w:val="en-US" w:eastAsia="ko-KR"/>
            <w:rPrChange w:id="628"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629" w:author="Ha Suwook" w:date="2019-05-13T14:37:00Z">
              <w:rPr>
                <w:rStyle w:val="a5"/>
                <w:rFonts w:eastAsia="Times New Roman"/>
                <w:b/>
                <w:lang w:val="en-US" w:eastAsia="ko-KR"/>
              </w:rPr>
            </w:rPrChange>
          </w:rPr>
          <w:delText>Overview</w:delText>
        </w:r>
        <w:r w:rsidRPr="00BC094E" w:rsidDel="009D0B98">
          <w:rPr>
            <w:b/>
            <w:webHidden/>
            <w:rPrChange w:id="630" w:author="Ha Suwook" w:date="2019-05-13T14:37:00Z">
              <w:rPr>
                <w:webHidden/>
              </w:rPr>
            </w:rPrChange>
          </w:rPr>
          <w:tab/>
          <w:delText>8</w:delText>
        </w:r>
      </w:del>
    </w:p>
    <w:p w:rsidR="002A3528" w:rsidRPr="00BC094E" w:rsidDel="009D0B98" w:rsidRDefault="002A3528">
      <w:pPr>
        <w:pStyle w:val="20"/>
        <w:rPr>
          <w:del w:id="631" w:author="Ha Suwook" w:date="2019-05-13T14:36:00Z"/>
          <w:rFonts w:asciiTheme="minorHAnsi" w:eastAsiaTheme="minorEastAsia" w:hAnsiTheme="minorHAnsi" w:cstheme="minorBidi"/>
          <w:b/>
          <w:kern w:val="2"/>
          <w:sz w:val="20"/>
          <w:szCs w:val="22"/>
          <w:lang w:val="en-US" w:eastAsia="ko-KR"/>
          <w:rPrChange w:id="632" w:author="Ha Suwook" w:date="2019-05-13T14:37:00Z">
            <w:rPr>
              <w:del w:id="633" w:author="Ha Suwook" w:date="2019-05-13T14:36:00Z"/>
              <w:rFonts w:asciiTheme="minorHAnsi" w:eastAsiaTheme="minorEastAsia" w:hAnsiTheme="minorHAnsi" w:cstheme="minorBidi"/>
              <w:kern w:val="2"/>
              <w:sz w:val="20"/>
              <w:szCs w:val="22"/>
              <w:lang w:val="en-US" w:eastAsia="ko-KR"/>
            </w:rPr>
          </w:rPrChange>
        </w:rPr>
      </w:pPr>
      <w:del w:id="634" w:author="Ha Suwook" w:date="2019-05-13T14:36:00Z">
        <w:r w:rsidRPr="00BC094E" w:rsidDel="009D0B98">
          <w:rPr>
            <w:rFonts w:asciiTheme="majorBidi" w:eastAsia="Times New Roman" w:hAnsiTheme="majorBidi"/>
            <w:b/>
            <w:lang w:val="en-US" w:eastAsia="ko-KR"/>
            <w:rPrChange w:id="635" w:author="Ha Suwook" w:date="2019-05-13T14:37:00Z">
              <w:rPr>
                <w:rStyle w:val="a5"/>
                <w:rFonts w:eastAsia="Times New Roman"/>
                <w:b/>
                <w:lang w:val="en-US" w:eastAsia="ko-KR"/>
              </w:rPr>
            </w:rPrChange>
          </w:rPr>
          <w:delText>7.3</w:delText>
        </w:r>
        <w:r w:rsidRPr="00BC094E" w:rsidDel="009D0B98">
          <w:rPr>
            <w:rFonts w:asciiTheme="minorHAnsi" w:eastAsiaTheme="minorEastAsia" w:hAnsiTheme="minorHAnsi" w:cstheme="minorBidi"/>
            <w:b/>
            <w:kern w:val="2"/>
            <w:sz w:val="20"/>
            <w:szCs w:val="22"/>
            <w:lang w:val="en-US" w:eastAsia="ko-KR"/>
            <w:rPrChange w:id="636"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637" w:author="Ha Suwook" w:date="2019-05-13T14:37:00Z">
              <w:rPr>
                <w:rStyle w:val="a5"/>
                <w:rFonts w:eastAsia="Times New Roman"/>
                <w:b/>
                <w:lang w:val="en-US" w:eastAsia="ko-KR"/>
              </w:rPr>
            </w:rPrChange>
          </w:rPr>
          <w:delText>Responsible party</w:delText>
        </w:r>
        <w:r w:rsidRPr="00BC094E" w:rsidDel="009D0B98">
          <w:rPr>
            <w:b/>
            <w:webHidden/>
            <w:rPrChange w:id="638" w:author="Ha Suwook" w:date="2019-05-13T14:37:00Z">
              <w:rPr>
                <w:webHidden/>
              </w:rPr>
            </w:rPrChange>
          </w:rPr>
          <w:tab/>
          <w:delText>8</w:delText>
        </w:r>
      </w:del>
    </w:p>
    <w:p w:rsidR="002A3528" w:rsidRPr="00BC094E" w:rsidDel="009D0B98" w:rsidRDefault="002A3528">
      <w:pPr>
        <w:pStyle w:val="20"/>
        <w:rPr>
          <w:del w:id="639" w:author="Ha Suwook" w:date="2019-05-13T14:36:00Z"/>
          <w:rFonts w:asciiTheme="minorHAnsi" w:eastAsiaTheme="minorEastAsia" w:hAnsiTheme="minorHAnsi" w:cstheme="minorBidi"/>
          <w:b/>
          <w:kern w:val="2"/>
          <w:sz w:val="20"/>
          <w:szCs w:val="22"/>
          <w:lang w:val="en-US" w:eastAsia="ko-KR"/>
          <w:rPrChange w:id="640" w:author="Ha Suwook" w:date="2019-05-13T14:37:00Z">
            <w:rPr>
              <w:del w:id="641" w:author="Ha Suwook" w:date="2019-05-13T14:36:00Z"/>
              <w:rFonts w:asciiTheme="minorHAnsi" w:eastAsiaTheme="minorEastAsia" w:hAnsiTheme="minorHAnsi" w:cstheme="minorBidi"/>
              <w:kern w:val="2"/>
              <w:sz w:val="20"/>
              <w:szCs w:val="22"/>
              <w:lang w:val="en-US" w:eastAsia="ko-KR"/>
            </w:rPr>
          </w:rPrChange>
        </w:rPr>
      </w:pPr>
      <w:del w:id="642" w:author="Ha Suwook" w:date="2019-05-13T14:36:00Z">
        <w:r w:rsidRPr="00BC094E" w:rsidDel="009D0B98">
          <w:rPr>
            <w:rFonts w:asciiTheme="majorBidi" w:eastAsia="Times New Roman" w:hAnsiTheme="majorBidi"/>
            <w:b/>
            <w:lang w:val="en-US" w:eastAsia="ko-KR"/>
            <w:rPrChange w:id="643" w:author="Ha Suwook" w:date="2019-05-13T14:37:00Z">
              <w:rPr>
                <w:rStyle w:val="a5"/>
                <w:rFonts w:eastAsia="Times New Roman"/>
                <w:b/>
                <w:lang w:val="en-US" w:eastAsia="ko-KR"/>
              </w:rPr>
            </w:rPrChange>
          </w:rPr>
          <w:delText>7.4</w:delText>
        </w:r>
        <w:r w:rsidRPr="00BC094E" w:rsidDel="009D0B98">
          <w:rPr>
            <w:rFonts w:asciiTheme="minorHAnsi" w:eastAsiaTheme="minorEastAsia" w:hAnsiTheme="minorHAnsi" w:cstheme="minorBidi"/>
            <w:b/>
            <w:kern w:val="2"/>
            <w:sz w:val="20"/>
            <w:szCs w:val="22"/>
            <w:lang w:val="en-US" w:eastAsia="ko-KR"/>
            <w:rPrChange w:id="644" w:author="Ha Suwook" w:date="2019-05-13T14:37:00Z">
              <w:rPr>
                <w:rFonts w:asciiTheme="minorHAnsi" w:eastAsiaTheme="minorEastAsia" w:hAnsiTheme="minorHAnsi" w:cstheme="minorBidi"/>
                <w:kern w:val="2"/>
                <w:sz w:val="20"/>
                <w:szCs w:val="22"/>
                <w:lang w:val="en-US" w:eastAsia="ko-KR"/>
              </w:rPr>
            </w:rPrChange>
          </w:rPr>
          <w:tab/>
        </w:r>
        <w:r w:rsidRPr="00BC094E" w:rsidDel="009D0B98">
          <w:rPr>
            <w:rFonts w:asciiTheme="majorBidi" w:eastAsia="Times New Roman" w:hAnsiTheme="majorBidi"/>
            <w:b/>
            <w:lang w:val="en-US" w:eastAsia="ko-KR"/>
            <w:rPrChange w:id="645" w:author="Ha Suwook" w:date="2019-05-13T14:37:00Z">
              <w:rPr>
                <w:rStyle w:val="a5"/>
                <w:rFonts w:eastAsia="Times New Roman"/>
                <w:b/>
                <w:lang w:val="en-US" w:eastAsia="ko-KR"/>
              </w:rPr>
            </w:rPrChange>
          </w:rPr>
          <w:delText>Dataset information</w:delText>
        </w:r>
        <w:r w:rsidRPr="00BC094E" w:rsidDel="009D0B98">
          <w:rPr>
            <w:b/>
            <w:webHidden/>
            <w:rPrChange w:id="646" w:author="Ha Suwook" w:date="2019-05-13T14:37:00Z">
              <w:rPr>
                <w:webHidden/>
              </w:rPr>
            </w:rPrChange>
          </w:rPr>
          <w:tab/>
          <w:delText>8</w:delText>
        </w:r>
      </w:del>
    </w:p>
    <w:p w:rsidR="002A3528" w:rsidRPr="00BC094E" w:rsidDel="009D0B98" w:rsidRDefault="002A3528">
      <w:pPr>
        <w:pStyle w:val="20"/>
        <w:rPr>
          <w:del w:id="647" w:author="Ha Suwook" w:date="2019-05-13T14:36:00Z"/>
          <w:rFonts w:asciiTheme="minorHAnsi" w:eastAsiaTheme="minorEastAsia" w:hAnsiTheme="minorHAnsi" w:cstheme="minorBidi"/>
          <w:b/>
          <w:kern w:val="2"/>
          <w:sz w:val="20"/>
          <w:szCs w:val="22"/>
          <w:lang w:val="en-US" w:eastAsia="ko-KR"/>
          <w:rPrChange w:id="648" w:author="Ha Suwook" w:date="2019-05-13T14:37:00Z">
            <w:rPr>
              <w:del w:id="649" w:author="Ha Suwook" w:date="2019-05-13T14:36:00Z"/>
              <w:rFonts w:asciiTheme="minorHAnsi" w:eastAsiaTheme="minorEastAsia" w:hAnsiTheme="minorHAnsi" w:cstheme="minorBidi"/>
              <w:kern w:val="2"/>
              <w:sz w:val="20"/>
              <w:szCs w:val="22"/>
              <w:lang w:val="en-US" w:eastAsia="ko-KR"/>
            </w:rPr>
          </w:rPrChange>
        </w:rPr>
      </w:pPr>
      <w:del w:id="650" w:author="Ha Suwook" w:date="2019-05-13T14:36:00Z">
        <w:r w:rsidRPr="00BC094E" w:rsidDel="009D0B98">
          <w:rPr>
            <w:rFonts w:asciiTheme="majorBidi" w:hAnsiTheme="majorBidi"/>
            <w:b/>
            <w:lang w:val="en-US" w:eastAsia="ko-KR"/>
            <w:rPrChange w:id="651" w:author="Ha Suwook" w:date="2019-05-13T14:37:00Z">
              <w:rPr>
                <w:rStyle w:val="a5"/>
                <w:b/>
                <w:lang w:val="en-US" w:eastAsia="ko-KR"/>
              </w:rPr>
            </w:rPrChange>
          </w:rPr>
          <w:delText>7.5</w:delText>
        </w:r>
        <w:r w:rsidRPr="00D10941" w:rsidDel="009D0B98">
          <w:rPr>
            <w:rFonts w:asciiTheme="minorHAnsi" w:eastAsiaTheme="minorEastAsia" w:hAnsiTheme="minorHAnsi" w:cstheme="minorBidi"/>
            <w:b/>
            <w:kern w:val="2"/>
            <w:sz w:val="20"/>
            <w:szCs w:val="22"/>
            <w:lang w:val="en-US" w:eastAsia="ko-KR"/>
          </w:rPr>
          <w:tab/>
        </w:r>
        <w:r w:rsidRPr="00BC094E" w:rsidDel="009D0B98">
          <w:rPr>
            <w:rFonts w:asciiTheme="majorBidi" w:hAnsiTheme="majorBidi"/>
            <w:b/>
            <w:lang w:val="en-US" w:eastAsia="ko-KR"/>
            <w:rPrChange w:id="652" w:author="Ha Suwook" w:date="2019-05-13T14:37:00Z">
              <w:rPr>
                <w:rStyle w:val="a5"/>
                <w:b/>
                <w:lang w:val="en-US" w:eastAsia="ko-KR"/>
              </w:rPr>
            </w:rPrChange>
          </w:rPr>
          <w:delText>Domain information</w:delText>
        </w:r>
        <w:r w:rsidRPr="00BC094E" w:rsidDel="009D0B98">
          <w:rPr>
            <w:b/>
            <w:webHidden/>
            <w:rPrChange w:id="653" w:author="Ha Suwook" w:date="2019-05-13T14:37:00Z">
              <w:rPr>
                <w:webHidden/>
              </w:rPr>
            </w:rPrChange>
          </w:rPr>
          <w:tab/>
          <w:delText>9</w:delText>
        </w:r>
      </w:del>
    </w:p>
    <w:p w:rsidR="002A3528" w:rsidRPr="00BC094E" w:rsidDel="009D0B98" w:rsidRDefault="002A3528">
      <w:pPr>
        <w:pStyle w:val="20"/>
        <w:rPr>
          <w:del w:id="654" w:author="Ha Suwook" w:date="2019-05-13T14:36:00Z"/>
          <w:rFonts w:asciiTheme="minorHAnsi" w:eastAsiaTheme="minorEastAsia" w:hAnsiTheme="minorHAnsi" w:cstheme="minorBidi"/>
          <w:b/>
          <w:kern w:val="2"/>
          <w:sz w:val="20"/>
          <w:szCs w:val="22"/>
          <w:lang w:val="en-US" w:eastAsia="ko-KR"/>
          <w:rPrChange w:id="655" w:author="Ha Suwook" w:date="2019-05-13T14:37:00Z">
            <w:rPr>
              <w:del w:id="656" w:author="Ha Suwook" w:date="2019-05-13T14:36:00Z"/>
              <w:rFonts w:asciiTheme="minorHAnsi" w:eastAsiaTheme="minorEastAsia" w:hAnsiTheme="minorHAnsi" w:cstheme="minorBidi"/>
              <w:kern w:val="2"/>
              <w:sz w:val="20"/>
              <w:szCs w:val="22"/>
              <w:lang w:val="en-US" w:eastAsia="ko-KR"/>
            </w:rPr>
          </w:rPrChange>
        </w:rPr>
      </w:pPr>
      <w:del w:id="657" w:author="Ha Suwook" w:date="2019-05-13T14:36:00Z">
        <w:r w:rsidRPr="00BC094E" w:rsidDel="009D0B98">
          <w:rPr>
            <w:rFonts w:asciiTheme="majorBidi" w:hAnsiTheme="majorBidi"/>
            <w:b/>
            <w:lang w:val="en-US" w:eastAsia="ko-KR"/>
            <w:rPrChange w:id="658" w:author="Ha Suwook" w:date="2019-05-13T14:37:00Z">
              <w:rPr>
                <w:rStyle w:val="a5"/>
                <w:b/>
                <w:lang w:val="en-US" w:eastAsia="ko-KR"/>
              </w:rPr>
            </w:rPrChange>
          </w:rPr>
          <w:delText>7.6</w:delText>
        </w:r>
        <w:r w:rsidRPr="00D10941" w:rsidDel="009D0B98">
          <w:rPr>
            <w:rFonts w:asciiTheme="minorHAnsi" w:eastAsiaTheme="minorEastAsia" w:hAnsiTheme="minorHAnsi" w:cstheme="minorBidi"/>
            <w:b/>
            <w:kern w:val="2"/>
            <w:sz w:val="20"/>
            <w:szCs w:val="22"/>
            <w:lang w:val="en-US" w:eastAsia="ko-KR"/>
          </w:rPr>
          <w:tab/>
        </w:r>
        <w:r w:rsidRPr="00BC094E" w:rsidDel="009D0B98">
          <w:rPr>
            <w:rFonts w:asciiTheme="majorBidi" w:hAnsiTheme="majorBidi"/>
            <w:b/>
            <w:lang w:val="en-US" w:eastAsia="ko-KR"/>
            <w:rPrChange w:id="659" w:author="Ha Suwook" w:date="2019-05-13T14:37:00Z">
              <w:rPr>
                <w:rStyle w:val="a5"/>
                <w:b/>
                <w:lang w:val="en-US" w:eastAsia="ko-KR"/>
              </w:rPr>
            </w:rPrChange>
          </w:rPr>
          <w:delText>Data quality</w:delText>
        </w:r>
        <w:r w:rsidRPr="00BC094E" w:rsidDel="009D0B98">
          <w:rPr>
            <w:b/>
            <w:webHidden/>
            <w:rPrChange w:id="660" w:author="Ha Suwook" w:date="2019-05-13T14:37:00Z">
              <w:rPr>
                <w:webHidden/>
              </w:rPr>
            </w:rPrChange>
          </w:rPr>
          <w:tab/>
          <w:delText>9</w:delText>
        </w:r>
      </w:del>
    </w:p>
    <w:p w:rsidR="002A3528" w:rsidRPr="00BC094E" w:rsidDel="009D0B98" w:rsidRDefault="002A3528">
      <w:pPr>
        <w:pStyle w:val="20"/>
        <w:rPr>
          <w:del w:id="661" w:author="Ha Suwook" w:date="2019-05-13T14:36:00Z"/>
          <w:rFonts w:asciiTheme="minorHAnsi" w:eastAsiaTheme="minorEastAsia" w:hAnsiTheme="minorHAnsi" w:cstheme="minorBidi"/>
          <w:b/>
          <w:kern w:val="2"/>
          <w:sz w:val="20"/>
          <w:szCs w:val="22"/>
          <w:lang w:val="en-US" w:eastAsia="ko-KR"/>
          <w:rPrChange w:id="662" w:author="Ha Suwook" w:date="2019-05-13T14:37:00Z">
            <w:rPr>
              <w:del w:id="663" w:author="Ha Suwook" w:date="2019-05-13T14:36:00Z"/>
              <w:rFonts w:asciiTheme="minorHAnsi" w:eastAsiaTheme="minorEastAsia" w:hAnsiTheme="minorHAnsi" w:cstheme="minorBidi"/>
              <w:kern w:val="2"/>
              <w:sz w:val="20"/>
              <w:szCs w:val="22"/>
              <w:lang w:val="en-US" w:eastAsia="ko-KR"/>
            </w:rPr>
          </w:rPrChange>
        </w:rPr>
      </w:pPr>
      <w:del w:id="664" w:author="Ha Suwook" w:date="2019-05-13T14:36:00Z">
        <w:r w:rsidRPr="00BC094E" w:rsidDel="009D0B98">
          <w:rPr>
            <w:rFonts w:asciiTheme="majorBidi" w:hAnsiTheme="majorBidi"/>
            <w:b/>
            <w:lang w:val="en-US" w:eastAsia="ko-KR"/>
            <w:rPrChange w:id="665" w:author="Ha Suwook" w:date="2019-05-13T14:37:00Z">
              <w:rPr>
                <w:rStyle w:val="a5"/>
                <w:b/>
                <w:lang w:val="en-US" w:eastAsia="ko-KR"/>
              </w:rPr>
            </w:rPrChange>
          </w:rPr>
          <w:delText>7.7</w:delText>
        </w:r>
        <w:r w:rsidRPr="00D10941" w:rsidDel="009D0B98">
          <w:rPr>
            <w:rFonts w:asciiTheme="minorHAnsi" w:eastAsiaTheme="minorEastAsia" w:hAnsiTheme="minorHAnsi" w:cstheme="minorBidi"/>
            <w:b/>
            <w:kern w:val="2"/>
            <w:sz w:val="20"/>
            <w:szCs w:val="22"/>
            <w:lang w:val="en-US" w:eastAsia="ko-KR"/>
          </w:rPr>
          <w:tab/>
        </w:r>
        <w:r w:rsidRPr="00BC094E" w:rsidDel="009D0B98">
          <w:rPr>
            <w:rFonts w:asciiTheme="majorBidi" w:hAnsiTheme="majorBidi"/>
            <w:b/>
            <w:lang w:val="en-US" w:eastAsia="ko-KR"/>
            <w:rPrChange w:id="666" w:author="Ha Suwook" w:date="2019-05-13T14:37:00Z">
              <w:rPr>
                <w:rStyle w:val="a5"/>
                <w:b/>
                <w:lang w:val="en-US" w:eastAsia="ko-KR"/>
              </w:rPr>
            </w:rPrChange>
          </w:rPr>
          <w:delText>Catalogue record</w:delText>
        </w:r>
        <w:r w:rsidRPr="00BC094E" w:rsidDel="009D0B98">
          <w:rPr>
            <w:b/>
            <w:webHidden/>
            <w:rPrChange w:id="667" w:author="Ha Suwook" w:date="2019-05-13T14:37:00Z">
              <w:rPr>
                <w:webHidden/>
              </w:rPr>
            </w:rPrChange>
          </w:rPr>
          <w:tab/>
          <w:delText>9</w:delText>
        </w:r>
      </w:del>
    </w:p>
    <w:p w:rsidR="002A3528" w:rsidRPr="00BC094E" w:rsidDel="009D0B98" w:rsidRDefault="002A3528">
      <w:pPr>
        <w:pStyle w:val="20"/>
        <w:rPr>
          <w:del w:id="668" w:author="Ha Suwook" w:date="2019-05-13T14:36:00Z"/>
          <w:rFonts w:asciiTheme="minorHAnsi" w:eastAsiaTheme="minorEastAsia" w:hAnsiTheme="minorHAnsi" w:cstheme="minorBidi"/>
          <w:b/>
          <w:kern w:val="2"/>
          <w:sz w:val="20"/>
          <w:szCs w:val="22"/>
          <w:lang w:val="en-US" w:eastAsia="ko-KR"/>
          <w:rPrChange w:id="669" w:author="Ha Suwook" w:date="2019-05-13T14:37:00Z">
            <w:rPr>
              <w:del w:id="670" w:author="Ha Suwook" w:date="2019-05-13T14:36:00Z"/>
              <w:rFonts w:asciiTheme="minorHAnsi" w:eastAsiaTheme="minorEastAsia" w:hAnsiTheme="minorHAnsi" w:cstheme="minorBidi"/>
              <w:kern w:val="2"/>
              <w:sz w:val="20"/>
              <w:szCs w:val="22"/>
              <w:lang w:val="en-US" w:eastAsia="ko-KR"/>
            </w:rPr>
          </w:rPrChange>
        </w:rPr>
      </w:pPr>
      <w:del w:id="671" w:author="Ha Suwook" w:date="2019-05-13T14:36:00Z">
        <w:r w:rsidRPr="00BC094E" w:rsidDel="009D0B98">
          <w:rPr>
            <w:rFonts w:asciiTheme="majorBidi" w:hAnsiTheme="majorBidi"/>
            <w:b/>
            <w:lang w:val="en" w:eastAsia="ko-KR"/>
            <w:rPrChange w:id="672" w:author="Ha Suwook" w:date="2019-05-13T14:37:00Z">
              <w:rPr>
                <w:rStyle w:val="a5"/>
                <w:b/>
                <w:lang w:val="en" w:eastAsia="ko-KR"/>
              </w:rPr>
            </w:rPrChange>
          </w:rPr>
          <w:delText>Appendix I. UML model</w:delText>
        </w:r>
        <w:r w:rsidRPr="00BC094E" w:rsidDel="009D0B98">
          <w:rPr>
            <w:b/>
            <w:webHidden/>
            <w:rPrChange w:id="673" w:author="Ha Suwook" w:date="2019-05-13T14:37:00Z">
              <w:rPr>
                <w:webHidden/>
              </w:rPr>
            </w:rPrChange>
          </w:rPr>
          <w:tab/>
          <w:delText>10</w:delText>
        </w:r>
      </w:del>
    </w:p>
    <w:p w:rsidR="002A3528" w:rsidRPr="00BC094E" w:rsidDel="009D0B98" w:rsidRDefault="002A3528">
      <w:pPr>
        <w:pStyle w:val="20"/>
        <w:rPr>
          <w:del w:id="674" w:author="Ha Suwook" w:date="2019-05-13T14:36:00Z"/>
          <w:rFonts w:asciiTheme="minorHAnsi" w:eastAsiaTheme="minorEastAsia" w:hAnsiTheme="minorHAnsi" w:cstheme="minorBidi"/>
          <w:b/>
          <w:kern w:val="2"/>
          <w:sz w:val="20"/>
          <w:szCs w:val="22"/>
          <w:lang w:val="en-US" w:eastAsia="ko-KR"/>
          <w:rPrChange w:id="675" w:author="Ha Suwook" w:date="2019-05-13T14:37:00Z">
            <w:rPr>
              <w:del w:id="676" w:author="Ha Suwook" w:date="2019-05-13T14:36:00Z"/>
              <w:rFonts w:asciiTheme="minorHAnsi" w:eastAsiaTheme="minorEastAsia" w:hAnsiTheme="minorHAnsi" w:cstheme="minorBidi"/>
              <w:kern w:val="2"/>
              <w:sz w:val="20"/>
              <w:szCs w:val="22"/>
              <w:lang w:val="en-US" w:eastAsia="ko-KR"/>
            </w:rPr>
          </w:rPrChange>
        </w:rPr>
      </w:pPr>
      <w:del w:id="677" w:author="Ha Suwook" w:date="2019-05-13T14:36:00Z">
        <w:r w:rsidRPr="00BC094E" w:rsidDel="009D0B98">
          <w:rPr>
            <w:rFonts w:asciiTheme="majorBidi" w:eastAsia="Times New Roman" w:hAnsiTheme="majorBidi"/>
            <w:b/>
            <w:lang w:val="en" w:eastAsia="ko-KR"/>
            <w:rPrChange w:id="678" w:author="Ha Suwook" w:date="2019-05-13T14:37:00Z">
              <w:rPr>
                <w:rStyle w:val="a5"/>
                <w:rFonts w:eastAsia="Times New Roman"/>
                <w:b/>
                <w:lang w:val="en" w:eastAsia="ko-KR"/>
              </w:rPr>
            </w:rPrChange>
          </w:rPr>
          <w:delText>Appendix II. XML profile for metadata for big data</w:delText>
        </w:r>
        <w:r w:rsidRPr="00BC094E" w:rsidDel="009D0B98">
          <w:rPr>
            <w:b/>
            <w:webHidden/>
            <w:rPrChange w:id="679" w:author="Ha Suwook" w:date="2019-05-13T14:37:00Z">
              <w:rPr>
                <w:webHidden/>
              </w:rPr>
            </w:rPrChange>
          </w:rPr>
          <w:tab/>
          <w:delText>14</w:delText>
        </w:r>
      </w:del>
    </w:p>
    <w:p w:rsidR="002A3528" w:rsidRPr="00BC094E" w:rsidDel="009D0B98" w:rsidRDefault="002A3528">
      <w:pPr>
        <w:pStyle w:val="20"/>
        <w:rPr>
          <w:del w:id="680" w:author="Ha Suwook" w:date="2019-05-13T14:36:00Z"/>
          <w:rFonts w:asciiTheme="minorHAnsi" w:eastAsiaTheme="minorEastAsia" w:hAnsiTheme="minorHAnsi" w:cstheme="minorBidi"/>
          <w:b/>
          <w:kern w:val="2"/>
          <w:sz w:val="20"/>
          <w:szCs w:val="22"/>
          <w:lang w:val="en-US" w:eastAsia="ko-KR"/>
          <w:rPrChange w:id="681" w:author="Ha Suwook" w:date="2019-05-13T14:37:00Z">
            <w:rPr>
              <w:del w:id="682" w:author="Ha Suwook" w:date="2019-05-13T14:36:00Z"/>
              <w:rFonts w:asciiTheme="minorHAnsi" w:eastAsiaTheme="minorEastAsia" w:hAnsiTheme="minorHAnsi" w:cstheme="minorBidi"/>
              <w:kern w:val="2"/>
              <w:sz w:val="20"/>
              <w:szCs w:val="22"/>
              <w:lang w:val="en-US" w:eastAsia="ko-KR"/>
            </w:rPr>
          </w:rPrChange>
        </w:rPr>
      </w:pPr>
      <w:del w:id="683" w:author="Ha Suwook" w:date="2019-05-13T14:36:00Z">
        <w:r w:rsidRPr="00BC094E" w:rsidDel="009D0B98">
          <w:rPr>
            <w:rFonts w:asciiTheme="majorBidi" w:eastAsia="Times New Roman" w:hAnsiTheme="majorBidi"/>
            <w:b/>
            <w:lang w:val="en" w:eastAsia="ko-KR"/>
            <w:rPrChange w:id="684" w:author="Ha Suwook" w:date="2019-05-13T14:37:00Z">
              <w:rPr>
                <w:rStyle w:val="a5"/>
                <w:rFonts w:eastAsia="Times New Roman"/>
                <w:b/>
                <w:lang w:val="en" w:eastAsia="ko-KR"/>
              </w:rPr>
            </w:rPrChange>
          </w:rPr>
          <w:delText>Appendix III. Examples of metadata instance</w:delText>
        </w:r>
        <w:r w:rsidRPr="00BC094E" w:rsidDel="009D0B98">
          <w:rPr>
            <w:b/>
            <w:webHidden/>
            <w:rPrChange w:id="685" w:author="Ha Suwook" w:date="2019-05-13T14:37:00Z">
              <w:rPr>
                <w:webHidden/>
              </w:rPr>
            </w:rPrChange>
          </w:rPr>
          <w:tab/>
          <w:delText>29</w:delText>
        </w:r>
      </w:del>
    </w:p>
    <w:p w:rsidR="002A3528" w:rsidRPr="00BC094E" w:rsidDel="009D0B98" w:rsidRDefault="002A3528">
      <w:pPr>
        <w:pStyle w:val="10"/>
        <w:rPr>
          <w:del w:id="686" w:author="Ha Suwook" w:date="2019-05-13T14:36:00Z"/>
          <w:rFonts w:asciiTheme="minorHAnsi" w:eastAsiaTheme="minorEastAsia" w:hAnsiTheme="minorHAnsi" w:cstheme="minorBidi"/>
          <w:b/>
          <w:kern w:val="2"/>
          <w:sz w:val="20"/>
          <w:szCs w:val="22"/>
          <w:lang w:val="en-US" w:eastAsia="ko-KR"/>
          <w:rPrChange w:id="687" w:author="Ha Suwook" w:date="2019-05-13T14:37:00Z">
            <w:rPr>
              <w:del w:id="688" w:author="Ha Suwook" w:date="2019-05-13T14:36:00Z"/>
              <w:rFonts w:asciiTheme="minorHAnsi" w:eastAsiaTheme="minorEastAsia" w:hAnsiTheme="minorHAnsi" w:cstheme="minorBidi"/>
              <w:kern w:val="2"/>
              <w:sz w:val="20"/>
              <w:szCs w:val="22"/>
              <w:lang w:val="en-US" w:eastAsia="ko-KR"/>
            </w:rPr>
          </w:rPrChange>
        </w:rPr>
      </w:pPr>
      <w:del w:id="689" w:author="Ha Suwook" w:date="2019-05-13T14:36:00Z">
        <w:r w:rsidRPr="00BC094E" w:rsidDel="009D0B98">
          <w:rPr>
            <w:rFonts w:asciiTheme="majorBidi" w:eastAsia="Times New Roman" w:hAnsiTheme="majorBidi"/>
            <w:b/>
            <w:rPrChange w:id="690" w:author="Ha Suwook" w:date="2019-05-13T14:37:00Z">
              <w:rPr>
                <w:rStyle w:val="a5"/>
                <w:rFonts w:eastAsia="Times New Roman"/>
                <w:b/>
              </w:rPr>
            </w:rPrChange>
          </w:rPr>
          <w:delText>Bibliography</w:delText>
        </w:r>
        <w:r w:rsidRPr="00BC094E" w:rsidDel="009D0B98">
          <w:rPr>
            <w:b/>
            <w:webHidden/>
            <w:rPrChange w:id="691" w:author="Ha Suwook" w:date="2019-05-13T14:37:00Z">
              <w:rPr>
                <w:webHidden/>
              </w:rPr>
            </w:rPrChange>
          </w:rPr>
          <w:tab/>
          <w:delText>41</w:delText>
        </w:r>
      </w:del>
    </w:p>
    <w:p w:rsidR="00BF566F" w:rsidRPr="00BF566F" w:rsidRDefault="00BF566F" w:rsidP="00BF566F">
      <w:pPr>
        <w:rPr>
          <w:lang w:val="en-US" w:eastAsia="ko-KR"/>
        </w:rPr>
      </w:pPr>
      <w:r w:rsidRPr="00BF566F">
        <w:rPr>
          <w:highlight w:val="yellow"/>
          <w:lang w:val="en-US" w:eastAsia="ko-KR"/>
        </w:rPr>
        <w:fldChar w:fldCharType="end"/>
      </w:r>
    </w:p>
    <w:p w:rsidR="00BF566F" w:rsidRPr="00BF566F" w:rsidRDefault="00BF566F" w:rsidP="00BF566F">
      <w:pPr>
        <w:rPr>
          <w:rFonts w:eastAsia="맑은 고딕"/>
          <w:lang w:eastAsia="ko-KR"/>
        </w:rPr>
      </w:pPr>
      <w:r w:rsidRPr="00BF566F">
        <w:rPr>
          <w:lang w:val="en-US" w:eastAsia="ko-KR"/>
        </w:rPr>
        <w:br w:type="page"/>
      </w:r>
    </w:p>
    <w:p w:rsidR="002E0472" w:rsidRPr="002E0472" w:rsidRDefault="002E0472" w:rsidP="002E0472">
      <w:pPr>
        <w:spacing w:before="240" w:after="100" w:afterAutospacing="1"/>
        <w:jc w:val="center"/>
        <w:rPr>
          <w:b/>
          <w:bCs/>
          <w:sz w:val="28"/>
          <w:szCs w:val="28"/>
          <w:lang w:eastAsia="ko-KR"/>
        </w:rPr>
      </w:pPr>
      <w:r w:rsidRPr="002E0472">
        <w:rPr>
          <w:b/>
          <w:bCs/>
          <w:sz w:val="28"/>
          <w:szCs w:val="28"/>
          <w:lang w:val="en-US" w:eastAsia="ko-KR"/>
        </w:rPr>
        <w:lastRenderedPageBreak/>
        <w:t>Big data –</w:t>
      </w:r>
      <w:ins w:id="692" w:author="Ha Suwook" w:date="2019-05-13T14:55:00Z">
        <w:r w:rsidR="003D2C37">
          <w:rPr>
            <w:b/>
            <w:bCs/>
            <w:sz w:val="28"/>
            <w:szCs w:val="28"/>
            <w:lang w:val="en-US" w:eastAsia="ko-KR"/>
          </w:rPr>
          <w:t xml:space="preserve"> </w:t>
        </w:r>
      </w:ins>
      <w:del w:id="693" w:author="Ha Suwook" w:date="2019-05-13T14:55:00Z">
        <w:r w:rsidRPr="002E0472" w:rsidDel="003D2C37">
          <w:rPr>
            <w:b/>
            <w:bCs/>
            <w:sz w:val="28"/>
            <w:szCs w:val="28"/>
            <w:lang w:val="en-US" w:eastAsia="ko-KR"/>
          </w:rPr>
          <w:delText xml:space="preserve"> Metadata </w:delText>
        </w:r>
      </w:del>
      <w:del w:id="694" w:author="Ha Suwook" w:date="2019-05-13T14:54:00Z">
        <w:r w:rsidRPr="002E0472" w:rsidDel="003D2C37">
          <w:rPr>
            <w:b/>
            <w:bCs/>
            <w:sz w:val="28"/>
            <w:szCs w:val="28"/>
            <w:lang w:val="en-US" w:eastAsia="ko-KR"/>
          </w:rPr>
          <w:delText>framework and c</w:delText>
        </w:r>
      </w:del>
      <w:ins w:id="695" w:author="Ha Suwook" w:date="2019-05-13T14:54:00Z">
        <w:r w:rsidR="003D2C37">
          <w:rPr>
            <w:b/>
            <w:bCs/>
            <w:sz w:val="28"/>
            <w:szCs w:val="28"/>
            <w:lang w:val="en-US" w:eastAsia="ko-KR"/>
          </w:rPr>
          <w:t>C</w:t>
        </w:r>
      </w:ins>
      <w:r w:rsidRPr="002E0472">
        <w:rPr>
          <w:b/>
          <w:bCs/>
          <w:sz w:val="28"/>
          <w:szCs w:val="28"/>
          <w:lang w:val="en-US" w:eastAsia="ko-KR"/>
        </w:rPr>
        <w:t>onceptual model</w:t>
      </w:r>
      <w:ins w:id="696" w:author="Ha Suwook" w:date="2019-05-13T14:55:00Z">
        <w:r w:rsidR="003D2C37">
          <w:rPr>
            <w:b/>
            <w:bCs/>
            <w:sz w:val="28"/>
            <w:szCs w:val="28"/>
            <w:lang w:val="en-US" w:eastAsia="ko-KR"/>
          </w:rPr>
          <w:t xml:space="preserve"> of m</w:t>
        </w:r>
        <w:r w:rsidR="003D2C37" w:rsidRPr="002E0472">
          <w:rPr>
            <w:b/>
            <w:bCs/>
            <w:sz w:val="28"/>
            <w:szCs w:val="28"/>
            <w:lang w:val="en-US" w:eastAsia="ko-KR"/>
          </w:rPr>
          <w:t>etadata</w:t>
        </w:r>
      </w:ins>
    </w:p>
    <w:p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697" w:name="_Toc317069750"/>
      <w:bookmarkStart w:id="698" w:name="_Toc318794232"/>
      <w:bookmarkStart w:id="699" w:name="_Toc318796781"/>
      <w:bookmarkStart w:id="700" w:name="_Toc318796840"/>
      <w:bookmarkStart w:id="701" w:name="_Toc317069751"/>
      <w:bookmarkStart w:id="702" w:name="_Toc318794233"/>
      <w:bookmarkStart w:id="703" w:name="_Toc318796782"/>
      <w:bookmarkStart w:id="704" w:name="_Toc318796841"/>
      <w:bookmarkStart w:id="705" w:name="_Toc515009503"/>
      <w:bookmarkStart w:id="706" w:name="_Toc8650592"/>
      <w:bookmarkEnd w:id="697"/>
      <w:bookmarkEnd w:id="698"/>
      <w:bookmarkEnd w:id="699"/>
      <w:bookmarkEnd w:id="700"/>
      <w:bookmarkEnd w:id="701"/>
      <w:bookmarkEnd w:id="702"/>
      <w:bookmarkEnd w:id="703"/>
      <w:bookmarkEnd w:id="704"/>
      <w:r w:rsidRPr="002E0472">
        <w:rPr>
          <w:rFonts w:eastAsia="MS Mincho"/>
          <w:b/>
          <w:szCs w:val="20"/>
          <w:lang w:val="en-US" w:eastAsia="en-US"/>
        </w:rPr>
        <w:t>Scope</w:t>
      </w:r>
      <w:bookmarkEnd w:id="705"/>
      <w:bookmarkEnd w:id="706"/>
    </w:p>
    <w:p w:rsidR="00442D8A" w:rsidRPr="00EB4BB4" w:rsidRDefault="002E0472" w:rsidP="00D10941">
      <w:pPr>
        <w:jc w:val="both"/>
        <w:rPr>
          <w:ins w:id="707" w:author="Ha Suwook" w:date="2019-05-13T15:05:00Z"/>
          <w:color w:val="000000" w:themeColor="text1"/>
          <w:rPrChange w:id="708" w:author="Ha Suwook" w:date="2019-05-13T15:29:00Z">
            <w:rPr>
              <w:ins w:id="709" w:author="Ha Suwook" w:date="2019-05-13T15:05:00Z"/>
              <w:color w:val="00B0F0"/>
            </w:rPr>
          </w:rPrChange>
        </w:rPr>
      </w:pPr>
      <w:bookmarkStart w:id="710" w:name="_Toc149978798"/>
      <w:bookmarkStart w:id="711" w:name="_Toc150083455"/>
      <w:bookmarkStart w:id="712" w:name="_Toc150083485"/>
      <w:bookmarkStart w:id="713" w:name="_Toc150083566"/>
      <w:bookmarkStart w:id="714" w:name="_Toc149978799"/>
      <w:bookmarkStart w:id="715" w:name="_Toc150083456"/>
      <w:bookmarkStart w:id="716" w:name="_Toc150083486"/>
      <w:bookmarkStart w:id="717" w:name="_Toc150083567"/>
      <w:bookmarkStart w:id="718" w:name="_Toc149978800"/>
      <w:bookmarkStart w:id="719" w:name="_Toc150083457"/>
      <w:bookmarkStart w:id="720" w:name="_Toc150083487"/>
      <w:bookmarkStart w:id="721" w:name="_Toc150083568"/>
      <w:bookmarkStart w:id="722" w:name="_Toc149978801"/>
      <w:bookmarkStart w:id="723" w:name="_Toc150083458"/>
      <w:bookmarkStart w:id="724" w:name="_Toc150083488"/>
      <w:bookmarkStart w:id="725" w:name="_Toc150083569"/>
      <w:bookmarkStart w:id="726" w:name="_Toc149978802"/>
      <w:bookmarkStart w:id="727" w:name="_Toc150083459"/>
      <w:bookmarkStart w:id="728" w:name="_Toc150083489"/>
      <w:bookmarkStart w:id="729" w:name="_Toc150083570"/>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r w:rsidRPr="00EB4BB4">
        <w:rPr>
          <w:color w:val="000000" w:themeColor="text1"/>
          <w:rPrChange w:id="730" w:author="Ha Suwook" w:date="2019-05-13T15:29:00Z">
            <w:rPr/>
          </w:rPrChange>
        </w:rPr>
        <w:t xml:space="preserve">This </w:t>
      </w:r>
      <w:r w:rsidRPr="00EB4BB4">
        <w:rPr>
          <w:color w:val="000000" w:themeColor="text1"/>
          <w:lang w:val="en-US" w:eastAsia="ko-KR"/>
          <w:rPrChange w:id="731" w:author="Ha Suwook" w:date="2019-05-13T15:29:00Z">
            <w:rPr/>
          </w:rPrChange>
        </w:rPr>
        <w:t>Recommendation</w:t>
      </w:r>
      <w:r w:rsidRPr="00EB4BB4">
        <w:rPr>
          <w:color w:val="000000" w:themeColor="text1"/>
          <w:rPrChange w:id="732" w:author="Ha Suwook" w:date="2019-05-13T15:29:00Z">
            <w:rPr/>
          </w:rPrChange>
        </w:rPr>
        <w:t xml:space="preserve"> specifies </w:t>
      </w:r>
      <w:ins w:id="733" w:author="Ha Suwook" w:date="2019-05-13T15:05:00Z">
        <w:r w:rsidR="00442D8A" w:rsidRPr="00EB4BB4">
          <w:rPr>
            <w:color w:val="000000" w:themeColor="text1"/>
            <w:rPrChange w:id="734" w:author="Ha Suwook" w:date="2019-05-13T15:29:00Z">
              <w:rPr>
                <w:color w:val="00B0F0"/>
              </w:rPr>
            </w:rPrChange>
          </w:rPr>
          <w:t>conceptual model of metadata to support a big data ecosystem</w:t>
        </w:r>
      </w:ins>
      <w:ins w:id="735" w:author="Ha Suwook" w:date="2019-05-13T15:06:00Z">
        <w:r w:rsidR="00442D8A" w:rsidRPr="00EB4BB4">
          <w:rPr>
            <w:color w:val="000000" w:themeColor="text1"/>
            <w:rPrChange w:id="736" w:author="Ha Suwook" w:date="2019-05-13T15:29:00Z">
              <w:rPr>
                <w:color w:val="00B0F0"/>
              </w:rPr>
            </w:rPrChange>
          </w:rPr>
          <w:t xml:space="preserve"> defined in [ITU-T Y.3600]. </w:t>
        </w:r>
        <w:r w:rsidR="00611E6F" w:rsidRPr="00EB4BB4">
          <w:rPr>
            <w:color w:val="000000" w:themeColor="text1"/>
            <w:rPrChange w:id="737" w:author="Ha Suwook" w:date="2019-05-13T15:29:00Z">
              <w:rPr>
                <w:color w:val="00B0F0"/>
              </w:rPr>
            </w:rPrChange>
          </w:rPr>
          <w:t>This Recommendation introduces metadata concept as well as</w:t>
        </w:r>
      </w:ins>
      <w:ins w:id="738" w:author="Ha Suwook" w:date="2019-05-13T15:18:00Z">
        <w:r w:rsidR="00A05A6D" w:rsidRPr="00EB4BB4">
          <w:rPr>
            <w:color w:val="000000" w:themeColor="text1"/>
            <w:rPrChange w:id="739" w:author="Ha Suwook" w:date="2019-05-13T15:29:00Z">
              <w:rPr>
                <w:color w:val="00B0F0"/>
              </w:rPr>
            </w:rPrChange>
          </w:rPr>
          <w:t xml:space="preserve"> its</w:t>
        </w:r>
      </w:ins>
      <w:ins w:id="740" w:author="Ha Suwook" w:date="2019-05-13T15:06:00Z">
        <w:r w:rsidR="00611E6F" w:rsidRPr="00EB4BB4">
          <w:rPr>
            <w:color w:val="000000" w:themeColor="text1"/>
            <w:rPrChange w:id="741" w:author="Ha Suwook" w:date="2019-05-13T15:29:00Z">
              <w:rPr>
                <w:color w:val="00B0F0"/>
              </w:rPr>
            </w:rPrChange>
          </w:rPr>
          <w:t xml:space="preserve"> </w:t>
        </w:r>
      </w:ins>
      <w:ins w:id="742" w:author="Ha Suwook" w:date="2019-05-13T15:07:00Z">
        <w:r w:rsidR="00611E6F" w:rsidRPr="00EB4BB4">
          <w:rPr>
            <w:color w:val="000000" w:themeColor="text1"/>
            <w:rPrChange w:id="743" w:author="Ha Suwook" w:date="2019-05-13T15:29:00Z">
              <w:rPr>
                <w:color w:val="00B0F0"/>
              </w:rPr>
            </w:rPrChange>
          </w:rPr>
          <w:t>u</w:t>
        </w:r>
      </w:ins>
      <w:ins w:id="744" w:author="Ha Suwook" w:date="2019-05-13T15:24:00Z">
        <w:r w:rsidR="007A0717" w:rsidRPr="00EB4BB4">
          <w:rPr>
            <w:color w:val="000000" w:themeColor="text1"/>
            <w:rPrChange w:id="745" w:author="Ha Suwook" w:date="2019-05-13T15:29:00Z">
              <w:rPr>
                <w:color w:val="00B0F0"/>
              </w:rPr>
            </w:rPrChange>
          </w:rPr>
          <w:t xml:space="preserve">sages </w:t>
        </w:r>
      </w:ins>
      <w:ins w:id="746" w:author="Ha Suwook" w:date="2019-05-13T15:07:00Z">
        <w:r w:rsidR="00611E6F" w:rsidRPr="00EB4BB4">
          <w:rPr>
            <w:color w:val="000000" w:themeColor="text1"/>
            <w:rPrChange w:id="747" w:author="Ha Suwook" w:date="2019-05-13T15:29:00Z">
              <w:rPr>
                <w:color w:val="00B0F0"/>
              </w:rPr>
            </w:rPrChange>
          </w:rPr>
          <w:t xml:space="preserve">on </w:t>
        </w:r>
      </w:ins>
      <w:ins w:id="748" w:author="Ha Suwook" w:date="2019-05-13T15:24:00Z">
        <w:r w:rsidR="007A0717" w:rsidRPr="00EB4BB4">
          <w:rPr>
            <w:color w:val="000000" w:themeColor="text1"/>
            <w:rPrChange w:id="749" w:author="Ha Suwook" w:date="2019-05-13T15:29:00Z">
              <w:rPr>
                <w:color w:val="00B0F0"/>
              </w:rPr>
            </w:rPrChange>
          </w:rPr>
          <w:t xml:space="preserve">a </w:t>
        </w:r>
      </w:ins>
      <w:ins w:id="750" w:author="Ha Suwook" w:date="2019-05-13T15:07:00Z">
        <w:r w:rsidR="00611E6F" w:rsidRPr="00EB4BB4">
          <w:rPr>
            <w:color w:val="000000" w:themeColor="text1"/>
            <w:rPrChange w:id="751" w:author="Ha Suwook" w:date="2019-05-13T15:29:00Z">
              <w:rPr>
                <w:color w:val="00B0F0"/>
              </w:rPr>
            </w:rPrChange>
          </w:rPr>
          <w:t>big data lifecycle</w:t>
        </w:r>
      </w:ins>
      <w:ins w:id="752" w:author="Ha Suwook" w:date="2019-05-13T15:20:00Z">
        <w:r w:rsidR="00A05A6D" w:rsidRPr="00EB4BB4">
          <w:rPr>
            <w:color w:val="000000" w:themeColor="text1"/>
            <w:rPrChange w:id="753" w:author="Ha Suwook" w:date="2019-05-13T15:29:00Z">
              <w:rPr>
                <w:color w:val="00B0F0"/>
              </w:rPr>
            </w:rPrChange>
          </w:rPr>
          <w:t xml:space="preserve">. </w:t>
        </w:r>
      </w:ins>
      <w:ins w:id="754" w:author="Ha Suwook" w:date="2019-05-13T15:21:00Z">
        <w:r w:rsidR="00A05A6D" w:rsidRPr="00EB4BB4">
          <w:rPr>
            <w:color w:val="000000" w:themeColor="text1"/>
            <w:rPrChange w:id="755" w:author="Ha Suwook" w:date="2019-05-13T15:29:00Z">
              <w:rPr>
                <w:color w:val="00B0F0"/>
              </w:rPr>
            </w:rPrChange>
          </w:rPr>
          <w:t>A</w:t>
        </w:r>
      </w:ins>
      <w:ins w:id="756" w:author="Ha Suwook" w:date="2019-05-13T15:20:00Z">
        <w:r w:rsidR="00A05A6D" w:rsidRPr="00EB4BB4">
          <w:rPr>
            <w:color w:val="000000" w:themeColor="text1"/>
            <w:rPrChange w:id="757" w:author="Ha Suwook" w:date="2019-05-13T15:29:00Z">
              <w:rPr>
                <w:color w:val="00B0F0"/>
              </w:rPr>
            </w:rPrChange>
          </w:rPr>
          <w:t xml:space="preserve"> </w:t>
        </w:r>
      </w:ins>
      <w:ins w:id="758" w:author="Ha Suwook" w:date="2019-05-13T15:21:00Z">
        <w:r w:rsidR="00A05A6D" w:rsidRPr="00EB4BB4">
          <w:rPr>
            <w:color w:val="000000" w:themeColor="text1"/>
            <w:rPrChange w:id="759" w:author="Ha Suwook" w:date="2019-05-13T15:29:00Z">
              <w:rPr>
                <w:color w:val="00B0F0"/>
              </w:rPr>
            </w:rPrChange>
          </w:rPr>
          <w:t>UML model and XML schemas</w:t>
        </w:r>
        <w:r w:rsidR="007A0717" w:rsidRPr="00EB4BB4">
          <w:rPr>
            <w:color w:val="000000" w:themeColor="text1"/>
            <w:rPrChange w:id="760" w:author="Ha Suwook" w:date="2019-05-13T15:29:00Z">
              <w:rPr>
                <w:color w:val="00B0F0"/>
              </w:rPr>
            </w:rPrChange>
          </w:rPr>
          <w:t xml:space="preserve"> </w:t>
        </w:r>
      </w:ins>
      <w:ins w:id="761" w:author="Ha Suwook" w:date="2019-05-13T15:27:00Z">
        <w:r w:rsidR="00DA54ED" w:rsidRPr="00EB4BB4">
          <w:rPr>
            <w:color w:val="000000" w:themeColor="text1"/>
            <w:rPrChange w:id="762" w:author="Ha Suwook" w:date="2019-05-13T15:29:00Z">
              <w:rPr>
                <w:color w:val="00B0F0"/>
              </w:rPr>
            </w:rPrChange>
          </w:rPr>
          <w:t>provided in</w:t>
        </w:r>
      </w:ins>
      <w:ins w:id="763" w:author="Ha Suwook" w:date="2019-05-13T15:29:00Z">
        <w:r w:rsidR="00EB4BB4" w:rsidRPr="00EB4BB4">
          <w:rPr>
            <w:color w:val="000000" w:themeColor="text1"/>
            <w:rPrChange w:id="764" w:author="Ha Suwook" w:date="2019-05-13T15:29:00Z">
              <w:rPr>
                <w:color w:val="00B0F0"/>
              </w:rPr>
            </w:rPrChange>
          </w:rPr>
          <w:t xml:space="preserve"> the</w:t>
        </w:r>
      </w:ins>
      <w:ins w:id="765" w:author="Ha Suwook" w:date="2019-05-13T15:27:00Z">
        <w:r w:rsidR="00DA54ED" w:rsidRPr="00EB4BB4">
          <w:rPr>
            <w:color w:val="000000" w:themeColor="text1"/>
            <w:rPrChange w:id="766" w:author="Ha Suwook" w:date="2019-05-13T15:29:00Z">
              <w:rPr>
                <w:color w:val="00B0F0"/>
              </w:rPr>
            </w:rPrChange>
          </w:rPr>
          <w:t xml:space="preserve"> informative appendix are </w:t>
        </w:r>
      </w:ins>
      <w:ins w:id="767" w:author="Ha Suwook" w:date="2019-05-13T15:28:00Z">
        <w:r w:rsidR="00DA54ED" w:rsidRPr="00EB4BB4">
          <w:rPr>
            <w:color w:val="000000" w:themeColor="text1"/>
            <w:rPrChange w:id="768" w:author="Ha Suwook" w:date="2019-05-13T15:29:00Z">
              <w:rPr>
                <w:color w:val="00B0F0"/>
              </w:rPr>
            </w:rPrChange>
          </w:rPr>
          <w:t xml:space="preserve">based on the conceptual model. </w:t>
        </w:r>
      </w:ins>
    </w:p>
    <w:p w:rsidR="002E0472" w:rsidRPr="00DD74A9" w:rsidDel="007A0717" w:rsidRDefault="002E0472" w:rsidP="00DD74A9">
      <w:pPr>
        <w:jc w:val="both"/>
        <w:rPr>
          <w:del w:id="769" w:author="Ha Suwook" w:date="2019-05-13T15:26:00Z"/>
          <w:color w:val="00B0F0"/>
          <w:rPrChange w:id="770" w:author="Ha Suwook" w:date="2019-05-13T09:34:00Z">
            <w:rPr>
              <w:del w:id="771" w:author="Ha Suwook" w:date="2019-05-13T15:26:00Z"/>
            </w:rPr>
          </w:rPrChange>
        </w:rPr>
        <w:pPrChange w:id="772" w:author="Ha Suwook" w:date="2019-05-13T09:38:00Z">
          <w:pPr>
            <w:pStyle w:val="mainText"/>
          </w:pPr>
        </w:pPrChange>
      </w:pPr>
      <w:del w:id="773" w:author="Ha Suwook" w:date="2019-05-13T15:26:00Z">
        <w:r w:rsidRPr="00DD74A9" w:rsidDel="007A0717">
          <w:rPr>
            <w:color w:val="00B0F0"/>
            <w:rPrChange w:id="774" w:author="Ha Suwook" w:date="2019-05-13T09:34:00Z">
              <w:rPr/>
            </w:rPrChange>
          </w:rPr>
          <w:delText xml:space="preserve">metadata framework for big data </w:delText>
        </w:r>
        <w:r w:rsidRPr="00DD74A9" w:rsidDel="007A0717">
          <w:rPr>
            <w:rFonts w:eastAsia="SimSun"/>
            <w:color w:val="00B0F0"/>
            <w:rPrChange w:id="775" w:author="Ha Suwook" w:date="2019-05-13T09:34:00Z">
              <w:rPr>
                <w:rFonts w:eastAsia="SimSun"/>
              </w:rPr>
            </w:rPrChange>
          </w:rPr>
          <w:delText>including usage context and overall hierarchy between common metadata for big data and domain or format specific ones</w:delText>
        </w:r>
        <w:r w:rsidRPr="00DD74A9" w:rsidDel="007A0717">
          <w:rPr>
            <w:rFonts w:hint="eastAsia"/>
            <w:color w:val="00B0F0"/>
            <w:rPrChange w:id="776" w:author="Ha Suwook" w:date="2019-05-13T09:34:00Z">
              <w:rPr>
                <w:rFonts w:hint="eastAsia"/>
              </w:rPr>
            </w:rPrChange>
          </w:rPr>
          <w:delText>.</w:delText>
        </w:r>
        <w:r w:rsidRPr="00DD74A9" w:rsidDel="007A0717">
          <w:rPr>
            <w:color w:val="00B0F0"/>
            <w:rPrChange w:id="777" w:author="Ha Suwook" w:date="2019-05-13T09:34:00Z">
              <w:rPr/>
            </w:rPrChange>
          </w:rPr>
          <w:delText xml:space="preserve"> This Recommendation also defines the conceptual model of metadata for big data.</w:delText>
        </w:r>
        <w:r w:rsidRPr="00DD74A9" w:rsidDel="007A0717">
          <w:rPr>
            <w:rFonts w:hint="eastAsia"/>
            <w:color w:val="00B0F0"/>
            <w:rPrChange w:id="778" w:author="Ha Suwook" w:date="2019-05-13T09:34:00Z">
              <w:rPr>
                <w:rFonts w:hint="eastAsia"/>
              </w:rPr>
            </w:rPrChange>
          </w:rPr>
          <w:delText xml:space="preserve"> </w:delText>
        </w:r>
        <w:r w:rsidRPr="00DD74A9" w:rsidDel="007A0717">
          <w:rPr>
            <w:color w:val="00B0F0"/>
            <w:rPrChange w:id="779" w:author="Ha Suwook" w:date="2019-05-13T09:34:00Z">
              <w:rPr/>
            </w:rPrChange>
          </w:rPr>
          <w:delText>The scope of this recommendation includes:</w:delText>
        </w:r>
      </w:del>
    </w:p>
    <w:p w:rsidR="002E0472" w:rsidRPr="00DD74A9" w:rsidDel="007A0717" w:rsidRDefault="002E0472" w:rsidP="002E0472">
      <w:pPr>
        <w:numPr>
          <w:ilvl w:val="0"/>
          <w:numId w:val="22"/>
        </w:numPr>
        <w:tabs>
          <w:tab w:val="left" w:pos="709"/>
          <w:tab w:val="left" w:pos="1191"/>
          <w:tab w:val="left" w:pos="1588"/>
          <w:tab w:val="left" w:pos="1985"/>
        </w:tabs>
        <w:overflowPunct w:val="0"/>
        <w:autoSpaceDE w:val="0"/>
        <w:autoSpaceDN w:val="0"/>
        <w:adjustRightInd w:val="0"/>
        <w:jc w:val="both"/>
        <w:textAlignment w:val="baseline"/>
        <w:rPr>
          <w:del w:id="780" w:author="Ha Suwook" w:date="2019-05-13T15:26:00Z"/>
          <w:rFonts w:eastAsia="SimSun"/>
          <w:color w:val="00B0F0"/>
          <w:lang w:val="en-US" w:eastAsia="zh-CN"/>
          <w:rPrChange w:id="781" w:author="Ha Suwook" w:date="2019-05-13T09:34:00Z">
            <w:rPr>
              <w:del w:id="782" w:author="Ha Suwook" w:date="2019-05-13T15:26:00Z"/>
              <w:rFonts w:eastAsia="SimSun"/>
              <w:lang w:val="en-US" w:eastAsia="zh-CN"/>
            </w:rPr>
          </w:rPrChange>
        </w:rPr>
      </w:pPr>
      <w:del w:id="783" w:author="Ha Suwook" w:date="2019-05-13T15:26:00Z">
        <w:r w:rsidRPr="00DD74A9" w:rsidDel="007A0717">
          <w:rPr>
            <w:rFonts w:eastAsia="SimSun"/>
            <w:color w:val="00B0F0"/>
            <w:lang w:val="en-US" w:eastAsia="zh-CN"/>
            <w:rPrChange w:id="784" w:author="Ha Suwook" w:date="2019-05-13T09:34:00Z">
              <w:rPr>
                <w:rFonts w:eastAsia="SimSun"/>
                <w:lang w:val="en-US" w:eastAsia="zh-CN"/>
              </w:rPr>
            </w:rPrChange>
          </w:rPr>
          <w:delText>Metadata framework for big data which includes:</w:delText>
        </w:r>
      </w:del>
    </w:p>
    <w:p w:rsidR="002E0472" w:rsidRPr="00DD74A9" w:rsidDel="007A0717" w:rsidRDefault="002E0472" w:rsidP="002E0472">
      <w:pPr>
        <w:numPr>
          <w:ilvl w:val="1"/>
          <w:numId w:val="24"/>
        </w:numPr>
        <w:tabs>
          <w:tab w:val="left" w:pos="709"/>
          <w:tab w:val="left" w:pos="1191"/>
          <w:tab w:val="left" w:pos="1588"/>
          <w:tab w:val="left" w:pos="1985"/>
        </w:tabs>
        <w:overflowPunct w:val="0"/>
        <w:autoSpaceDE w:val="0"/>
        <w:autoSpaceDN w:val="0"/>
        <w:adjustRightInd w:val="0"/>
        <w:jc w:val="both"/>
        <w:textAlignment w:val="baseline"/>
        <w:rPr>
          <w:del w:id="785" w:author="Ha Suwook" w:date="2019-05-13T15:26:00Z"/>
          <w:rFonts w:eastAsia="SimSun"/>
          <w:color w:val="00B0F0"/>
          <w:szCs w:val="20"/>
          <w:lang w:val="en-US" w:eastAsia="zh-CN"/>
          <w:rPrChange w:id="786" w:author="Ha Suwook" w:date="2019-05-13T09:34:00Z">
            <w:rPr>
              <w:del w:id="787" w:author="Ha Suwook" w:date="2019-05-13T15:26:00Z"/>
              <w:rFonts w:eastAsia="SimSun"/>
              <w:szCs w:val="20"/>
              <w:lang w:val="en-US" w:eastAsia="zh-CN"/>
            </w:rPr>
          </w:rPrChange>
        </w:rPr>
      </w:pPr>
      <w:del w:id="788" w:author="Ha Suwook" w:date="2019-05-13T15:26:00Z">
        <w:r w:rsidRPr="00DD74A9" w:rsidDel="007A0717">
          <w:rPr>
            <w:rFonts w:eastAsia="SimSun"/>
            <w:color w:val="00B0F0"/>
            <w:szCs w:val="20"/>
            <w:lang w:val="en-US" w:eastAsia="zh-CN"/>
            <w:rPrChange w:id="789" w:author="Ha Suwook" w:date="2019-05-13T09:34:00Z">
              <w:rPr>
                <w:rFonts w:eastAsia="SimSun"/>
                <w:szCs w:val="20"/>
                <w:lang w:val="en-US" w:eastAsia="zh-CN"/>
              </w:rPr>
            </w:rPrChange>
          </w:rPr>
          <w:delText>overview (including overall hierarchy of metadata);</w:delText>
        </w:r>
      </w:del>
    </w:p>
    <w:p w:rsidR="002E0472" w:rsidRPr="00DD74A9" w:rsidDel="007A0717" w:rsidRDefault="002E0472" w:rsidP="002E0472">
      <w:pPr>
        <w:numPr>
          <w:ilvl w:val="1"/>
          <w:numId w:val="24"/>
        </w:numPr>
        <w:tabs>
          <w:tab w:val="left" w:pos="709"/>
          <w:tab w:val="left" w:pos="1191"/>
          <w:tab w:val="left" w:pos="1588"/>
          <w:tab w:val="left" w:pos="1985"/>
        </w:tabs>
        <w:overflowPunct w:val="0"/>
        <w:autoSpaceDE w:val="0"/>
        <w:autoSpaceDN w:val="0"/>
        <w:adjustRightInd w:val="0"/>
        <w:jc w:val="both"/>
        <w:textAlignment w:val="baseline"/>
        <w:rPr>
          <w:del w:id="790" w:author="Ha Suwook" w:date="2019-05-13T15:26:00Z"/>
          <w:rFonts w:eastAsia="SimSun"/>
          <w:color w:val="00B0F0"/>
          <w:szCs w:val="20"/>
          <w:lang w:val="en-US" w:eastAsia="zh-CN"/>
          <w:rPrChange w:id="791" w:author="Ha Suwook" w:date="2019-05-13T09:34:00Z">
            <w:rPr>
              <w:del w:id="792" w:author="Ha Suwook" w:date="2019-05-13T15:26:00Z"/>
              <w:rFonts w:eastAsia="SimSun"/>
              <w:szCs w:val="20"/>
              <w:lang w:val="en-US" w:eastAsia="zh-CN"/>
            </w:rPr>
          </w:rPrChange>
        </w:rPr>
      </w:pPr>
      <w:del w:id="793" w:author="Ha Suwook" w:date="2019-05-13T15:26:00Z">
        <w:r w:rsidRPr="00DD74A9" w:rsidDel="007A0717">
          <w:rPr>
            <w:rFonts w:eastAsia="SimSun"/>
            <w:color w:val="00B0F0"/>
            <w:szCs w:val="20"/>
            <w:lang w:val="en-US" w:eastAsia="zh-CN"/>
            <w:rPrChange w:id="794" w:author="Ha Suwook" w:date="2019-05-13T09:34:00Z">
              <w:rPr>
                <w:rFonts w:eastAsia="SimSun"/>
                <w:szCs w:val="20"/>
                <w:lang w:val="en-US" w:eastAsia="zh-CN"/>
              </w:rPr>
            </w:rPrChange>
          </w:rPr>
          <w:delText>metadata usage context; and</w:delText>
        </w:r>
      </w:del>
    </w:p>
    <w:p w:rsidR="002E0472" w:rsidRPr="00DD74A9" w:rsidDel="007A0717" w:rsidRDefault="002E0472" w:rsidP="002E0472">
      <w:pPr>
        <w:numPr>
          <w:ilvl w:val="1"/>
          <w:numId w:val="24"/>
        </w:numPr>
        <w:tabs>
          <w:tab w:val="left" w:pos="709"/>
          <w:tab w:val="left" w:pos="1191"/>
          <w:tab w:val="left" w:pos="1588"/>
          <w:tab w:val="left" w:pos="1985"/>
        </w:tabs>
        <w:overflowPunct w:val="0"/>
        <w:autoSpaceDE w:val="0"/>
        <w:autoSpaceDN w:val="0"/>
        <w:adjustRightInd w:val="0"/>
        <w:jc w:val="both"/>
        <w:textAlignment w:val="baseline"/>
        <w:rPr>
          <w:del w:id="795" w:author="Ha Suwook" w:date="2019-05-13T15:26:00Z"/>
          <w:rFonts w:eastAsia="SimSun"/>
          <w:color w:val="00B0F0"/>
          <w:szCs w:val="20"/>
          <w:lang w:val="en-US" w:eastAsia="zh-CN"/>
          <w:rPrChange w:id="796" w:author="Ha Suwook" w:date="2019-05-13T09:34:00Z">
            <w:rPr>
              <w:del w:id="797" w:author="Ha Suwook" w:date="2019-05-13T15:26:00Z"/>
              <w:rFonts w:eastAsia="SimSun"/>
              <w:szCs w:val="20"/>
              <w:lang w:val="en-US" w:eastAsia="zh-CN"/>
            </w:rPr>
          </w:rPrChange>
        </w:rPr>
      </w:pPr>
      <w:del w:id="798" w:author="Ha Suwook" w:date="2019-05-13T15:26:00Z">
        <w:r w:rsidRPr="00DD74A9" w:rsidDel="007A0717">
          <w:rPr>
            <w:rFonts w:eastAsia="SimSun"/>
            <w:color w:val="00B0F0"/>
            <w:szCs w:val="20"/>
            <w:lang w:val="en-US" w:eastAsia="zh-CN"/>
            <w:rPrChange w:id="799" w:author="Ha Suwook" w:date="2019-05-13T09:34:00Z">
              <w:rPr>
                <w:rFonts w:eastAsia="SimSun"/>
                <w:szCs w:val="20"/>
                <w:lang w:val="en-US" w:eastAsia="zh-CN"/>
              </w:rPr>
            </w:rPrChange>
          </w:rPr>
          <w:delText>general requirements for metadata.</w:delText>
        </w:r>
      </w:del>
    </w:p>
    <w:p w:rsidR="002E0472" w:rsidRPr="00DD74A9" w:rsidDel="007A0717" w:rsidRDefault="002E0472" w:rsidP="002E0472">
      <w:pPr>
        <w:numPr>
          <w:ilvl w:val="0"/>
          <w:numId w:val="22"/>
        </w:numPr>
        <w:tabs>
          <w:tab w:val="left" w:pos="709"/>
          <w:tab w:val="left" w:pos="1191"/>
          <w:tab w:val="left" w:pos="1588"/>
          <w:tab w:val="left" w:pos="1985"/>
        </w:tabs>
        <w:overflowPunct w:val="0"/>
        <w:autoSpaceDE w:val="0"/>
        <w:autoSpaceDN w:val="0"/>
        <w:adjustRightInd w:val="0"/>
        <w:jc w:val="both"/>
        <w:textAlignment w:val="baseline"/>
        <w:rPr>
          <w:del w:id="800" w:author="Ha Suwook" w:date="2019-05-13T15:26:00Z"/>
          <w:rFonts w:eastAsia="SimSun"/>
          <w:color w:val="00B0F0"/>
          <w:lang w:val="en-US" w:eastAsia="zh-CN"/>
          <w:rPrChange w:id="801" w:author="Ha Suwook" w:date="2019-05-13T09:34:00Z">
            <w:rPr>
              <w:del w:id="802" w:author="Ha Suwook" w:date="2019-05-13T15:26:00Z"/>
              <w:rFonts w:eastAsia="SimSun"/>
              <w:lang w:val="en-US" w:eastAsia="zh-CN"/>
            </w:rPr>
          </w:rPrChange>
        </w:rPr>
      </w:pPr>
      <w:del w:id="803" w:author="Ha Suwook" w:date="2019-05-13T15:26:00Z">
        <w:r w:rsidRPr="00DD74A9" w:rsidDel="007A0717">
          <w:rPr>
            <w:rFonts w:eastAsia="SimSun"/>
            <w:color w:val="00B0F0"/>
            <w:lang w:val="en-US" w:eastAsia="zh-CN"/>
            <w:rPrChange w:id="804" w:author="Ha Suwook" w:date="2019-05-13T09:34:00Z">
              <w:rPr>
                <w:rFonts w:eastAsia="SimSun"/>
                <w:lang w:val="en-US" w:eastAsia="zh-CN"/>
              </w:rPr>
            </w:rPrChange>
          </w:rPr>
          <w:delText>Conceptual model which describes:</w:delText>
        </w:r>
      </w:del>
    </w:p>
    <w:p w:rsidR="002E0472" w:rsidRPr="00DD74A9" w:rsidDel="007A0717" w:rsidRDefault="002E0472" w:rsidP="002E0472">
      <w:pPr>
        <w:numPr>
          <w:ilvl w:val="1"/>
          <w:numId w:val="24"/>
        </w:numPr>
        <w:tabs>
          <w:tab w:val="left" w:pos="709"/>
          <w:tab w:val="left" w:pos="1191"/>
          <w:tab w:val="left" w:pos="1588"/>
          <w:tab w:val="left" w:pos="1985"/>
        </w:tabs>
        <w:overflowPunct w:val="0"/>
        <w:autoSpaceDE w:val="0"/>
        <w:autoSpaceDN w:val="0"/>
        <w:adjustRightInd w:val="0"/>
        <w:jc w:val="both"/>
        <w:textAlignment w:val="baseline"/>
        <w:rPr>
          <w:del w:id="805" w:author="Ha Suwook" w:date="2019-05-13T15:26:00Z"/>
          <w:rFonts w:eastAsia="SimSun"/>
          <w:color w:val="00B0F0"/>
          <w:szCs w:val="20"/>
          <w:lang w:val="en-US" w:eastAsia="zh-CN"/>
          <w:rPrChange w:id="806" w:author="Ha Suwook" w:date="2019-05-13T09:34:00Z">
            <w:rPr>
              <w:del w:id="807" w:author="Ha Suwook" w:date="2019-05-13T15:26:00Z"/>
              <w:rFonts w:eastAsia="SimSun"/>
              <w:szCs w:val="20"/>
              <w:lang w:val="en-US" w:eastAsia="zh-CN"/>
            </w:rPr>
          </w:rPrChange>
        </w:rPr>
      </w:pPr>
      <w:del w:id="808" w:author="Ha Suwook" w:date="2019-05-13T15:26:00Z">
        <w:r w:rsidRPr="00DD74A9" w:rsidDel="007A0717">
          <w:rPr>
            <w:rFonts w:eastAsia="SimSun"/>
            <w:color w:val="00B0F0"/>
            <w:szCs w:val="20"/>
            <w:lang w:val="en-US" w:eastAsia="zh-CN"/>
            <w:rPrChange w:id="809" w:author="Ha Suwook" w:date="2019-05-13T09:34:00Z">
              <w:rPr>
                <w:rFonts w:eastAsia="SimSun"/>
                <w:szCs w:val="20"/>
                <w:lang w:val="en-US" w:eastAsia="zh-CN"/>
              </w:rPr>
            </w:rPrChange>
          </w:rPr>
          <w:delText>metadata component described by classes and their attributes;</w:delText>
        </w:r>
      </w:del>
    </w:p>
    <w:p w:rsidR="002E0472" w:rsidRPr="00DD74A9" w:rsidDel="007A0717" w:rsidRDefault="002E0472" w:rsidP="002E0472">
      <w:pPr>
        <w:numPr>
          <w:ilvl w:val="1"/>
          <w:numId w:val="24"/>
        </w:numPr>
        <w:tabs>
          <w:tab w:val="left" w:pos="709"/>
          <w:tab w:val="left" w:pos="1191"/>
          <w:tab w:val="left" w:pos="1588"/>
          <w:tab w:val="left" w:pos="1985"/>
        </w:tabs>
        <w:overflowPunct w:val="0"/>
        <w:autoSpaceDE w:val="0"/>
        <w:autoSpaceDN w:val="0"/>
        <w:adjustRightInd w:val="0"/>
        <w:jc w:val="both"/>
        <w:textAlignment w:val="baseline"/>
        <w:rPr>
          <w:del w:id="810" w:author="Ha Suwook" w:date="2019-05-13T15:26:00Z"/>
          <w:rFonts w:eastAsia="SimSun"/>
          <w:color w:val="00B0F0"/>
          <w:szCs w:val="20"/>
          <w:lang w:val="en-US" w:eastAsia="zh-CN"/>
          <w:rPrChange w:id="811" w:author="Ha Suwook" w:date="2019-05-13T09:34:00Z">
            <w:rPr>
              <w:del w:id="812" w:author="Ha Suwook" w:date="2019-05-13T15:26:00Z"/>
              <w:rFonts w:eastAsia="SimSun"/>
              <w:szCs w:val="20"/>
              <w:lang w:val="en-US" w:eastAsia="zh-CN"/>
            </w:rPr>
          </w:rPrChange>
        </w:rPr>
      </w:pPr>
      <w:del w:id="813" w:author="Ha Suwook" w:date="2019-05-13T15:26:00Z">
        <w:r w:rsidRPr="00DD74A9" w:rsidDel="007A0717">
          <w:rPr>
            <w:rFonts w:eastAsia="맑은 고딕"/>
            <w:color w:val="00B0F0"/>
            <w:szCs w:val="20"/>
            <w:lang w:val="en-US" w:eastAsia="ko-KR"/>
            <w:rPrChange w:id="814" w:author="Ha Suwook" w:date="2019-05-13T09:34:00Z">
              <w:rPr>
                <w:rFonts w:eastAsia="맑은 고딕"/>
                <w:szCs w:val="20"/>
                <w:lang w:val="en-US" w:eastAsia="ko-KR"/>
              </w:rPr>
            </w:rPrChange>
          </w:rPr>
          <w:delText>i</w:delText>
        </w:r>
        <w:r w:rsidRPr="00DD74A9" w:rsidDel="007A0717">
          <w:rPr>
            <w:rFonts w:eastAsia="맑은 고딕" w:hint="eastAsia"/>
            <w:color w:val="00B0F0"/>
            <w:szCs w:val="20"/>
            <w:lang w:val="en-US" w:eastAsia="ko-KR"/>
            <w:rPrChange w:id="815" w:author="Ha Suwook" w:date="2019-05-13T09:34:00Z">
              <w:rPr>
                <w:rFonts w:eastAsia="맑은 고딕" w:hint="eastAsia"/>
                <w:szCs w:val="20"/>
                <w:lang w:val="en-US" w:eastAsia="ko-KR"/>
              </w:rPr>
            </w:rPrChange>
          </w:rPr>
          <w:delText>dentification of the relationship between each class;</w:delText>
        </w:r>
        <w:r w:rsidRPr="00DD74A9" w:rsidDel="007A0717">
          <w:rPr>
            <w:rFonts w:eastAsia="맑은 고딕"/>
            <w:color w:val="00B0F0"/>
            <w:szCs w:val="20"/>
            <w:lang w:val="en-US" w:eastAsia="ko-KR"/>
            <w:rPrChange w:id="816" w:author="Ha Suwook" w:date="2019-05-13T09:34:00Z">
              <w:rPr>
                <w:rFonts w:eastAsia="맑은 고딕"/>
                <w:szCs w:val="20"/>
                <w:lang w:val="en-US" w:eastAsia="ko-KR"/>
              </w:rPr>
            </w:rPrChange>
          </w:rPr>
          <w:delText xml:space="preserve"> and</w:delText>
        </w:r>
      </w:del>
    </w:p>
    <w:p w:rsidR="002E0472" w:rsidRPr="00DD74A9" w:rsidDel="007A0717" w:rsidRDefault="002E0472" w:rsidP="002E0472">
      <w:pPr>
        <w:numPr>
          <w:ilvl w:val="1"/>
          <w:numId w:val="24"/>
        </w:numPr>
        <w:tabs>
          <w:tab w:val="left" w:pos="709"/>
          <w:tab w:val="left" w:pos="1191"/>
          <w:tab w:val="left" w:pos="1588"/>
          <w:tab w:val="left" w:pos="1985"/>
        </w:tabs>
        <w:overflowPunct w:val="0"/>
        <w:autoSpaceDE w:val="0"/>
        <w:autoSpaceDN w:val="0"/>
        <w:adjustRightInd w:val="0"/>
        <w:jc w:val="both"/>
        <w:textAlignment w:val="baseline"/>
        <w:rPr>
          <w:del w:id="817" w:author="Ha Suwook" w:date="2019-05-13T15:26:00Z"/>
          <w:rFonts w:eastAsia="SimSun"/>
          <w:color w:val="00B0F0"/>
          <w:szCs w:val="20"/>
          <w:lang w:val="en-US" w:eastAsia="zh-CN"/>
          <w:rPrChange w:id="818" w:author="Ha Suwook" w:date="2019-05-13T09:34:00Z">
            <w:rPr>
              <w:del w:id="819" w:author="Ha Suwook" w:date="2019-05-13T15:26:00Z"/>
              <w:rFonts w:eastAsia="SimSun"/>
              <w:szCs w:val="20"/>
              <w:lang w:val="en-US" w:eastAsia="zh-CN"/>
            </w:rPr>
          </w:rPrChange>
        </w:rPr>
      </w:pPr>
      <w:del w:id="820" w:author="Ha Suwook" w:date="2019-05-13T15:26:00Z">
        <w:r w:rsidRPr="00DD74A9" w:rsidDel="007A0717">
          <w:rPr>
            <w:rFonts w:eastAsia="SimSun"/>
            <w:color w:val="00B0F0"/>
            <w:szCs w:val="20"/>
            <w:lang w:val="en-US" w:eastAsia="zh-CN"/>
            <w:rPrChange w:id="821" w:author="Ha Suwook" w:date="2019-05-13T09:34:00Z">
              <w:rPr>
                <w:rFonts w:eastAsia="SimSun"/>
                <w:szCs w:val="20"/>
                <w:lang w:val="en-US" w:eastAsia="zh-CN"/>
              </w:rPr>
            </w:rPrChange>
          </w:rPr>
          <w:delText>encoding format for metadata schema.</w:delText>
        </w:r>
      </w:del>
    </w:p>
    <w:p w:rsidR="002E0472" w:rsidRPr="002E0472" w:rsidRDefault="002E0472" w:rsidP="002E0472">
      <w:pPr>
        <w:tabs>
          <w:tab w:val="left" w:pos="709"/>
        </w:tabs>
        <w:jc w:val="both"/>
        <w:rPr>
          <w:lang w:val="en-US" w:eastAsia="zh-CN"/>
        </w:rPr>
      </w:pPr>
    </w:p>
    <w:p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822" w:name="_Toc177839174"/>
      <w:bookmarkStart w:id="823" w:name="_Toc178104604"/>
      <w:bookmarkStart w:id="824" w:name="_Toc149934864"/>
      <w:bookmarkStart w:id="825" w:name="_Toc149978804"/>
      <w:bookmarkStart w:id="826" w:name="_Toc515009504"/>
      <w:bookmarkStart w:id="827" w:name="_Toc8650593"/>
      <w:bookmarkEnd w:id="822"/>
      <w:bookmarkEnd w:id="823"/>
      <w:r w:rsidRPr="002E0472">
        <w:rPr>
          <w:rFonts w:eastAsia="MS Mincho"/>
          <w:b/>
          <w:szCs w:val="20"/>
          <w:lang w:val="en-US" w:eastAsia="en-US"/>
        </w:rPr>
        <w:t>References</w:t>
      </w:r>
      <w:bookmarkEnd w:id="824"/>
      <w:bookmarkEnd w:id="825"/>
      <w:bookmarkEnd w:id="826"/>
      <w:bookmarkEnd w:id="827"/>
    </w:p>
    <w:p w:rsidR="002E0472" w:rsidRPr="002E0472" w:rsidRDefault="002E0472" w:rsidP="003E536A">
      <w:pPr>
        <w:jc w:val="both"/>
        <w:rPr>
          <w:lang w:val="en-US" w:eastAsia="ko-KR"/>
        </w:rPr>
      </w:pPr>
      <w:r w:rsidRPr="002E0472">
        <w:rPr>
          <w:lang w:val="en-US" w:eastAsia="ko-KR"/>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w:t>
      </w:r>
    </w:p>
    <w:p w:rsidR="002E0472" w:rsidRPr="002E0472" w:rsidRDefault="002E0472" w:rsidP="003E536A">
      <w:pPr>
        <w:pStyle w:val="mainText"/>
        <w:rPr>
          <w:lang w:val="en-US"/>
        </w:rPr>
      </w:pPr>
      <w:r w:rsidRPr="002E0472">
        <w:rPr>
          <w:lang w:val="en-US"/>
        </w:rPr>
        <w:t>The reference to a document within this Recommendation does not give it, as a stand-alone document, the status of a Recommendation.</w:t>
      </w:r>
    </w:p>
    <w:p w:rsidR="002E0472" w:rsidRPr="002E0472" w:rsidRDefault="002E0472" w:rsidP="002A666C">
      <w:pPr>
        <w:ind w:left="1985" w:hangingChars="827" w:hanging="1985"/>
        <w:jc w:val="both"/>
        <w:rPr>
          <w:i/>
        </w:rPr>
        <w:pPrChange w:id="828" w:author="Ha Suwook" w:date="2019-05-13T09:34:00Z">
          <w:pPr>
            <w:ind w:left="1985" w:hangingChars="827" w:hanging="1985"/>
          </w:pPr>
        </w:pPrChange>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00</w:t>
      </w:r>
      <w:r w:rsidRPr="002E0472">
        <w:rPr>
          <w:lang w:val="en-US" w:eastAsia="zh-CN"/>
        </w:rPr>
        <w:t xml:space="preserve">] </w:t>
      </w:r>
      <w:r w:rsidRPr="002E0472">
        <w:rPr>
          <w:lang w:val="en-US" w:eastAsia="zh-CN"/>
        </w:rPr>
        <w:tab/>
      </w:r>
      <w:r w:rsidRPr="002E0472">
        <w:rPr>
          <w:rFonts w:hint="eastAsia"/>
          <w:lang w:val="en-US" w:eastAsia="ko-KR"/>
        </w:rPr>
        <w:t>Recommendation ITU-T Y.3</w:t>
      </w:r>
      <w:r w:rsidRPr="002E0472">
        <w:rPr>
          <w:lang w:val="en-US" w:eastAsia="ko-KR"/>
        </w:rPr>
        <w:t>6</w:t>
      </w:r>
      <w:r w:rsidRPr="002E0472">
        <w:rPr>
          <w:rFonts w:hint="eastAsia"/>
          <w:lang w:val="en-US" w:eastAsia="ko-KR"/>
        </w:rPr>
        <w:t>00</w:t>
      </w:r>
      <w:r w:rsidRPr="002E0472">
        <w:rPr>
          <w:lang w:val="en-US" w:eastAsia="ko-KR"/>
        </w:rPr>
        <w:t xml:space="preserve"> (2015)</w:t>
      </w:r>
      <w:r w:rsidRPr="002E0472">
        <w:rPr>
          <w:rFonts w:hint="eastAsia"/>
          <w:lang w:val="en-US" w:eastAsia="ko-KR"/>
        </w:rPr>
        <w:t xml:space="preserve">, </w:t>
      </w:r>
      <w:r w:rsidRPr="002E0472">
        <w:rPr>
          <w:i/>
          <w:lang w:eastAsia="ko-KR"/>
        </w:rPr>
        <w:t>Big data – Cloud computing based requirements and capabilities</w:t>
      </w:r>
      <w:r w:rsidRPr="002E0472">
        <w:rPr>
          <w:i/>
        </w:rPr>
        <w:t>.</w:t>
      </w:r>
    </w:p>
    <w:p w:rsidR="002E0472" w:rsidRPr="002E0472" w:rsidRDefault="002E0472" w:rsidP="002A666C">
      <w:pPr>
        <w:ind w:left="1985" w:hangingChars="827" w:hanging="1985"/>
        <w:jc w:val="both"/>
        <w:rPr>
          <w:i/>
        </w:rPr>
        <w:pPrChange w:id="829" w:author="Ha Suwook" w:date="2019-05-13T09:34:00Z">
          <w:pPr>
            <w:ind w:left="1985" w:hangingChars="827" w:hanging="1985"/>
          </w:pPr>
        </w:pPrChange>
      </w:pPr>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w:t>
      </w:r>
      <w:r w:rsidRPr="002E0472">
        <w:rPr>
          <w:lang w:val="en-US" w:eastAsia="ko-KR"/>
        </w:rPr>
        <w:t>1</w:t>
      </w:r>
      <w:r w:rsidRPr="002E0472">
        <w:rPr>
          <w:lang w:val="en-US" w:eastAsia="zh-CN"/>
        </w:rPr>
        <w:t xml:space="preserve">] </w:t>
      </w:r>
      <w:r w:rsidRPr="002E0472">
        <w:rPr>
          <w:lang w:val="en-US" w:eastAsia="zh-CN"/>
        </w:rPr>
        <w:tab/>
      </w:r>
      <w:r w:rsidRPr="002E0472">
        <w:rPr>
          <w:rFonts w:hint="eastAsia"/>
          <w:lang w:val="en-US" w:eastAsia="ko-KR"/>
        </w:rPr>
        <w:t>Recommendation ITU-T Y.3</w:t>
      </w:r>
      <w:r w:rsidRPr="002E0472">
        <w:rPr>
          <w:lang w:val="en-US" w:eastAsia="ko-KR"/>
        </w:rPr>
        <w:t>6</w:t>
      </w:r>
      <w:r w:rsidRPr="002E0472">
        <w:rPr>
          <w:rFonts w:hint="eastAsia"/>
          <w:lang w:val="en-US" w:eastAsia="ko-KR"/>
        </w:rPr>
        <w:t>0</w:t>
      </w:r>
      <w:r w:rsidRPr="002E0472">
        <w:rPr>
          <w:lang w:val="en-US" w:eastAsia="ko-KR"/>
        </w:rPr>
        <w:t>1 (2018)</w:t>
      </w:r>
      <w:r w:rsidRPr="002E0472">
        <w:rPr>
          <w:rFonts w:hint="eastAsia"/>
          <w:lang w:val="en-US" w:eastAsia="ko-KR"/>
        </w:rPr>
        <w:t xml:space="preserve">, </w:t>
      </w:r>
      <w:r w:rsidRPr="002E0472">
        <w:rPr>
          <w:i/>
          <w:lang w:eastAsia="ko-KR"/>
        </w:rPr>
        <w:t>Big data – Framework and requirements for data exchange</w:t>
      </w:r>
      <w:r w:rsidRPr="002E0472">
        <w:rPr>
          <w:i/>
        </w:rPr>
        <w:t>.</w:t>
      </w:r>
    </w:p>
    <w:p w:rsidR="002E0472" w:rsidRPr="002A666C" w:rsidRDefault="002A666C" w:rsidP="002A666C">
      <w:pPr>
        <w:ind w:left="1985" w:hangingChars="827" w:hanging="1985"/>
        <w:jc w:val="both"/>
        <w:rPr>
          <w:rFonts w:hint="eastAsia"/>
          <w:i/>
          <w:rPrChange w:id="830" w:author="Ha Suwook" w:date="2019-05-13T09:34:00Z">
            <w:rPr/>
          </w:rPrChange>
        </w:rPr>
        <w:pPrChange w:id="831" w:author="Ha Suwook" w:date="2019-05-13T09:34:00Z">
          <w:pPr>
            <w:ind w:left="1985" w:hangingChars="827" w:hanging="1985"/>
          </w:pPr>
        </w:pPrChange>
      </w:pPr>
      <w:ins w:id="832" w:author="Ha Suwook" w:date="2019-05-13T09:32:00Z">
        <w:r w:rsidRPr="002E0472">
          <w:rPr>
            <w:lang w:val="en-US" w:eastAsia="zh-CN"/>
          </w:rPr>
          <w:t xml:space="preserve">[ITU-T </w:t>
        </w:r>
        <w:r w:rsidRPr="002E0472">
          <w:rPr>
            <w:rFonts w:hint="eastAsia"/>
            <w:lang w:val="en-US" w:eastAsia="ko-KR"/>
          </w:rPr>
          <w:t>Y.3</w:t>
        </w:r>
        <w:r w:rsidRPr="002E0472">
          <w:rPr>
            <w:lang w:val="en-US" w:eastAsia="ko-KR"/>
          </w:rPr>
          <w:t>6</w:t>
        </w:r>
        <w:r w:rsidRPr="002E0472">
          <w:rPr>
            <w:rFonts w:hint="eastAsia"/>
            <w:lang w:val="en-US" w:eastAsia="ko-KR"/>
          </w:rPr>
          <w:t>0</w:t>
        </w:r>
        <w:r>
          <w:rPr>
            <w:lang w:val="en-US" w:eastAsia="ko-KR"/>
          </w:rPr>
          <w:t>2</w:t>
        </w:r>
        <w:r w:rsidRPr="002E0472">
          <w:rPr>
            <w:lang w:val="en-US" w:eastAsia="zh-CN"/>
          </w:rPr>
          <w:t>]</w:t>
        </w:r>
        <w:r>
          <w:rPr>
            <w:lang w:val="en-US" w:eastAsia="zh-CN"/>
          </w:rPr>
          <w:tab/>
        </w:r>
        <w:r w:rsidRPr="002A666C">
          <w:rPr>
            <w:rFonts w:hint="eastAsia"/>
            <w:lang w:val="en-US" w:eastAsia="ko-KR"/>
            <w:rPrChange w:id="833" w:author="Ha Suwook" w:date="2019-05-13T09:34:00Z">
              <w:rPr>
                <w:rFonts w:ascii="바탕" w:eastAsia="바탕" w:hAnsi="바탕" w:cs="바탕" w:hint="eastAsia"/>
                <w:lang w:val="en-US" w:eastAsia="ko-KR"/>
              </w:rPr>
            </w:rPrChange>
          </w:rPr>
          <w:t>R</w:t>
        </w:r>
        <w:r w:rsidRPr="002A666C">
          <w:rPr>
            <w:lang w:val="en-US" w:eastAsia="ko-KR"/>
            <w:rPrChange w:id="834" w:author="Ha Suwook" w:date="2019-05-13T09:34:00Z">
              <w:rPr>
                <w:rFonts w:ascii="바탕" w:eastAsia="바탕" w:hAnsi="바탕" w:cs="바탕"/>
                <w:lang w:val="en-US" w:eastAsia="ko-KR"/>
              </w:rPr>
            </w:rPrChange>
          </w:rPr>
          <w:t>ecommendation ITU-T Y.3602</w:t>
        </w:r>
      </w:ins>
      <w:ins w:id="835" w:author="Ha Suwook" w:date="2019-05-13T09:33:00Z">
        <w:r w:rsidRPr="002A666C">
          <w:rPr>
            <w:lang w:val="en-US" w:eastAsia="ko-KR"/>
            <w:rPrChange w:id="836" w:author="Ha Suwook" w:date="2019-05-13T09:34:00Z">
              <w:rPr>
                <w:rFonts w:ascii="바탕" w:eastAsia="바탕" w:hAnsi="바탕" w:cs="바탕"/>
                <w:lang w:val="en-US" w:eastAsia="ko-KR"/>
              </w:rPr>
            </w:rPrChange>
          </w:rPr>
          <w:t xml:space="preserve"> (2018), </w:t>
        </w:r>
      </w:ins>
      <w:ins w:id="837" w:author="Ha Suwook" w:date="2019-05-13T09:34:00Z">
        <w:r w:rsidRPr="002A666C">
          <w:rPr>
            <w:i/>
            <w:lang w:val="en-US" w:eastAsia="ko-KR"/>
            <w:rPrChange w:id="838" w:author="Ha Suwook" w:date="2019-05-13T09:34:00Z">
              <w:rPr>
                <w:rFonts w:ascii="바탕" w:eastAsia="바탕" w:hAnsi="바탕" w:cs="바탕"/>
                <w:lang w:val="en-US" w:eastAsia="ko-KR"/>
              </w:rPr>
            </w:rPrChange>
          </w:rPr>
          <w:t>Big data – Functional requirements for data provenance</w:t>
        </w:r>
      </w:ins>
      <w:ins w:id="839" w:author="Ha Suwook" w:date="2019-05-13T11:09:00Z">
        <w:r w:rsidR="00826C40">
          <w:rPr>
            <w:i/>
            <w:lang w:val="en-US" w:eastAsia="ko-KR"/>
          </w:rPr>
          <w:t>.</w:t>
        </w:r>
      </w:ins>
    </w:p>
    <w:p w:rsidR="002E0472" w:rsidRPr="002E0472" w:rsidRDefault="002E0472" w:rsidP="002E0472">
      <w:pPr>
        <w:keepNext/>
        <w:keepLines/>
        <w:numPr>
          <w:ilvl w:val="0"/>
          <w:numId w:val="1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840" w:name="_Toc318794236"/>
      <w:bookmarkStart w:id="841" w:name="_Toc318796785"/>
      <w:bookmarkStart w:id="842" w:name="_Toc318796844"/>
      <w:bookmarkStart w:id="843" w:name="_Toc318794237"/>
      <w:bookmarkStart w:id="844" w:name="_Toc318796786"/>
      <w:bookmarkStart w:id="845" w:name="_Toc318796845"/>
      <w:bookmarkStart w:id="846" w:name="_Toc318794238"/>
      <w:bookmarkStart w:id="847" w:name="_Toc318796787"/>
      <w:bookmarkStart w:id="848" w:name="_Toc318796846"/>
      <w:bookmarkStart w:id="849" w:name="_Toc318794239"/>
      <w:bookmarkStart w:id="850" w:name="_Toc318796788"/>
      <w:bookmarkStart w:id="851" w:name="_Toc318796847"/>
      <w:bookmarkStart w:id="852" w:name="_Toc318794240"/>
      <w:bookmarkStart w:id="853" w:name="_Toc318796789"/>
      <w:bookmarkStart w:id="854" w:name="_Toc318796848"/>
      <w:bookmarkStart w:id="855" w:name="_Toc318794242"/>
      <w:bookmarkStart w:id="856" w:name="_Toc318796791"/>
      <w:bookmarkStart w:id="857" w:name="_Toc318796850"/>
      <w:bookmarkStart w:id="858" w:name="_Toc318794243"/>
      <w:bookmarkStart w:id="859" w:name="_Toc318796792"/>
      <w:bookmarkStart w:id="860" w:name="_Toc318796851"/>
      <w:bookmarkStart w:id="861" w:name="_Toc318794244"/>
      <w:bookmarkStart w:id="862" w:name="_Toc318796793"/>
      <w:bookmarkStart w:id="863" w:name="_Toc318796852"/>
      <w:bookmarkStart w:id="864" w:name="_Toc178104606"/>
      <w:bookmarkStart w:id="865" w:name="_Toc164781382"/>
      <w:bookmarkStart w:id="866" w:name="_Toc165217078"/>
      <w:bookmarkStart w:id="867" w:name="_Toc165277600"/>
      <w:bookmarkStart w:id="868" w:name="_Toc164781383"/>
      <w:bookmarkStart w:id="869" w:name="_Toc165217079"/>
      <w:bookmarkStart w:id="870" w:name="_Toc165277601"/>
      <w:bookmarkStart w:id="871" w:name="_Toc164781384"/>
      <w:bookmarkStart w:id="872" w:name="_Toc165217080"/>
      <w:bookmarkStart w:id="873" w:name="_Toc165277602"/>
      <w:bookmarkStart w:id="874" w:name="_Toc164781385"/>
      <w:bookmarkStart w:id="875" w:name="_Toc165217081"/>
      <w:bookmarkStart w:id="876" w:name="_Toc165277603"/>
      <w:bookmarkStart w:id="877" w:name="_Toc164781386"/>
      <w:bookmarkStart w:id="878" w:name="_Toc165217082"/>
      <w:bookmarkStart w:id="879" w:name="_Toc165277604"/>
      <w:bookmarkStart w:id="880" w:name="_Toc164781387"/>
      <w:bookmarkStart w:id="881" w:name="_Toc165217083"/>
      <w:bookmarkStart w:id="882" w:name="_Toc165277605"/>
      <w:bookmarkStart w:id="883" w:name="_Toc164781388"/>
      <w:bookmarkStart w:id="884" w:name="_Toc165217084"/>
      <w:bookmarkStart w:id="885" w:name="_Toc165277606"/>
      <w:bookmarkStart w:id="886" w:name="_Toc164781389"/>
      <w:bookmarkStart w:id="887" w:name="_Toc165217085"/>
      <w:bookmarkStart w:id="888" w:name="_Toc165277607"/>
      <w:bookmarkStart w:id="889" w:name="_Toc164781390"/>
      <w:bookmarkStart w:id="890" w:name="_Toc165217086"/>
      <w:bookmarkStart w:id="891" w:name="_Toc165277608"/>
      <w:bookmarkStart w:id="892" w:name="_Toc164781392"/>
      <w:bookmarkStart w:id="893" w:name="_Toc165217088"/>
      <w:bookmarkStart w:id="894" w:name="_Toc165277610"/>
      <w:bookmarkStart w:id="895" w:name="_Toc164781393"/>
      <w:bookmarkStart w:id="896" w:name="_Toc165217089"/>
      <w:bookmarkStart w:id="897" w:name="_Toc165277611"/>
      <w:bookmarkStart w:id="898" w:name="_Toc164781394"/>
      <w:bookmarkStart w:id="899" w:name="_Toc165217090"/>
      <w:bookmarkStart w:id="900" w:name="_Toc165277612"/>
      <w:bookmarkStart w:id="901" w:name="_Toc164781395"/>
      <w:bookmarkStart w:id="902" w:name="_Toc165217091"/>
      <w:bookmarkStart w:id="903" w:name="_Toc165277613"/>
      <w:bookmarkStart w:id="904" w:name="_Toc164781396"/>
      <w:bookmarkStart w:id="905" w:name="_Toc165217092"/>
      <w:bookmarkStart w:id="906" w:name="_Toc165277614"/>
      <w:bookmarkStart w:id="907" w:name="_Toc164781397"/>
      <w:bookmarkStart w:id="908" w:name="_Toc165217093"/>
      <w:bookmarkStart w:id="909" w:name="_Toc165277615"/>
      <w:bookmarkStart w:id="910" w:name="_Toc164781398"/>
      <w:bookmarkStart w:id="911" w:name="_Toc165217094"/>
      <w:bookmarkStart w:id="912" w:name="_Toc165277616"/>
      <w:bookmarkStart w:id="913" w:name="_Toc164781399"/>
      <w:bookmarkStart w:id="914" w:name="_Toc165217095"/>
      <w:bookmarkStart w:id="915" w:name="_Toc165277617"/>
      <w:bookmarkStart w:id="916" w:name="_Toc164781400"/>
      <w:bookmarkStart w:id="917" w:name="_Toc165217096"/>
      <w:bookmarkStart w:id="918" w:name="_Toc165277618"/>
      <w:bookmarkStart w:id="919" w:name="_Toc149934867"/>
      <w:bookmarkStart w:id="920" w:name="_Toc149978807"/>
      <w:bookmarkStart w:id="921" w:name="_Toc515009505"/>
      <w:bookmarkStart w:id="922" w:name="_Toc8650594"/>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r w:rsidRPr="002E0472">
        <w:rPr>
          <w:rFonts w:eastAsia="MS Mincho"/>
          <w:b/>
          <w:szCs w:val="20"/>
          <w:lang w:val="en-US" w:eastAsia="en-US"/>
        </w:rPr>
        <w:t>Definitions</w:t>
      </w:r>
      <w:bookmarkEnd w:id="919"/>
      <w:bookmarkEnd w:id="920"/>
      <w:bookmarkEnd w:id="921"/>
      <w:bookmarkEnd w:id="922"/>
    </w:p>
    <w:p w:rsidR="002E0472" w:rsidRPr="002E0472" w:rsidRDefault="002E0472" w:rsidP="002E0472">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923" w:name="_Toc178104608"/>
      <w:bookmarkStart w:id="924" w:name="_Toc178104610"/>
      <w:bookmarkStart w:id="925" w:name="_Toc150164193"/>
      <w:bookmarkStart w:id="926" w:name="_Toc150174739"/>
      <w:bookmarkStart w:id="927" w:name="_Toc147498826"/>
      <w:bookmarkStart w:id="928" w:name="_Toc147679929"/>
      <w:bookmarkStart w:id="929" w:name="_Toc149934868"/>
      <w:bookmarkStart w:id="930" w:name="_Toc149978808"/>
      <w:bookmarkStart w:id="931" w:name="_Toc515009506"/>
      <w:bookmarkStart w:id="932" w:name="_Toc8650595"/>
      <w:bookmarkEnd w:id="923"/>
      <w:bookmarkEnd w:id="924"/>
      <w:bookmarkEnd w:id="925"/>
      <w:bookmarkEnd w:id="926"/>
      <w:r w:rsidRPr="002E0472">
        <w:rPr>
          <w:rFonts w:eastAsia="Times New Roman"/>
          <w:b/>
          <w:szCs w:val="20"/>
          <w:lang w:val="en-US" w:eastAsia="en-US"/>
        </w:rPr>
        <w:t>Terms defined elsewhere</w:t>
      </w:r>
      <w:bookmarkEnd w:id="927"/>
      <w:bookmarkEnd w:id="928"/>
      <w:bookmarkEnd w:id="929"/>
      <w:bookmarkEnd w:id="930"/>
      <w:bookmarkEnd w:id="931"/>
      <w:bookmarkEnd w:id="932"/>
    </w:p>
    <w:p w:rsidR="002E0472" w:rsidRPr="002E0472" w:rsidRDefault="002E0472" w:rsidP="00532613">
      <w:pPr>
        <w:rPr>
          <w:lang w:val="en-US"/>
        </w:rPr>
      </w:pPr>
      <w:r w:rsidRPr="002E0472">
        <w:rPr>
          <w:lang w:val="en-US"/>
        </w:rPr>
        <w:t>This Recommendation uses the following terms defined elsewhere:</w:t>
      </w:r>
    </w:p>
    <w:p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바탕"/>
          <w:szCs w:val="20"/>
          <w:lang w:eastAsia="zh-CN"/>
        </w:rPr>
      </w:pPr>
      <w:r w:rsidRPr="002E0472">
        <w:rPr>
          <w:rFonts w:eastAsia="바탕" w:hint="eastAsia"/>
          <w:b/>
          <w:szCs w:val="20"/>
          <w:lang w:eastAsia="ko-KR"/>
        </w:rPr>
        <w:t xml:space="preserve">data </w:t>
      </w:r>
      <w:r w:rsidRPr="002E0472">
        <w:rPr>
          <w:rFonts w:eastAsia="바탕"/>
          <w:b/>
          <w:szCs w:val="20"/>
          <w:lang w:eastAsia="ko-KR"/>
        </w:rPr>
        <w:t>catalogue [ITU-T Y.3601]</w:t>
      </w:r>
      <w:r w:rsidRPr="002E0472">
        <w:rPr>
          <w:rFonts w:eastAsia="바탕"/>
          <w:szCs w:val="20"/>
          <w:lang w:eastAsia="ko-KR"/>
        </w:rPr>
        <w:t>: A listing of all metadata which a data broker makes available.</w:t>
      </w:r>
    </w:p>
    <w:p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바탕"/>
          <w:szCs w:val="20"/>
          <w:lang w:eastAsia="zh-CN"/>
        </w:rPr>
      </w:pPr>
      <w:r w:rsidRPr="002E0472">
        <w:rPr>
          <w:rFonts w:eastAsia="바탕"/>
          <w:b/>
          <w:szCs w:val="20"/>
          <w:lang w:eastAsia="zh-CN"/>
        </w:rPr>
        <w:lastRenderedPageBreak/>
        <w:t>m</w:t>
      </w:r>
      <w:r w:rsidRPr="002E0472">
        <w:rPr>
          <w:rFonts w:eastAsia="바탕" w:hint="eastAsia"/>
          <w:b/>
          <w:szCs w:val="20"/>
          <w:lang w:eastAsia="zh-CN"/>
        </w:rPr>
        <w:t xml:space="preserve">etadata </w:t>
      </w:r>
      <w:r w:rsidRPr="002E0472">
        <w:rPr>
          <w:rFonts w:eastAsia="바탕"/>
          <w:b/>
          <w:szCs w:val="20"/>
          <w:lang w:eastAsia="zh-CN"/>
        </w:rPr>
        <w:t xml:space="preserve">[ITU-T H.752]: </w:t>
      </w:r>
      <w:r w:rsidRPr="002E0472">
        <w:rPr>
          <w:rFonts w:eastAsia="바탕"/>
          <w:szCs w:val="20"/>
          <w:lang w:eastAsia="zh-CN"/>
        </w:rPr>
        <w:t>structured, encoded data that describe characteristics of information-bearing entities to aid in the identification, discovery, assessment and management of the described entities</w:t>
      </w:r>
      <w:r w:rsidR="0052179C">
        <w:rPr>
          <w:rFonts w:eastAsia="바탕"/>
          <w:szCs w:val="20"/>
          <w:lang w:eastAsia="zh-CN"/>
        </w:rPr>
        <w:t>.</w:t>
      </w:r>
    </w:p>
    <w:p w:rsidR="002E0472" w:rsidRPr="002E0472" w:rsidDel="000342BE"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del w:id="933" w:author="Ha Suwook" w:date="2019-05-13T10:29:00Z"/>
          <w:rFonts w:eastAsia="SimSun"/>
          <w:szCs w:val="20"/>
          <w:lang w:eastAsia="zh-CN"/>
        </w:rPr>
      </w:pPr>
      <w:del w:id="934" w:author="Ha Suwook" w:date="2019-05-13T10:29:00Z">
        <w:r w:rsidRPr="002E0472" w:rsidDel="000342BE">
          <w:rPr>
            <w:rFonts w:eastAsia="SimSun" w:hint="eastAsia"/>
            <w:b/>
            <w:szCs w:val="20"/>
            <w:lang w:eastAsia="zh-CN"/>
          </w:rPr>
          <w:delText>meta</w:delText>
        </w:r>
        <w:r w:rsidRPr="002E0472" w:rsidDel="000342BE">
          <w:rPr>
            <w:rFonts w:eastAsia="SimSun"/>
            <w:b/>
            <w:szCs w:val="20"/>
            <w:lang w:val="en-US" w:eastAsia="ko-KR"/>
          </w:rPr>
          <w:delText>data</w:delText>
        </w:r>
        <w:r w:rsidRPr="002E0472" w:rsidDel="000342BE">
          <w:rPr>
            <w:rFonts w:eastAsia="SimSun" w:hint="eastAsia"/>
            <w:b/>
            <w:szCs w:val="20"/>
            <w:lang w:val="en-US" w:eastAsia="zh-CN"/>
          </w:rPr>
          <w:delText xml:space="preserve"> </w:delText>
        </w:r>
        <w:r w:rsidRPr="002E0472" w:rsidDel="000342BE">
          <w:rPr>
            <w:rFonts w:eastAsia="SimSun"/>
            <w:b/>
            <w:szCs w:val="20"/>
            <w:lang w:eastAsia="en-US"/>
          </w:rPr>
          <w:delText xml:space="preserve">[b-ITU-T </w:delText>
        </w:r>
        <w:r w:rsidRPr="002E0472" w:rsidDel="000342BE">
          <w:rPr>
            <w:rFonts w:eastAsia="SimSun" w:hint="eastAsia"/>
            <w:b/>
            <w:szCs w:val="20"/>
            <w:lang w:eastAsia="zh-CN"/>
          </w:rPr>
          <w:delText>M.3030</w:delText>
        </w:r>
        <w:r w:rsidRPr="002E0472" w:rsidDel="000342BE">
          <w:rPr>
            <w:rFonts w:eastAsia="SimSun"/>
            <w:b/>
            <w:szCs w:val="20"/>
            <w:lang w:eastAsia="en-US"/>
          </w:rPr>
          <w:delText>]</w:delText>
        </w:r>
        <w:r w:rsidRPr="002E0472" w:rsidDel="000342BE">
          <w:rPr>
            <w:rFonts w:eastAsia="SimSun" w:hint="eastAsia"/>
            <w:b/>
            <w:szCs w:val="20"/>
            <w:lang w:val="en-US" w:eastAsia="zh-CN"/>
          </w:rPr>
          <w:delText>:</w:delText>
        </w:r>
        <w:r w:rsidRPr="002E0472" w:rsidDel="000342BE">
          <w:rPr>
            <w:rFonts w:eastAsia="SimSun" w:hint="eastAsia"/>
            <w:szCs w:val="20"/>
            <w:lang w:val="en-US" w:eastAsia="zh-CN"/>
          </w:rPr>
          <w:delText xml:space="preserve"> </w:delText>
        </w:r>
        <w:r w:rsidRPr="002E0472" w:rsidDel="000342BE">
          <w:rPr>
            <w:rFonts w:eastAsia="SimSun"/>
            <w:szCs w:val="20"/>
            <w:lang w:val="en-US" w:eastAsia="zh-CN"/>
          </w:rPr>
          <w:delText>data that describes other data.</w:delText>
        </w:r>
      </w:del>
    </w:p>
    <w:p w:rsidR="002E0472" w:rsidRPr="002E0472" w:rsidRDefault="002E0472" w:rsidP="003E536A">
      <w:pPr>
        <w:numPr>
          <w:ilvl w:val="2"/>
          <w:numId w:val="25"/>
        </w:numPr>
        <w:tabs>
          <w:tab w:val="left" w:pos="794"/>
          <w:tab w:val="left" w:pos="1191"/>
          <w:tab w:val="left" w:pos="1588"/>
          <w:tab w:val="left" w:pos="1985"/>
        </w:tabs>
        <w:overflowPunct w:val="0"/>
        <w:autoSpaceDE w:val="0"/>
        <w:autoSpaceDN w:val="0"/>
        <w:adjustRightInd w:val="0"/>
        <w:jc w:val="both"/>
        <w:textAlignment w:val="baseline"/>
        <w:rPr>
          <w:rFonts w:eastAsia="맑은 고딕"/>
          <w:szCs w:val="20"/>
          <w:lang w:val="en-US" w:eastAsia="ko-KR"/>
        </w:rPr>
      </w:pPr>
      <w:r w:rsidRPr="002E0472">
        <w:rPr>
          <w:rFonts w:eastAsia="바탕"/>
          <w:b/>
          <w:szCs w:val="20"/>
          <w:lang w:eastAsia="zh-CN"/>
        </w:rPr>
        <w:t>m</w:t>
      </w:r>
      <w:r w:rsidRPr="002E0472">
        <w:rPr>
          <w:rFonts w:eastAsia="바탕" w:hint="eastAsia"/>
          <w:b/>
          <w:szCs w:val="20"/>
          <w:lang w:eastAsia="zh-CN"/>
        </w:rPr>
        <w:t xml:space="preserve">etadata </w:t>
      </w:r>
      <w:r w:rsidRPr="002E0472">
        <w:rPr>
          <w:rFonts w:eastAsia="바탕"/>
          <w:b/>
          <w:szCs w:val="20"/>
          <w:lang w:eastAsia="zh-CN"/>
        </w:rPr>
        <w:t xml:space="preserve">schema [ITU-T H.752]: </w:t>
      </w:r>
      <w:r w:rsidRPr="002E0472">
        <w:rPr>
          <w:rFonts w:eastAsia="바탕"/>
          <w:szCs w:val="20"/>
          <w:lang w:eastAsia="zh-CN"/>
        </w:rPr>
        <w:t>t</w:t>
      </w:r>
      <w:r w:rsidRPr="002E0472">
        <w:rPr>
          <w:rFonts w:eastAsia="맑은 고딕"/>
          <w:szCs w:val="20"/>
          <w:lang w:val="en-US" w:eastAsia="ko-KR"/>
        </w:rPr>
        <w:t>he representation format for a specifying data model describing target instances</w:t>
      </w:r>
      <w:r w:rsidR="0052179C">
        <w:rPr>
          <w:rFonts w:eastAsia="맑은 고딕"/>
          <w:szCs w:val="20"/>
          <w:lang w:val="en-US" w:eastAsia="ko-KR"/>
        </w:rPr>
        <w:t>.</w:t>
      </w:r>
    </w:p>
    <w:p w:rsidR="002E0472" w:rsidRPr="002E0472" w:rsidRDefault="002E0472" w:rsidP="00532613">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en-US"/>
        </w:rPr>
      </w:pPr>
      <w:bookmarkStart w:id="935" w:name="_Toc318794247"/>
      <w:bookmarkStart w:id="936" w:name="_Toc318796796"/>
      <w:bookmarkStart w:id="937" w:name="_Toc318796855"/>
      <w:bookmarkStart w:id="938" w:name="_Toc318794248"/>
      <w:bookmarkStart w:id="939" w:name="_Toc318796797"/>
      <w:bookmarkStart w:id="940" w:name="_Toc318796856"/>
      <w:bookmarkStart w:id="941" w:name="_Toc318794249"/>
      <w:bookmarkStart w:id="942" w:name="_Toc318796798"/>
      <w:bookmarkStart w:id="943" w:name="_Toc318796857"/>
      <w:bookmarkStart w:id="944" w:name="_Toc318794250"/>
      <w:bookmarkStart w:id="945" w:name="_Toc318796799"/>
      <w:bookmarkStart w:id="946" w:name="_Toc318796858"/>
      <w:bookmarkStart w:id="947" w:name="_Toc318794251"/>
      <w:bookmarkStart w:id="948" w:name="_Toc318796800"/>
      <w:bookmarkStart w:id="949" w:name="_Toc318796859"/>
      <w:bookmarkStart w:id="950" w:name="_Toc318794252"/>
      <w:bookmarkStart w:id="951" w:name="_Toc318796801"/>
      <w:bookmarkStart w:id="952" w:name="_Toc318796860"/>
      <w:bookmarkStart w:id="953" w:name="_Toc318794253"/>
      <w:bookmarkStart w:id="954" w:name="_Toc318796802"/>
      <w:bookmarkStart w:id="955" w:name="_Toc318796861"/>
      <w:bookmarkStart w:id="956" w:name="_Toc178104612"/>
      <w:bookmarkStart w:id="957" w:name="_Toc178104613"/>
      <w:bookmarkStart w:id="958" w:name="_Toc178104614"/>
      <w:bookmarkStart w:id="959" w:name="_Toc178104616"/>
      <w:bookmarkStart w:id="960" w:name="_Toc178104619"/>
      <w:bookmarkStart w:id="961" w:name="_Toc178104620"/>
      <w:bookmarkStart w:id="962" w:name="_Toc147498849"/>
      <w:bookmarkStart w:id="963" w:name="_Toc147679930"/>
      <w:bookmarkStart w:id="964" w:name="_Toc149934869"/>
      <w:bookmarkStart w:id="965" w:name="_Toc149978809"/>
      <w:bookmarkStart w:id="966" w:name="_Toc515009507"/>
      <w:bookmarkStart w:id="967" w:name="_Toc8650596"/>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r w:rsidRPr="002E0472">
        <w:rPr>
          <w:rFonts w:eastAsia="Times New Roman"/>
          <w:b/>
          <w:szCs w:val="20"/>
          <w:lang w:val="en-US" w:eastAsia="en-US"/>
        </w:rPr>
        <w:t>Terms defined in this Recommendation</w:t>
      </w:r>
      <w:bookmarkEnd w:id="962"/>
      <w:bookmarkEnd w:id="963"/>
      <w:bookmarkEnd w:id="964"/>
      <w:bookmarkEnd w:id="965"/>
      <w:bookmarkEnd w:id="966"/>
      <w:bookmarkEnd w:id="967"/>
    </w:p>
    <w:p w:rsidR="002E0472" w:rsidRPr="002E0472" w:rsidRDefault="002E0472" w:rsidP="006873E7">
      <w:pPr>
        <w:tabs>
          <w:tab w:val="left" w:pos="5470"/>
        </w:tabs>
      </w:pPr>
      <w:del w:id="968" w:author="Ha Suwook" w:date="2019-05-07T11:13:00Z">
        <w:r w:rsidRPr="002E0472" w:rsidDel="0052179C">
          <w:delText>This Recommendation defines the following terms:</w:delText>
        </w:r>
      </w:del>
      <w:ins w:id="969" w:author="Ha Suwook" w:date="2019-05-07T11:13:00Z">
        <w:r w:rsidR="0052179C">
          <w:t>None</w:t>
        </w:r>
      </w:ins>
      <w:ins w:id="970" w:author="Ha Suwook" w:date="2019-05-13T09:36:00Z">
        <w:r w:rsidR="00DD74A9">
          <w:t>.</w:t>
        </w:r>
      </w:ins>
    </w:p>
    <w:p w:rsidR="002E0472" w:rsidRPr="006873E7" w:rsidRDefault="002E0472" w:rsidP="00532613"/>
    <w:p w:rsidR="002E0472" w:rsidRPr="002E0472" w:rsidRDefault="002E0472" w:rsidP="00532613">
      <w:pPr>
        <w:keepNext/>
        <w:keepLines/>
        <w:numPr>
          <w:ilvl w:val="0"/>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971" w:name="_Toc515009508"/>
      <w:bookmarkStart w:id="972" w:name="_Toc519697062"/>
      <w:bookmarkStart w:id="973" w:name="_Toc178104628"/>
      <w:bookmarkStart w:id="974" w:name="_Toc149934870"/>
      <w:bookmarkStart w:id="975" w:name="_Toc149978810"/>
      <w:bookmarkStart w:id="976" w:name="_Toc515009509"/>
      <w:bookmarkStart w:id="977" w:name="_Toc8650597"/>
      <w:bookmarkEnd w:id="971"/>
      <w:bookmarkEnd w:id="972"/>
      <w:bookmarkEnd w:id="973"/>
      <w:r w:rsidRPr="002E0472">
        <w:rPr>
          <w:rFonts w:eastAsia="Times New Roman"/>
          <w:b/>
          <w:szCs w:val="20"/>
          <w:lang w:val="en-US" w:eastAsia="ko-KR"/>
        </w:rPr>
        <w:t>Abbreviations</w:t>
      </w:r>
      <w:bookmarkEnd w:id="974"/>
      <w:bookmarkEnd w:id="975"/>
      <w:r w:rsidRPr="002E0472">
        <w:rPr>
          <w:rFonts w:eastAsia="Times New Roman"/>
          <w:b/>
          <w:szCs w:val="20"/>
          <w:lang w:val="en-US" w:eastAsia="ko-KR"/>
        </w:rPr>
        <w:t xml:space="preserve"> and acronyms</w:t>
      </w:r>
      <w:bookmarkEnd w:id="976"/>
      <w:bookmarkEnd w:id="977"/>
    </w:p>
    <w:p w:rsidR="002E0472" w:rsidRPr="002E0472" w:rsidRDefault="002E0472" w:rsidP="00532613">
      <w:pPr>
        <w:rPr>
          <w:lang w:val="en-US"/>
        </w:rPr>
      </w:pPr>
      <w:r w:rsidRPr="002E0472">
        <w:rPr>
          <w:lang w:val="en-US"/>
        </w:rPr>
        <w:t>This Recommendation uses the following abbreviations</w:t>
      </w:r>
      <w:r w:rsidRPr="002E0472">
        <w:rPr>
          <w:lang w:val="en-US" w:eastAsia="ko-KR"/>
        </w:rPr>
        <w:t xml:space="preserve"> </w:t>
      </w:r>
      <w:r w:rsidRPr="002E0472">
        <w:rPr>
          <w:lang w:val="en-US"/>
        </w:rPr>
        <w:t>and acronyms:</w:t>
      </w:r>
    </w:p>
    <w:p w:rsidR="002E0472" w:rsidRDefault="002E0472" w:rsidP="00532613">
      <w:pPr>
        <w:rPr>
          <w:ins w:id="978" w:author="Ha Suwook" w:date="2019-05-13T10:14:00Z"/>
          <w:rFonts w:eastAsia="맑은 고딕"/>
          <w:lang w:val="en-US" w:eastAsia="ko-KR"/>
        </w:rPr>
      </w:pPr>
      <w:r w:rsidRPr="002E0472">
        <w:rPr>
          <w:rFonts w:eastAsia="맑은 고딕" w:hint="eastAsia"/>
          <w:lang w:val="en-US" w:eastAsia="ko-KR"/>
        </w:rPr>
        <w:t>API</w:t>
      </w:r>
      <w:r w:rsidRPr="002E0472">
        <w:rPr>
          <w:rFonts w:eastAsia="맑은 고딕"/>
          <w:lang w:val="en-US" w:eastAsia="ko-KR"/>
        </w:rPr>
        <w:tab/>
      </w:r>
      <w:r w:rsidRPr="002E0472">
        <w:rPr>
          <w:rFonts w:eastAsia="맑은 고딕"/>
          <w:lang w:val="en-US" w:eastAsia="ko-KR"/>
        </w:rPr>
        <w:tab/>
        <w:t>Application Programming Interface</w:t>
      </w:r>
    </w:p>
    <w:p w:rsidR="00CD49A5" w:rsidRPr="002E0472" w:rsidRDefault="00CD49A5" w:rsidP="00532613">
      <w:pPr>
        <w:rPr>
          <w:rFonts w:eastAsia="맑은 고딕" w:hint="eastAsia"/>
          <w:lang w:val="en-US" w:eastAsia="ko-KR"/>
        </w:rPr>
      </w:pPr>
      <w:ins w:id="979" w:author="Ha Suwook" w:date="2019-05-13T10:14:00Z">
        <w:r>
          <w:rPr>
            <w:rFonts w:eastAsia="맑은 고딕" w:hint="eastAsia"/>
            <w:lang w:val="en-US" w:eastAsia="ko-KR"/>
          </w:rPr>
          <w:t>B</w:t>
        </w:r>
        <w:r>
          <w:rPr>
            <w:rFonts w:eastAsia="맑은 고딕"/>
            <w:lang w:val="en-US" w:eastAsia="ko-KR"/>
          </w:rPr>
          <w:t>DSP</w:t>
        </w:r>
        <w:r>
          <w:rPr>
            <w:rFonts w:eastAsia="맑은 고딕"/>
            <w:lang w:val="en-US" w:eastAsia="ko-KR"/>
          </w:rPr>
          <w:tab/>
        </w:r>
        <w:r>
          <w:rPr>
            <w:rFonts w:eastAsia="맑은 고딕"/>
            <w:lang w:val="en-US" w:eastAsia="ko-KR"/>
          </w:rPr>
          <w:tab/>
          <w:t>Big Data Service Provider</w:t>
        </w:r>
      </w:ins>
    </w:p>
    <w:p w:rsidR="002E0472" w:rsidRPr="002E0472" w:rsidRDefault="002E0472" w:rsidP="00532613">
      <w:pPr>
        <w:rPr>
          <w:rFonts w:eastAsia="맑은 고딕"/>
          <w:lang w:val="en-US" w:eastAsia="ko-KR"/>
        </w:rPr>
      </w:pPr>
      <w:r w:rsidRPr="002E0472">
        <w:rPr>
          <w:rFonts w:eastAsia="맑은 고딕"/>
          <w:lang w:val="en-US" w:eastAsia="ko-KR"/>
        </w:rPr>
        <w:t>DP</w:t>
      </w:r>
      <w:r w:rsidRPr="002E0472">
        <w:rPr>
          <w:rFonts w:eastAsia="맑은 고딕"/>
          <w:lang w:val="en-US" w:eastAsia="ko-KR"/>
        </w:rPr>
        <w:tab/>
      </w:r>
      <w:r w:rsidRPr="002E0472">
        <w:rPr>
          <w:rFonts w:eastAsia="맑은 고딕"/>
          <w:lang w:val="en-US" w:eastAsia="ko-KR"/>
        </w:rPr>
        <w:tab/>
        <w:t>Data Provider</w:t>
      </w:r>
    </w:p>
    <w:p w:rsidR="002E0472" w:rsidRPr="002E0472" w:rsidRDefault="002E0472" w:rsidP="00532613">
      <w:pPr>
        <w:rPr>
          <w:lang w:val="en-US"/>
        </w:rPr>
      </w:pPr>
      <w:r w:rsidRPr="002E0472">
        <w:rPr>
          <w:lang w:val="en-US"/>
        </w:rPr>
        <w:t>UML</w:t>
      </w:r>
      <w:r w:rsidRPr="002E0472">
        <w:rPr>
          <w:lang w:val="en-US"/>
        </w:rPr>
        <w:tab/>
      </w:r>
      <w:r w:rsidRPr="002E0472">
        <w:rPr>
          <w:lang w:val="en-US"/>
        </w:rPr>
        <w:tab/>
        <w:t>Unified Modeling Language</w:t>
      </w:r>
    </w:p>
    <w:p w:rsidR="002E0472" w:rsidRPr="002E0472" w:rsidRDefault="002E0472" w:rsidP="00532613">
      <w:pPr>
        <w:rPr>
          <w:lang w:val="en-US"/>
        </w:rPr>
      </w:pPr>
      <w:r w:rsidRPr="002E0472">
        <w:rPr>
          <w:lang w:val="en-US"/>
        </w:rPr>
        <w:t>URI</w:t>
      </w:r>
      <w:r w:rsidRPr="002E0472">
        <w:rPr>
          <w:lang w:val="en-US"/>
        </w:rPr>
        <w:tab/>
      </w:r>
      <w:r w:rsidRPr="002E0472">
        <w:rPr>
          <w:lang w:val="en-US"/>
        </w:rPr>
        <w:tab/>
        <w:t>Uniform Resource Identifier</w:t>
      </w:r>
    </w:p>
    <w:p w:rsidR="002E0472" w:rsidRPr="002E0472" w:rsidRDefault="002E0472" w:rsidP="00532613">
      <w:pPr>
        <w:rPr>
          <w:lang w:val="en-US"/>
        </w:rPr>
      </w:pPr>
      <w:r w:rsidRPr="002E0472">
        <w:rPr>
          <w:lang w:val="en-US"/>
        </w:rPr>
        <w:t>URL</w:t>
      </w:r>
      <w:r w:rsidRPr="002E0472">
        <w:rPr>
          <w:lang w:val="en-US"/>
        </w:rPr>
        <w:tab/>
      </w:r>
      <w:r w:rsidRPr="002E0472">
        <w:rPr>
          <w:lang w:val="en-US"/>
        </w:rPr>
        <w:tab/>
        <w:t>Uniform Resource Locator</w:t>
      </w:r>
    </w:p>
    <w:p w:rsidR="002E0472" w:rsidRPr="002E0472" w:rsidRDefault="002E0472" w:rsidP="00532613">
      <w:pPr>
        <w:rPr>
          <w:rFonts w:eastAsia="맑은 고딕"/>
          <w:lang w:val="en-US" w:eastAsia="ko-KR"/>
        </w:rPr>
      </w:pPr>
      <w:r w:rsidRPr="002E0472">
        <w:rPr>
          <w:rFonts w:eastAsia="맑은 고딕" w:hint="eastAsia"/>
          <w:lang w:val="en-US" w:eastAsia="ko-KR"/>
        </w:rPr>
        <w:t>XML</w:t>
      </w:r>
      <w:r w:rsidRPr="002E0472">
        <w:rPr>
          <w:rFonts w:eastAsia="맑은 고딕" w:hint="eastAsia"/>
          <w:lang w:val="en-US" w:eastAsia="ko-KR"/>
        </w:rPr>
        <w:tab/>
      </w:r>
      <w:r w:rsidRPr="002E0472">
        <w:rPr>
          <w:rFonts w:eastAsia="맑은 고딕"/>
          <w:lang w:val="en-US" w:eastAsia="ko-KR"/>
        </w:rPr>
        <w:tab/>
        <w:t>eXtensible Markup Language</w:t>
      </w:r>
    </w:p>
    <w:p w:rsidR="002E0472" w:rsidRPr="002E0472" w:rsidRDefault="002E0472" w:rsidP="00532613">
      <w:pPr>
        <w:rPr>
          <w:rFonts w:eastAsia="맑은 고딕"/>
          <w:lang w:val="en-US" w:eastAsia="ko-KR"/>
        </w:rPr>
      </w:pPr>
    </w:p>
    <w:p w:rsidR="002E0472" w:rsidRPr="002E0472" w:rsidRDefault="002E0472" w:rsidP="00532613">
      <w:pPr>
        <w:keepNext/>
        <w:keepLines/>
        <w:numPr>
          <w:ilvl w:val="0"/>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980" w:name="_Toc318796809"/>
      <w:bookmarkStart w:id="981" w:name="_Toc515009510"/>
      <w:bookmarkStart w:id="982" w:name="_Toc283475513"/>
      <w:bookmarkStart w:id="983" w:name="_Toc8650598"/>
      <w:bookmarkEnd w:id="980"/>
      <w:r w:rsidRPr="002E0472">
        <w:rPr>
          <w:rFonts w:eastAsia="Times New Roman"/>
          <w:b/>
          <w:szCs w:val="20"/>
          <w:lang w:val="en-US" w:eastAsia="ko-KR"/>
        </w:rPr>
        <w:t>C</w:t>
      </w:r>
      <w:r w:rsidRPr="002E0472">
        <w:rPr>
          <w:rFonts w:eastAsia="Times New Roman" w:hint="eastAsia"/>
          <w:b/>
          <w:szCs w:val="20"/>
          <w:lang w:val="en-US" w:eastAsia="ko-KR"/>
        </w:rPr>
        <w:t>onvention</w:t>
      </w:r>
      <w:r w:rsidRPr="002E0472">
        <w:rPr>
          <w:rFonts w:eastAsia="Times New Roman"/>
          <w:b/>
          <w:szCs w:val="20"/>
          <w:lang w:val="en-US" w:eastAsia="ko-KR"/>
        </w:rPr>
        <w:t>s</w:t>
      </w:r>
      <w:bookmarkEnd w:id="981"/>
      <w:bookmarkEnd w:id="983"/>
    </w:p>
    <w:p w:rsidR="002E0472" w:rsidRPr="002E0472" w:rsidRDefault="002E0472" w:rsidP="0052179C">
      <w:pPr>
        <w:pStyle w:val="mainText"/>
        <w:rPr>
          <w:szCs w:val="20"/>
        </w:rPr>
      </w:pPr>
      <w:bookmarkStart w:id="984" w:name="_Toc497843011"/>
      <w:bookmarkStart w:id="985" w:name="_Toc497843628"/>
      <w:bookmarkStart w:id="986" w:name="_Toc497843012"/>
      <w:bookmarkStart w:id="987" w:name="_Toc497843629"/>
      <w:bookmarkStart w:id="988" w:name="_Toc497843013"/>
      <w:bookmarkStart w:id="989" w:name="_Toc497843630"/>
      <w:bookmarkStart w:id="990" w:name="_Toc497843014"/>
      <w:bookmarkStart w:id="991" w:name="_Toc497843631"/>
      <w:bookmarkStart w:id="992" w:name="_Toc497843015"/>
      <w:bookmarkStart w:id="993" w:name="_Toc497843632"/>
      <w:bookmarkStart w:id="994" w:name="_Toc497843016"/>
      <w:bookmarkStart w:id="995" w:name="_Toc497843633"/>
      <w:bookmarkStart w:id="996" w:name="_Toc497843017"/>
      <w:bookmarkStart w:id="997" w:name="_Toc497843634"/>
      <w:bookmarkStart w:id="998" w:name="_Toc497843018"/>
      <w:bookmarkStart w:id="999" w:name="_Toc497843635"/>
      <w:bookmarkStart w:id="1000" w:name="_Toc497843019"/>
      <w:bookmarkStart w:id="1001" w:name="_Toc497843636"/>
      <w:bookmarkStart w:id="1002" w:name="_Toc497843020"/>
      <w:bookmarkStart w:id="1003" w:name="_Toc497843637"/>
      <w:bookmarkStart w:id="1004" w:name="_Toc497843021"/>
      <w:bookmarkStart w:id="1005" w:name="_Toc497843638"/>
      <w:bookmarkStart w:id="1006" w:name="_Toc497843022"/>
      <w:bookmarkStart w:id="1007" w:name="_Toc497843639"/>
      <w:bookmarkStart w:id="1008" w:name="_Toc497843023"/>
      <w:bookmarkStart w:id="1009" w:name="_Toc497843640"/>
      <w:bookmarkStart w:id="1010" w:name="_Toc497843024"/>
      <w:bookmarkStart w:id="1011" w:name="_Toc497843641"/>
      <w:bookmarkStart w:id="1012" w:name="_Toc497843025"/>
      <w:bookmarkStart w:id="1013" w:name="_Toc497843642"/>
      <w:bookmarkStart w:id="1014" w:name="_Toc497843026"/>
      <w:bookmarkStart w:id="1015" w:name="_Toc497843643"/>
      <w:bookmarkStart w:id="1016" w:name="_Toc497843027"/>
      <w:bookmarkStart w:id="1017" w:name="_Toc497843644"/>
      <w:bookmarkStart w:id="1018" w:name="_Toc497843028"/>
      <w:bookmarkStart w:id="1019" w:name="_Toc497843645"/>
      <w:bookmarkStart w:id="1020" w:name="_Toc497843029"/>
      <w:bookmarkStart w:id="1021" w:name="_Toc497843646"/>
      <w:bookmarkStart w:id="1022" w:name="_Toc497843030"/>
      <w:bookmarkStart w:id="1023" w:name="_Toc497843647"/>
      <w:bookmarkStart w:id="1024" w:name="_Toc497843031"/>
      <w:bookmarkStart w:id="1025" w:name="_Toc497843648"/>
      <w:bookmarkStart w:id="1026" w:name="_Toc497843032"/>
      <w:bookmarkStart w:id="1027" w:name="_Toc497843649"/>
      <w:bookmarkStart w:id="1028" w:name="_Toc497843033"/>
      <w:bookmarkStart w:id="1029" w:name="_Toc497843650"/>
      <w:bookmarkStart w:id="1030" w:name="_Toc497843034"/>
      <w:bookmarkStart w:id="1031" w:name="_Toc497843651"/>
      <w:bookmarkStart w:id="1032" w:name="_Toc497843035"/>
      <w:bookmarkStart w:id="1033" w:name="_Toc497843652"/>
      <w:bookmarkStart w:id="1034" w:name="_Toc497843036"/>
      <w:bookmarkStart w:id="1035" w:name="_Toc497843653"/>
      <w:bookmarkStart w:id="1036" w:name="_Toc258802046"/>
      <w:bookmarkEnd w:id="982"/>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r w:rsidRPr="002E0472">
        <w:t>The keywords "</w:t>
      </w:r>
      <w:r w:rsidRPr="002E0472">
        <w:rPr>
          <w:b/>
        </w:rPr>
        <w:t>is required to</w:t>
      </w:r>
      <w:r w:rsidRPr="002E0472">
        <w:t xml:space="preserve">" indicate a requirement which must be strictly followed and from which no deviation is permitted if conformance to this document is to be claimed. </w:t>
      </w:r>
    </w:p>
    <w:p w:rsidR="002E0472" w:rsidRPr="002E0472" w:rsidRDefault="002E0472" w:rsidP="0052179C">
      <w:pPr>
        <w:pStyle w:val="mainText"/>
      </w:pPr>
      <w:r w:rsidRPr="002E0472">
        <w:t>The keywords "</w:t>
      </w:r>
      <w:r w:rsidRPr="002E0472">
        <w:rPr>
          <w:b/>
        </w:rPr>
        <w:t>is recommended</w:t>
      </w:r>
      <w:r w:rsidRPr="002E0472">
        <w:t>" indicate a requirement which is recommended but which is not absolutely required. Thus this requirement need not be present to claim conformance.</w:t>
      </w:r>
    </w:p>
    <w:p w:rsidR="002E0472" w:rsidRPr="002E0472" w:rsidRDefault="002E0472" w:rsidP="0052179C">
      <w:pPr>
        <w:pStyle w:val="mainText"/>
        <w:rPr>
          <w:lang w:eastAsia="en-US"/>
        </w:rPr>
      </w:pPr>
      <w:r w:rsidRPr="002E0472">
        <w:t>The keywords "</w:t>
      </w:r>
      <w:r w:rsidRPr="002E0472">
        <w:rPr>
          <w:b/>
        </w:rPr>
        <w:t>can optionally</w:t>
      </w:r>
      <w:r w:rsidRPr="002E0472">
        <w:t>" indicate an optional requirement which is permissible, without implying any sense of being recommended. This term is not intended to imply that the vendor's implementation must provide the option and the feature can be optionally enabled by the network operator/service provider. Rather, it means the vendor may optionally provide the feature and still claim conformance with the specification.</w:t>
      </w:r>
    </w:p>
    <w:p w:rsidR="002E0472" w:rsidRPr="00532613" w:rsidRDefault="002E0472" w:rsidP="0052179C">
      <w:pPr>
        <w:pStyle w:val="mainText"/>
      </w:pPr>
      <w:r w:rsidRPr="002E0472">
        <w:t>In the body of this document and its annexes, the words shall, shall not, should, and may sometimes appear, in which case they are to be interpreted, respectively, as is required to, is prohibited from, is recommended, and can optionally. The appearance of such phrases or keywords in an appendix or in material explicitly marked as informative are to be interpreted as having no normative intent.</w:t>
      </w:r>
    </w:p>
    <w:p w:rsidR="002E0472" w:rsidRPr="002E0472" w:rsidRDefault="002E0472" w:rsidP="002E0472">
      <w:pPr>
        <w:keepNext/>
        <w:keepLines/>
        <w:numPr>
          <w:ilvl w:val="0"/>
          <w:numId w:val="25"/>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1037" w:name="_Toc519697065"/>
      <w:bookmarkStart w:id="1038" w:name="_Toc519697066"/>
      <w:bookmarkStart w:id="1039" w:name="_Toc519697067"/>
      <w:bookmarkStart w:id="1040" w:name="_Toc515009511"/>
      <w:bookmarkStart w:id="1041" w:name="_Hlk8654943"/>
      <w:bookmarkEnd w:id="10"/>
      <w:bookmarkEnd w:id="1036"/>
      <w:bookmarkEnd w:id="1037"/>
      <w:bookmarkEnd w:id="1038"/>
      <w:bookmarkEnd w:id="1039"/>
      <w:del w:id="1042" w:author="Ha Suwook" w:date="2019-05-13T10:16:00Z">
        <w:r w:rsidRPr="002E0472" w:rsidDel="00342FE4">
          <w:rPr>
            <w:rFonts w:eastAsia="Times New Roman"/>
            <w:b/>
            <w:szCs w:val="20"/>
            <w:lang w:val="en-US" w:eastAsia="ko-KR"/>
          </w:rPr>
          <w:delText>Metadata framework for big data</w:delText>
        </w:r>
        <w:bookmarkEnd w:id="1040"/>
        <w:r w:rsidRPr="002E0472" w:rsidDel="00342FE4">
          <w:rPr>
            <w:rFonts w:eastAsia="Times New Roman"/>
            <w:b/>
            <w:szCs w:val="20"/>
            <w:lang w:val="en-US" w:eastAsia="ko-KR"/>
          </w:rPr>
          <w:delText xml:space="preserve"> </w:delText>
        </w:r>
      </w:del>
      <w:bookmarkStart w:id="1043" w:name="_Toc8650599"/>
      <w:ins w:id="1044" w:author="Ha Suwook" w:date="2019-05-13T10:16:00Z">
        <w:r w:rsidR="00342FE4">
          <w:rPr>
            <w:rFonts w:eastAsia="Times New Roman"/>
            <w:b/>
            <w:szCs w:val="20"/>
            <w:lang w:val="en-US" w:eastAsia="ko-KR"/>
          </w:rPr>
          <w:t>Overview</w:t>
        </w:r>
      </w:ins>
      <w:bookmarkEnd w:id="1043"/>
    </w:p>
    <w:p w:rsidR="002E0472" w:rsidRPr="002E0472" w:rsidRDefault="002E0472" w:rsidP="002E0472">
      <w:pPr>
        <w:keepNext/>
        <w:keepLines/>
        <w:numPr>
          <w:ilvl w:val="1"/>
          <w:numId w:val="25"/>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SimSun"/>
          <w:b/>
          <w:szCs w:val="20"/>
          <w:lang w:eastAsia="zh-CN"/>
        </w:rPr>
      </w:pPr>
      <w:bookmarkStart w:id="1045" w:name="_Toc515009512"/>
      <w:bookmarkStart w:id="1046" w:name="_Toc8650600"/>
      <w:r w:rsidRPr="002E0472">
        <w:rPr>
          <w:rFonts w:eastAsia="SimSun"/>
          <w:b/>
          <w:szCs w:val="20"/>
          <w:lang w:eastAsia="zh-CN"/>
        </w:rPr>
        <w:t xml:space="preserve">Metadata in </w:t>
      </w:r>
      <w:ins w:id="1047" w:author="Ha Suwook" w:date="2019-05-13T11:02:00Z">
        <w:r w:rsidR="00CB5511">
          <w:rPr>
            <w:rFonts w:eastAsia="SimSun"/>
            <w:b/>
            <w:szCs w:val="20"/>
            <w:lang w:eastAsia="zh-CN"/>
          </w:rPr>
          <w:t>the</w:t>
        </w:r>
      </w:ins>
      <w:ins w:id="1048" w:author="Ha Suwook" w:date="2019-05-13T11:01:00Z">
        <w:r w:rsidR="00CB5511">
          <w:rPr>
            <w:rFonts w:eastAsia="SimSun"/>
            <w:b/>
            <w:szCs w:val="20"/>
            <w:lang w:eastAsia="zh-CN"/>
          </w:rPr>
          <w:t xml:space="preserve"> </w:t>
        </w:r>
      </w:ins>
      <w:r w:rsidRPr="002E0472">
        <w:rPr>
          <w:rFonts w:eastAsia="SimSun"/>
          <w:b/>
          <w:szCs w:val="20"/>
          <w:lang w:eastAsia="zh-CN"/>
        </w:rPr>
        <w:t>big data ecosystem</w:t>
      </w:r>
      <w:bookmarkEnd w:id="1045"/>
      <w:bookmarkEnd w:id="1046"/>
    </w:p>
    <w:p w:rsidR="002E0472" w:rsidDel="00017CE9" w:rsidRDefault="009109B8" w:rsidP="0052179C">
      <w:pPr>
        <w:pStyle w:val="mainText"/>
        <w:rPr>
          <w:del w:id="1049" w:author="Ha Suwook" w:date="2019-05-13T10:52:00Z"/>
          <w:color w:val="000000" w:themeColor="text1"/>
        </w:rPr>
      </w:pPr>
      <w:ins w:id="1050" w:author="Ha Suwook" w:date="2019-05-13T10:29:00Z">
        <w:r w:rsidRPr="00AF47BE">
          <w:rPr>
            <w:color w:val="000000" w:themeColor="text1"/>
            <w:rPrChange w:id="1051" w:author="Ha Suwook" w:date="2019-05-13T10:52:00Z">
              <w:rPr>
                <w:color w:val="FF0000"/>
              </w:rPr>
            </w:rPrChange>
          </w:rPr>
          <w:t xml:space="preserve">Metadata is </w:t>
        </w:r>
        <w:r w:rsidRPr="00AF47BE">
          <w:rPr>
            <w:rFonts w:eastAsia="바탕"/>
            <w:color w:val="000000" w:themeColor="text1"/>
            <w:szCs w:val="20"/>
            <w:rPrChange w:id="1052" w:author="Ha Suwook" w:date="2019-05-13T10:52:00Z">
              <w:rPr>
                <w:rFonts w:eastAsia="바탕"/>
                <w:szCs w:val="20"/>
              </w:rPr>
            </w:rPrChange>
          </w:rPr>
          <w:t>structured, encoded data that describe characteristics of information-bearing entities to aid in the identification, discovery, assessment and management of the described entities</w:t>
        </w:r>
      </w:ins>
      <w:ins w:id="1053" w:author="Ha Suwook" w:date="2019-05-13T10:46:00Z">
        <w:r w:rsidR="003E6AA2" w:rsidRPr="00AF47BE">
          <w:rPr>
            <w:color w:val="000000" w:themeColor="text1"/>
            <w:rPrChange w:id="1054" w:author="Ha Suwook" w:date="2019-05-13T10:52:00Z">
              <w:rPr>
                <w:color w:val="FF0000"/>
              </w:rPr>
            </w:rPrChange>
          </w:rPr>
          <w:t>. Metadata summarizes o</w:t>
        </w:r>
      </w:ins>
      <w:ins w:id="1055" w:author="Ha Suwook" w:date="2019-05-13T10:47:00Z">
        <w:r w:rsidR="003E6AA2" w:rsidRPr="00AF47BE">
          <w:rPr>
            <w:color w:val="000000" w:themeColor="text1"/>
            <w:rPrChange w:id="1056" w:author="Ha Suwook" w:date="2019-05-13T10:52:00Z">
              <w:rPr>
                <w:color w:val="FF0000"/>
              </w:rPr>
            </w:rPrChange>
          </w:rPr>
          <w:t>verall information about data, making finding and working with particular data easier.</w:t>
        </w:r>
      </w:ins>
      <w:ins w:id="1057" w:author="Ha Suwook" w:date="2019-05-13T10:46:00Z">
        <w:r w:rsidR="003E6AA2" w:rsidRPr="00AF47BE">
          <w:rPr>
            <w:color w:val="000000" w:themeColor="text1"/>
            <w:rPrChange w:id="1058" w:author="Ha Suwook" w:date="2019-05-13T10:52:00Z">
              <w:rPr>
                <w:color w:val="FF0000"/>
              </w:rPr>
            </w:rPrChange>
          </w:rPr>
          <w:t xml:space="preserve"> </w:t>
        </w:r>
      </w:ins>
      <w:ins w:id="1059" w:author="Ha Suwook" w:date="2019-05-13T11:26:00Z">
        <w:r w:rsidR="00017CE9">
          <w:rPr>
            <w:color w:val="000000" w:themeColor="text1"/>
          </w:rPr>
          <w:t xml:space="preserve"> </w:t>
        </w:r>
      </w:ins>
      <w:ins w:id="1060" w:author="Ha Suwook" w:date="2019-05-13T11:36:00Z">
        <w:r w:rsidR="00E908DC">
          <w:rPr>
            <w:color w:val="000000" w:themeColor="text1"/>
          </w:rPr>
          <w:t>Typically</w:t>
        </w:r>
      </w:ins>
      <w:ins w:id="1061" w:author="Ha Suwook" w:date="2019-05-13T11:30:00Z">
        <w:r w:rsidR="005D6243">
          <w:rPr>
            <w:color w:val="000000" w:themeColor="text1"/>
          </w:rPr>
          <w:t>,</w:t>
        </w:r>
      </w:ins>
      <w:ins w:id="1062" w:author="Ha Suwook" w:date="2019-05-13T11:26:00Z">
        <w:r w:rsidR="00017CE9">
          <w:rPr>
            <w:color w:val="000000" w:themeColor="text1"/>
          </w:rPr>
          <w:t xml:space="preserve"> </w:t>
        </w:r>
      </w:ins>
      <w:ins w:id="1063" w:author="Ha Suwook" w:date="2019-05-13T11:36:00Z">
        <w:r w:rsidR="00E908DC">
          <w:rPr>
            <w:color w:val="000000" w:themeColor="text1"/>
          </w:rPr>
          <w:t xml:space="preserve">the </w:t>
        </w:r>
      </w:ins>
      <w:ins w:id="1064" w:author="Ha Suwook" w:date="2019-05-13T11:26:00Z">
        <w:r w:rsidR="00017CE9">
          <w:rPr>
            <w:color w:val="000000" w:themeColor="text1"/>
          </w:rPr>
          <w:t xml:space="preserve">metadata </w:t>
        </w:r>
      </w:ins>
      <w:ins w:id="1065" w:author="Ha Suwook" w:date="2019-05-13T11:33:00Z">
        <w:r w:rsidR="00E908DC">
          <w:rPr>
            <w:color w:val="000000" w:themeColor="text1"/>
          </w:rPr>
          <w:t>structure</w:t>
        </w:r>
      </w:ins>
      <w:ins w:id="1066" w:author="Ha Suwook" w:date="2019-05-13T11:28:00Z">
        <w:r w:rsidR="005D6243">
          <w:rPr>
            <w:color w:val="000000" w:themeColor="text1"/>
          </w:rPr>
          <w:t xml:space="preserve"> </w:t>
        </w:r>
      </w:ins>
      <w:ins w:id="1067" w:author="Ha Suwook" w:date="2019-05-13T11:26:00Z">
        <w:r w:rsidR="00017CE9">
          <w:rPr>
            <w:color w:val="000000" w:themeColor="text1"/>
          </w:rPr>
          <w:t xml:space="preserve">is </w:t>
        </w:r>
      </w:ins>
      <w:ins w:id="1068" w:author="Ha Suwook" w:date="2019-05-13T11:28:00Z">
        <w:r w:rsidR="005D6243">
          <w:rPr>
            <w:color w:val="000000" w:themeColor="text1"/>
          </w:rPr>
          <w:t>highly</w:t>
        </w:r>
      </w:ins>
      <w:del w:id="1069" w:author="Ha Suwook" w:date="2019-05-13T10:27:00Z">
        <w:r w:rsidR="002E0472" w:rsidRPr="00AF47BE" w:rsidDel="000342BE">
          <w:rPr>
            <w:color w:val="000000" w:themeColor="text1"/>
            <w:rPrChange w:id="1070" w:author="Ha Suwook" w:date="2019-05-13T10:52:00Z">
              <w:rPr/>
            </w:rPrChange>
          </w:rPr>
          <w:delText xml:space="preserve">Generic </w:delText>
        </w:r>
      </w:del>
      <w:del w:id="1071" w:author="Ha Suwook" w:date="2019-05-13T10:22:00Z">
        <w:r w:rsidR="002E0472" w:rsidRPr="00AF47BE" w:rsidDel="00342FE4">
          <w:rPr>
            <w:color w:val="000000" w:themeColor="text1"/>
            <w:rPrChange w:id="1072" w:author="Ha Suwook" w:date="2019-05-13T10:52:00Z">
              <w:rPr/>
            </w:rPrChange>
          </w:rPr>
          <w:delText xml:space="preserve">structured </w:delText>
        </w:r>
      </w:del>
      <w:del w:id="1073" w:author="Ha Suwook" w:date="2019-05-13T10:27:00Z">
        <w:r w:rsidR="002E0472" w:rsidRPr="00AF47BE" w:rsidDel="000342BE">
          <w:rPr>
            <w:color w:val="000000" w:themeColor="text1"/>
            <w:rPrChange w:id="1074" w:author="Ha Suwook" w:date="2019-05-13T10:52:00Z">
              <w:rPr/>
            </w:rPrChange>
          </w:rPr>
          <w:delText xml:space="preserve">metadata describes a logical or physical </w:delText>
        </w:r>
        <w:r w:rsidR="002E0472" w:rsidRPr="00AF47BE" w:rsidDel="000342BE">
          <w:rPr>
            <w:color w:val="000000" w:themeColor="text1"/>
            <w:rPrChange w:id="1075" w:author="Ha Suwook" w:date="2019-05-13T10:52:00Z">
              <w:rPr/>
            </w:rPrChange>
          </w:rPr>
          <w:lastRenderedPageBreak/>
          <w:delText>structure for availability identification of data instances tightly coupled with a specific domain application</w:delText>
        </w:r>
      </w:del>
      <w:del w:id="1076" w:author="Ha Suwook" w:date="2019-05-13T11:31:00Z">
        <w:r w:rsidR="002E0472" w:rsidRPr="00AF47BE" w:rsidDel="005D6243">
          <w:rPr>
            <w:color w:val="000000" w:themeColor="text1"/>
            <w:rPrChange w:id="1077" w:author="Ha Suwook" w:date="2019-05-13T10:52:00Z">
              <w:rPr/>
            </w:rPrChange>
          </w:rPr>
          <w:delText>. The characteristics of big data such as various source, types and formats of data, schema-on-read, unawareness of the suitable data and unconstrained usage of data described in [ITU-T Y.3601] make difficulty in manage generic structured metadata</w:delText>
        </w:r>
      </w:del>
      <w:r w:rsidR="002E0472" w:rsidRPr="00AF47BE">
        <w:rPr>
          <w:color w:val="000000" w:themeColor="text1"/>
          <w:rPrChange w:id="1078" w:author="Ha Suwook" w:date="2019-05-13T10:52:00Z">
            <w:rPr/>
          </w:rPrChange>
        </w:rPr>
        <w:t xml:space="preserve"> </w:t>
      </w:r>
      <w:del w:id="1079" w:author="Ha Suwook" w:date="2019-05-13T11:17:00Z">
        <w:r w:rsidR="002E0472" w:rsidRPr="00AF47BE" w:rsidDel="00713196">
          <w:rPr>
            <w:color w:val="000000" w:themeColor="text1"/>
            <w:rPrChange w:id="1080" w:author="Ha Suwook" w:date="2019-05-13T10:52:00Z">
              <w:rPr/>
            </w:rPrChange>
          </w:rPr>
          <w:delText xml:space="preserve">which tightly coupled with big data application. </w:delText>
        </w:r>
      </w:del>
      <w:del w:id="1081" w:author="Ha Suwook" w:date="2019-05-13T10:27:00Z">
        <w:r w:rsidR="002E0472" w:rsidRPr="00AF47BE" w:rsidDel="000342BE">
          <w:rPr>
            <w:color w:val="000000" w:themeColor="text1"/>
            <w:rPrChange w:id="1082" w:author="Ha Suwook" w:date="2019-05-13T10:52:00Z">
              <w:rPr/>
            </w:rPrChange>
          </w:rPr>
          <w:delText xml:space="preserve">Therefore, a big data system (DP:data broker) stores metadata </w:delText>
        </w:r>
      </w:del>
      <w:del w:id="1083" w:author="Ha Suwook" w:date="2019-05-13T10:21:00Z">
        <w:r w:rsidR="002E0472" w:rsidRPr="00AF47BE" w:rsidDel="00342FE4">
          <w:rPr>
            <w:color w:val="000000" w:themeColor="text1"/>
            <w:rPrChange w:id="1084" w:author="Ha Suwook" w:date="2019-05-13T10:52:00Z">
              <w:rPr/>
            </w:rPrChange>
          </w:rPr>
          <w:delText xml:space="preserve">(or metadata information) </w:delText>
        </w:r>
      </w:del>
      <w:del w:id="1085" w:author="Ha Suwook" w:date="2019-05-13T10:27:00Z">
        <w:r w:rsidR="002E0472" w:rsidRPr="00AF47BE" w:rsidDel="000342BE">
          <w:rPr>
            <w:color w:val="000000" w:themeColor="text1"/>
            <w:rPrChange w:id="1086" w:author="Ha Suwook" w:date="2019-05-13T10:52:00Z">
              <w:rPr/>
            </w:rPrChange>
          </w:rPr>
          <w:delText xml:space="preserve">with </w:delText>
        </w:r>
      </w:del>
      <w:del w:id="1087" w:author="Ha Suwook" w:date="2019-05-13T10:20:00Z">
        <w:r w:rsidR="002E0472" w:rsidRPr="00AF47BE" w:rsidDel="00342FE4">
          <w:rPr>
            <w:color w:val="000000" w:themeColor="text1"/>
            <w:rPrChange w:id="1088" w:author="Ha Suwook" w:date="2019-05-13T10:52:00Z">
              <w:rPr/>
            </w:rPrChange>
          </w:rPr>
          <w:delText>a</w:delText>
        </w:r>
      </w:del>
      <w:del w:id="1089" w:author="Ha Suwook" w:date="2019-05-13T10:27:00Z">
        <w:r w:rsidR="002E0472" w:rsidRPr="00AF47BE" w:rsidDel="000342BE">
          <w:rPr>
            <w:color w:val="000000" w:themeColor="text1"/>
            <w:rPrChange w:id="1090" w:author="Ha Suwook" w:date="2019-05-13T10:52:00Z">
              <w:rPr/>
            </w:rPrChange>
          </w:rPr>
          <w:delText xml:space="preserve"> list of abstracted dataset </w:delText>
        </w:r>
      </w:del>
      <w:del w:id="1091" w:author="Ha Suwook" w:date="2019-05-13T10:01:00Z">
        <w:r w:rsidR="002E0472" w:rsidRPr="00AF47BE" w:rsidDel="00DD3241">
          <w:rPr>
            <w:color w:val="000000" w:themeColor="text1"/>
            <w:rPrChange w:id="1092" w:author="Ha Suwook" w:date="2019-05-13T10:52:00Z">
              <w:rPr/>
            </w:rPrChange>
          </w:rPr>
          <w:delText>capability</w:delText>
        </w:r>
      </w:del>
      <w:del w:id="1093" w:author="Ha Suwook" w:date="2019-05-13T10:27:00Z">
        <w:r w:rsidR="002E0472" w:rsidRPr="00AF47BE" w:rsidDel="000342BE">
          <w:rPr>
            <w:color w:val="000000" w:themeColor="text1"/>
            <w:rPrChange w:id="1094" w:author="Ha Suwook" w:date="2019-05-13T10:52:00Z">
              <w:rPr/>
            </w:rPrChange>
          </w:rPr>
          <w:delText xml:space="preserve">, which named ‘data catalogue’. </w:delText>
        </w:r>
      </w:del>
    </w:p>
    <w:p w:rsidR="00DF44EC" w:rsidRDefault="00017CE9" w:rsidP="0052179C">
      <w:pPr>
        <w:pStyle w:val="mainText"/>
        <w:rPr>
          <w:ins w:id="1095" w:author="Ha Suwook" w:date="2019-05-13T11:46:00Z"/>
          <w:color w:val="000000" w:themeColor="text1"/>
        </w:rPr>
      </w:pPr>
      <w:ins w:id="1096" w:author="Ha Suwook" w:date="2019-05-13T11:26:00Z">
        <w:r>
          <w:rPr>
            <w:rFonts w:eastAsia="맑은 고딕"/>
            <w:color w:val="000000" w:themeColor="text1"/>
            <w:lang w:eastAsia="ko-KR"/>
          </w:rPr>
          <w:t>depend</w:t>
        </w:r>
      </w:ins>
      <w:ins w:id="1097" w:author="Ha Suwook" w:date="2019-05-13T11:29:00Z">
        <w:r w:rsidR="005D6243">
          <w:rPr>
            <w:rFonts w:eastAsia="맑은 고딕"/>
            <w:color w:val="000000" w:themeColor="text1"/>
            <w:lang w:eastAsia="ko-KR"/>
          </w:rPr>
          <w:t>e</w:t>
        </w:r>
      </w:ins>
      <w:ins w:id="1098" w:author="Ha Suwook" w:date="2019-05-13T11:26:00Z">
        <w:r>
          <w:rPr>
            <w:rFonts w:eastAsia="맑은 고딕"/>
            <w:color w:val="000000" w:themeColor="text1"/>
            <w:lang w:eastAsia="ko-KR"/>
          </w:rPr>
          <w:t xml:space="preserve">nt </w:t>
        </w:r>
      </w:ins>
      <w:ins w:id="1099" w:author="Ha Suwook" w:date="2019-05-13T11:29:00Z">
        <w:r w:rsidR="005D6243">
          <w:rPr>
            <w:rFonts w:eastAsia="맑은 고딕"/>
            <w:color w:val="000000" w:themeColor="text1"/>
            <w:lang w:eastAsia="ko-KR"/>
          </w:rPr>
          <w:t>on</w:t>
        </w:r>
      </w:ins>
      <w:ins w:id="1100" w:author="Ha Suwook" w:date="2019-05-13T11:27:00Z">
        <w:r>
          <w:rPr>
            <w:rFonts w:eastAsia="맑은 고딕"/>
            <w:color w:val="000000" w:themeColor="text1"/>
            <w:lang w:eastAsia="ko-KR"/>
          </w:rPr>
          <w:t xml:space="preserve"> </w:t>
        </w:r>
        <w:r w:rsidR="005D6243">
          <w:rPr>
            <w:rFonts w:eastAsia="맑은 고딕"/>
            <w:color w:val="000000" w:themeColor="text1"/>
            <w:lang w:eastAsia="ko-KR"/>
          </w:rPr>
          <w:t xml:space="preserve">data format or </w:t>
        </w:r>
        <w:r>
          <w:rPr>
            <w:rFonts w:eastAsia="맑은 고딕"/>
            <w:color w:val="000000" w:themeColor="text1"/>
            <w:lang w:eastAsia="ko-KR"/>
          </w:rPr>
          <w:t>application.</w:t>
        </w:r>
      </w:ins>
      <w:ins w:id="1101" w:author="Ha Suwook" w:date="2019-05-13T11:29:00Z">
        <w:r w:rsidR="005D6243">
          <w:rPr>
            <w:rFonts w:eastAsia="맑은 고딕"/>
            <w:color w:val="000000" w:themeColor="text1"/>
            <w:lang w:eastAsia="ko-KR"/>
          </w:rPr>
          <w:t xml:space="preserve"> </w:t>
        </w:r>
      </w:ins>
      <w:ins w:id="1102" w:author="Ha Suwook" w:date="2019-05-13T11:49:00Z">
        <w:r w:rsidR="00073FFA">
          <w:rPr>
            <w:rFonts w:eastAsia="맑은 고딕"/>
            <w:color w:val="000000" w:themeColor="text1"/>
            <w:lang w:eastAsia="ko-KR"/>
          </w:rPr>
          <w:t>Therefore</w:t>
        </w:r>
      </w:ins>
      <w:ins w:id="1103" w:author="Ha Suwook" w:date="2019-05-13T11:50:00Z">
        <w:r w:rsidR="008F449E">
          <w:rPr>
            <w:rFonts w:eastAsia="맑은 고딕"/>
            <w:color w:val="000000" w:themeColor="text1"/>
            <w:lang w:eastAsia="ko-KR"/>
          </w:rPr>
          <w:t>,</w:t>
        </w:r>
      </w:ins>
      <w:ins w:id="1104" w:author="Ha Suwook" w:date="2019-05-13T11:49:00Z">
        <w:r w:rsidR="00073FFA">
          <w:rPr>
            <w:rFonts w:eastAsia="맑은 고딕"/>
            <w:color w:val="000000" w:themeColor="text1"/>
            <w:lang w:eastAsia="ko-KR"/>
          </w:rPr>
          <w:t xml:space="preserve"> a metadata for big data </w:t>
        </w:r>
      </w:ins>
      <w:ins w:id="1105" w:author="Ha Suwook" w:date="2019-05-13T11:53:00Z">
        <w:r w:rsidR="008F449E">
          <w:rPr>
            <w:rFonts w:eastAsia="맑은 고딕"/>
            <w:color w:val="000000" w:themeColor="text1"/>
            <w:lang w:eastAsia="ko-KR"/>
          </w:rPr>
          <w:t>is needed</w:t>
        </w:r>
      </w:ins>
      <w:ins w:id="1106" w:author="Ha Suwook" w:date="2019-05-13T11:49:00Z">
        <w:r w:rsidR="00073FFA">
          <w:rPr>
            <w:rFonts w:eastAsia="맑은 고딕"/>
            <w:color w:val="000000" w:themeColor="text1"/>
            <w:lang w:eastAsia="ko-KR"/>
          </w:rPr>
          <w:t xml:space="preserve"> to </w:t>
        </w:r>
      </w:ins>
      <w:ins w:id="1107" w:author="Ha Suwook" w:date="2019-05-13T11:52:00Z">
        <w:r w:rsidR="008F449E">
          <w:rPr>
            <w:rFonts w:eastAsia="맑은 고딕"/>
            <w:color w:val="000000" w:themeColor="text1"/>
            <w:lang w:eastAsia="ko-KR"/>
          </w:rPr>
          <w:t xml:space="preserve">provide </w:t>
        </w:r>
      </w:ins>
      <w:ins w:id="1108" w:author="Ha Suwook" w:date="2019-05-13T11:53:00Z">
        <w:r w:rsidR="008F449E">
          <w:rPr>
            <w:rFonts w:eastAsia="맑은 고딕"/>
            <w:color w:val="000000" w:themeColor="text1"/>
            <w:lang w:eastAsia="ko-KR"/>
          </w:rPr>
          <w:t xml:space="preserve">an </w:t>
        </w:r>
      </w:ins>
      <w:ins w:id="1109" w:author="Ha Suwook" w:date="2019-05-13T11:52:00Z">
        <w:r w:rsidR="008F449E">
          <w:rPr>
            <w:rFonts w:eastAsia="맑은 고딕"/>
            <w:color w:val="000000" w:themeColor="text1"/>
            <w:lang w:eastAsia="ko-KR"/>
          </w:rPr>
          <w:t>overarching</w:t>
        </w:r>
      </w:ins>
      <w:ins w:id="1110" w:author="Ha Suwook" w:date="2019-05-13T11:53:00Z">
        <w:r w:rsidR="008F449E">
          <w:rPr>
            <w:rFonts w:eastAsia="맑은 고딕"/>
            <w:color w:val="000000" w:themeColor="text1"/>
            <w:lang w:eastAsia="ko-KR"/>
          </w:rPr>
          <w:t xml:space="preserve"> model to </w:t>
        </w:r>
      </w:ins>
      <w:ins w:id="1111" w:author="Ha Suwook" w:date="2019-05-13T11:51:00Z">
        <w:r w:rsidR="008F449E">
          <w:rPr>
            <w:rFonts w:eastAsia="맑은 고딕"/>
            <w:color w:val="000000" w:themeColor="text1"/>
            <w:lang w:eastAsia="ko-KR"/>
          </w:rPr>
          <w:t>cover</w:t>
        </w:r>
      </w:ins>
      <w:ins w:id="1112" w:author="Ha Suwook" w:date="2019-05-13T11:49:00Z">
        <w:r w:rsidR="00073FFA">
          <w:rPr>
            <w:rFonts w:eastAsia="맑은 고딕"/>
            <w:color w:val="000000" w:themeColor="text1"/>
            <w:lang w:eastAsia="ko-KR"/>
          </w:rPr>
          <w:t xml:space="preserve"> the characteristics of big</w:t>
        </w:r>
      </w:ins>
      <w:ins w:id="1113" w:author="Ha Suwook" w:date="2019-05-13T11:50:00Z">
        <w:r w:rsidR="00073FFA">
          <w:rPr>
            <w:rFonts w:eastAsia="맑은 고딕"/>
            <w:color w:val="000000" w:themeColor="text1"/>
            <w:lang w:eastAsia="ko-KR"/>
          </w:rPr>
          <w:t xml:space="preserve"> data</w:t>
        </w:r>
        <w:r w:rsidR="008F449E">
          <w:rPr>
            <w:rFonts w:eastAsia="맑은 고딕"/>
            <w:color w:val="000000" w:themeColor="text1"/>
            <w:lang w:eastAsia="ko-KR"/>
          </w:rPr>
          <w:t>.</w:t>
        </w:r>
      </w:ins>
      <w:ins w:id="1114" w:author="Ha Suwook" w:date="2019-05-13T11:53:00Z">
        <w:r w:rsidR="008F449E">
          <w:rPr>
            <w:rFonts w:eastAsia="맑은 고딕"/>
            <w:color w:val="000000" w:themeColor="text1"/>
            <w:lang w:eastAsia="ko-KR"/>
          </w:rPr>
          <w:t xml:space="preserve"> </w:t>
        </w:r>
      </w:ins>
    </w:p>
    <w:p w:rsidR="002E0472" w:rsidRPr="00AF47BE" w:rsidDel="003E6AA2" w:rsidRDefault="002E0472" w:rsidP="002E0472">
      <w:pPr>
        <w:jc w:val="center"/>
        <w:rPr>
          <w:del w:id="1115" w:author="Ha Suwook" w:date="2019-05-13T10:52:00Z"/>
          <w:rFonts w:eastAsia="맑은 고딕"/>
          <w:color w:val="000000" w:themeColor="text1"/>
          <w:sz w:val="22"/>
          <w:lang w:eastAsia="ko-KR"/>
        </w:rPr>
      </w:pPr>
      <w:del w:id="1116" w:author="Ha Suwook" w:date="2019-05-07T15:50:00Z">
        <w:r w:rsidRPr="00AF47BE" w:rsidDel="00663EAA">
          <w:rPr>
            <w:rFonts w:eastAsia="맑은 고딕"/>
            <w:noProof/>
            <w:color w:val="000000" w:themeColor="text1"/>
            <w:sz w:val="22"/>
            <w:lang w:eastAsia="zh-CN"/>
          </w:rPr>
          <w:drawing>
            <wp:inline distT="0" distB="0" distL="0" distR="0" wp14:anchorId="3A99EB2E" wp14:editId="3DE00F04">
              <wp:extent cx="5002997" cy="2406935"/>
              <wp:effectExtent l="0" t="0" r="762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904" cy="2414588"/>
                      </a:xfrm>
                      <a:prstGeom prst="rect">
                        <a:avLst/>
                      </a:prstGeom>
                      <a:noFill/>
                    </pic:spPr>
                  </pic:pic>
                </a:graphicData>
              </a:graphic>
            </wp:inline>
          </w:drawing>
        </w:r>
      </w:del>
    </w:p>
    <w:p w:rsidR="002E0472" w:rsidRPr="00AF47BE" w:rsidDel="003E6AA2" w:rsidRDefault="002E0472" w:rsidP="002E047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del w:id="1117" w:author="Ha Suwook" w:date="2019-05-13T10:52:00Z"/>
          <w:b/>
          <w:color w:val="000000" w:themeColor="text1"/>
          <w:szCs w:val="20"/>
          <w:lang w:eastAsia="zh-CN"/>
          <w:rPrChange w:id="1118" w:author="Ha Suwook" w:date="2019-05-13T10:52:00Z">
            <w:rPr>
              <w:del w:id="1119" w:author="Ha Suwook" w:date="2019-05-13T10:52:00Z"/>
              <w:b/>
              <w:szCs w:val="20"/>
              <w:lang w:eastAsia="zh-CN"/>
            </w:rPr>
          </w:rPrChange>
        </w:rPr>
      </w:pPr>
      <w:del w:id="1120" w:author="Ha Suwook" w:date="2019-05-13T10:52:00Z">
        <w:r w:rsidRPr="00AF47BE" w:rsidDel="003E6AA2">
          <w:rPr>
            <w:rFonts w:eastAsia="바탕" w:hint="eastAsia"/>
            <w:b/>
            <w:color w:val="000000" w:themeColor="text1"/>
            <w:szCs w:val="20"/>
            <w:lang w:eastAsia="zh-CN"/>
            <w:rPrChange w:id="1121" w:author="Ha Suwook" w:date="2019-05-13T10:52:00Z">
              <w:rPr>
                <w:rFonts w:eastAsia="바탕" w:hint="eastAsia"/>
                <w:b/>
                <w:szCs w:val="20"/>
                <w:lang w:eastAsia="zh-CN"/>
              </w:rPr>
            </w:rPrChange>
          </w:rPr>
          <w:delText>Figure</w:delText>
        </w:r>
        <w:r w:rsidRPr="00AF47BE" w:rsidDel="003E6AA2">
          <w:rPr>
            <w:rFonts w:eastAsia="바탕"/>
            <w:b/>
            <w:color w:val="000000" w:themeColor="text1"/>
            <w:szCs w:val="20"/>
            <w:lang w:eastAsia="zh-CN"/>
            <w:rPrChange w:id="1122" w:author="Ha Suwook" w:date="2019-05-13T10:52:00Z">
              <w:rPr>
                <w:rFonts w:eastAsia="바탕"/>
                <w:b/>
                <w:szCs w:val="20"/>
                <w:lang w:eastAsia="zh-CN"/>
              </w:rPr>
            </w:rPrChange>
          </w:rPr>
          <w:delText xml:space="preserve"> 6-1</w:delText>
        </w:r>
        <w:r w:rsidRPr="00AF47BE" w:rsidDel="003E6AA2">
          <w:rPr>
            <w:rFonts w:eastAsia="바탕"/>
            <w:b/>
            <w:color w:val="000000" w:themeColor="text1"/>
            <w:szCs w:val="20"/>
            <w:lang w:eastAsia="zh-CN"/>
            <w:rPrChange w:id="1123" w:author="Ha Suwook" w:date="2019-05-13T10:52:00Z">
              <w:rPr>
                <w:rFonts w:eastAsia="바탕"/>
                <w:b/>
                <w:szCs w:val="20"/>
                <w:lang w:eastAsia="zh-CN"/>
              </w:rPr>
            </w:rPrChange>
          </w:rPr>
          <w:tab/>
          <w:delText>Metadata in big data ecosystem [ITU-T Y.3600]</w:delText>
        </w:r>
      </w:del>
    </w:p>
    <w:p w:rsidR="00857BBC" w:rsidRPr="00AF47BE" w:rsidRDefault="002E0472" w:rsidP="00DD3241">
      <w:pPr>
        <w:pStyle w:val="mainText"/>
        <w:rPr>
          <w:ins w:id="1124" w:author="Ha Suwook" w:date="2019-05-13T10:52:00Z"/>
          <w:color w:val="000000" w:themeColor="text1"/>
          <w:rPrChange w:id="1125" w:author="Ha Suwook" w:date="2019-05-13T10:52:00Z">
            <w:rPr>
              <w:ins w:id="1126" w:author="Ha Suwook" w:date="2019-05-13T10:52:00Z"/>
            </w:rPr>
          </w:rPrChange>
        </w:rPr>
      </w:pPr>
      <w:r w:rsidRPr="00AF47BE">
        <w:rPr>
          <w:color w:val="000000" w:themeColor="text1"/>
          <w:rPrChange w:id="1127" w:author="Ha Suwook" w:date="2019-05-13T10:52:00Z">
            <w:rPr/>
          </w:rPrChange>
        </w:rPr>
        <w:t xml:space="preserve">Figure 6-1 illustrates </w:t>
      </w:r>
      <w:ins w:id="1128" w:author="Ha Suwook" w:date="2019-05-13T10:01:00Z">
        <w:r w:rsidR="00DD3241" w:rsidRPr="00AF47BE">
          <w:rPr>
            <w:color w:val="000000" w:themeColor="text1"/>
            <w:rPrChange w:id="1129" w:author="Ha Suwook" w:date="2019-05-13T10:52:00Z">
              <w:rPr/>
            </w:rPrChange>
          </w:rPr>
          <w:t xml:space="preserve">metadata </w:t>
        </w:r>
      </w:ins>
      <w:ins w:id="1130" w:author="Ha Suwook" w:date="2019-05-13T10:02:00Z">
        <w:r w:rsidR="00DD3241" w:rsidRPr="00AF47BE">
          <w:rPr>
            <w:color w:val="000000" w:themeColor="text1"/>
            <w:rPrChange w:id="1131" w:author="Ha Suwook" w:date="2019-05-13T10:52:00Z">
              <w:rPr/>
            </w:rPrChange>
          </w:rPr>
          <w:t>in</w:t>
        </w:r>
      </w:ins>
      <w:ins w:id="1132" w:author="Ha Suwook" w:date="2019-05-13T11:02:00Z">
        <w:r w:rsidR="00CB5511">
          <w:rPr>
            <w:color w:val="000000" w:themeColor="text1"/>
          </w:rPr>
          <w:t xml:space="preserve"> the</w:t>
        </w:r>
      </w:ins>
      <w:ins w:id="1133" w:author="Ha Suwook" w:date="2019-05-13T10:02:00Z">
        <w:r w:rsidR="00DD3241" w:rsidRPr="00AF47BE">
          <w:rPr>
            <w:color w:val="000000" w:themeColor="text1"/>
            <w:rPrChange w:id="1134" w:author="Ha Suwook" w:date="2019-05-13T10:52:00Z">
              <w:rPr/>
            </w:rPrChange>
          </w:rPr>
          <w:t xml:space="preserve"> big data ecosystem</w:t>
        </w:r>
      </w:ins>
      <w:del w:id="1135" w:author="Ha Suwook" w:date="2019-05-13T10:02:00Z">
        <w:r w:rsidRPr="00AF47BE" w:rsidDel="00DD3241">
          <w:rPr>
            <w:color w:val="000000" w:themeColor="text1"/>
            <w:rPrChange w:id="1136" w:author="Ha Suwook" w:date="2019-05-13T10:52:00Z">
              <w:rPr/>
            </w:rPrChange>
          </w:rPr>
          <w:delText>the relationship between data catalogue and metadata. In a big data ecosystem</w:delText>
        </w:r>
      </w:del>
      <w:r w:rsidRPr="00AF47BE">
        <w:rPr>
          <w:color w:val="000000" w:themeColor="text1"/>
          <w:rPrChange w:id="1137" w:author="Ha Suwook" w:date="2019-05-13T10:52:00Z">
            <w:rPr/>
          </w:rPrChange>
        </w:rPr>
        <w:t xml:space="preserve"> defined</w:t>
      </w:r>
      <w:r w:rsidRPr="00AF47BE">
        <w:rPr>
          <w:rFonts w:hint="eastAsia"/>
          <w:color w:val="000000" w:themeColor="text1"/>
          <w:rPrChange w:id="1138" w:author="Ha Suwook" w:date="2019-05-13T10:52:00Z">
            <w:rPr>
              <w:rFonts w:hint="eastAsia"/>
            </w:rPr>
          </w:rPrChange>
        </w:rPr>
        <w:t xml:space="preserve"> </w:t>
      </w:r>
      <w:r w:rsidRPr="00AF47BE">
        <w:rPr>
          <w:color w:val="000000" w:themeColor="text1"/>
          <w:rPrChange w:id="1139" w:author="Ha Suwook" w:date="2019-05-13T10:52:00Z">
            <w:rPr/>
          </w:rPrChange>
        </w:rPr>
        <w:t>in [</w:t>
      </w:r>
      <w:r w:rsidRPr="00AF47BE">
        <w:rPr>
          <w:rFonts w:hint="eastAsia"/>
          <w:color w:val="000000" w:themeColor="text1"/>
          <w:rPrChange w:id="1140" w:author="Ha Suwook" w:date="2019-05-13T10:52:00Z">
            <w:rPr>
              <w:rFonts w:hint="eastAsia"/>
            </w:rPr>
          </w:rPrChange>
        </w:rPr>
        <w:t>I</w:t>
      </w:r>
      <w:r w:rsidRPr="00AF47BE">
        <w:rPr>
          <w:color w:val="000000" w:themeColor="text1"/>
          <w:rPrChange w:id="1141" w:author="Ha Suwook" w:date="2019-05-13T10:52:00Z">
            <w:rPr/>
          </w:rPrChange>
        </w:rPr>
        <w:t>TU-T Y.3600</w:t>
      </w:r>
      <w:del w:id="1142" w:author="Ha Suwook" w:date="2019-05-13T10:02:00Z">
        <w:r w:rsidRPr="00AF47BE" w:rsidDel="00DD3241">
          <w:rPr>
            <w:color w:val="000000" w:themeColor="text1"/>
            <w:rPrChange w:id="1143" w:author="Ha Suwook" w:date="2019-05-13T10:52:00Z">
              <w:rPr/>
            </w:rPrChange>
          </w:rPr>
          <w:delText xml:space="preserve">], </w:delText>
        </w:r>
      </w:del>
      <w:ins w:id="1144" w:author="Ha Suwook" w:date="2019-05-13T10:02:00Z">
        <w:r w:rsidR="00DD3241" w:rsidRPr="00AF47BE">
          <w:rPr>
            <w:color w:val="000000" w:themeColor="text1"/>
            <w:rPrChange w:id="1145" w:author="Ha Suwook" w:date="2019-05-13T10:52:00Z">
              <w:rPr/>
            </w:rPrChange>
          </w:rPr>
          <w:t xml:space="preserve">]. </w:t>
        </w:r>
      </w:ins>
      <w:ins w:id="1146" w:author="Ha Suwook" w:date="2019-05-13T11:21:00Z">
        <w:r w:rsidR="00017CE9">
          <w:rPr>
            <w:color w:val="000000" w:themeColor="text1"/>
          </w:rPr>
          <w:t xml:space="preserve">Metadata is used for data </w:t>
        </w:r>
      </w:ins>
      <w:ins w:id="1147" w:author="Ha Suwook" w:date="2019-05-13T11:22:00Z">
        <w:r w:rsidR="00017CE9">
          <w:rPr>
            <w:color w:val="000000" w:themeColor="text1"/>
          </w:rPr>
          <w:t>publication and search among roles and sub-roles of the big data ecosystem.</w:t>
        </w:r>
      </w:ins>
      <w:del w:id="1148" w:author="Ha Suwook" w:date="2019-05-13T10:53:00Z">
        <w:r w:rsidRPr="00AF47BE" w:rsidDel="00AF47BE">
          <w:rPr>
            <w:color w:val="000000" w:themeColor="text1"/>
            <w:rPrChange w:id="1149" w:author="Ha Suwook" w:date="2019-05-13T10:52:00Z">
              <w:rPr/>
            </w:rPrChange>
          </w:rPr>
          <w:delText xml:space="preserve">DP:data broker provides a meta-information registry to DP:data suppliers for publishing their data sources, and data suppliers are creating and publishing metadata information. </w:delText>
        </w:r>
      </w:del>
    </w:p>
    <w:p w:rsidR="003E6AA2" w:rsidRPr="002E0472" w:rsidRDefault="003E6AA2" w:rsidP="003E6AA2">
      <w:pPr>
        <w:jc w:val="center"/>
        <w:rPr>
          <w:ins w:id="1150" w:author="Ha Suwook" w:date="2019-05-13T10:52:00Z"/>
          <w:rFonts w:eastAsia="맑은 고딕"/>
          <w:color w:val="000000" w:themeColor="text1"/>
          <w:sz w:val="22"/>
          <w:lang w:eastAsia="ko-KR"/>
        </w:rPr>
      </w:pPr>
      <w:ins w:id="1151" w:author="Ha Suwook" w:date="2019-05-13T10:52:00Z">
        <w:r>
          <w:rPr>
            <w:rFonts w:eastAsia="바탕"/>
            <w:b/>
            <w:noProof/>
            <w:szCs w:val="20"/>
            <w:lang w:eastAsia="zh-CN"/>
          </w:rPr>
          <w:drawing>
            <wp:inline distT="0" distB="0" distL="0" distR="0" wp14:anchorId="37A93A7C" wp14:editId="723589E0">
              <wp:extent cx="4964723" cy="2329721"/>
              <wp:effectExtent l="0" t="0" r="762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238" cy="2366095"/>
                      </a:xfrm>
                      <a:prstGeom prst="rect">
                        <a:avLst/>
                      </a:prstGeom>
                      <a:noFill/>
                    </pic:spPr>
                  </pic:pic>
                </a:graphicData>
              </a:graphic>
            </wp:inline>
          </w:drawing>
        </w:r>
      </w:ins>
    </w:p>
    <w:p w:rsidR="003E6AA2" w:rsidRPr="002E0472" w:rsidRDefault="003E6AA2" w:rsidP="003E6AA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ns w:id="1152" w:author="Ha Suwook" w:date="2019-05-13T10:52:00Z"/>
          <w:b/>
          <w:szCs w:val="20"/>
          <w:lang w:eastAsia="zh-CN"/>
        </w:rPr>
      </w:pPr>
      <w:ins w:id="1153" w:author="Ha Suwook" w:date="2019-05-13T10:52:00Z">
        <w:r w:rsidRPr="002E0472">
          <w:rPr>
            <w:rFonts w:eastAsia="바탕" w:hint="eastAsia"/>
            <w:b/>
            <w:szCs w:val="20"/>
            <w:lang w:eastAsia="zh-CN"/>
          </w:rPr>
          <w:t>Figure</w:t>
        </w:r>
        <w:r w:rsidRPr="002E0472">
          <w:rPr>
            <w:rFonts w:eastAsia="바탕"/>
            <w:b/>
            <w:szCs w:val="20"/>
            <w:lang w:eastAsia="zh-CN"/>
          </w:rPr>
          <w:t xml:space="preserve"> 6-1</w:t>
        </w:r>
        <w:r w:rsidRPr="002E0472">
          <w:rPr>
            <w:rFonts w:eastAsia="바탕"/>
            <w:b/>
            <w:szCs w:val="20"/>
            <w:lang w:eastAsia="zh-CN"/>
          </w:rPr>
          <w:tab/>
          <w:t>Metadata in</w:t>
        </w:r>
      </w:ins>
      <w:ins w:id="1154" w:author="Ha Suwook" w:date="2019-05-13T11:02:00Z">
        <w:r w:rsidR="00CB5511">
          <w:rPr>
            <w:rFonts w:eastAsia="바탕"/>
            <w:b/>
            <w:szCs w:val="20"/>
            <w:lang w:eastAsia="zh-CN"/>
          </w:rPr>
          <w:t xml:space="preserve"> the</w:t>
        </w:r>
      </w:ins>
      <w:ins w:id="1155" w:author="Ha Suwook" w:date="2019-05-13T10:52:00Z">
        <w:r w:rsidRPr="002E0472">
          <w:rPr>
            <w:rFonts w:eastAsia="바탕"/>
            <w:b/>
            <w:szCs w:val="20"/>
            <w:lang w:eastAsia="zh-CN"/>
          </w:rPr>
          <w:t xml:space="preserve"> big data ecosystem [ITU-T Y.3600]</w:t>
        </w:r>
      </w:ins>
    </w:p>
    <w:p w:rsidR="00DE0A90" w:rsidRPr="003F72F3" w:rsidRDefault="00AF47BE" w:rsidP="00DE0A90">
      <w:pPr>
        <w:jc w:val="both"/>
        <w:rPr>
          <w:ins w:id="1156" w:author="Ha Suwook" w:date="2019-05-13T10:54:00Z"/>
          <w:rFonts w:eastAsia="맑은 고딕" w:hint="eastAsia"/>
          <w:color w:val="000000" w:themeColor="text1"/>
          <w:lang w:eastAsia="ko-KR"/>
        </w:rPr>
      </w:pPr>
      <w:ins w:id="1157" w:author="Ha Suwook" w:date="2019-05-13T10:53:00Z">
        <w:r w:rsidRPr="003F72F3">
          <w:rPr>
            <w:color w:val="000000" w:themeColor="text1"/>
          </w:rPr>
          <w:t xml:space="preserve">DP:data broker provides a meta-information registry (e.g. data catalogue registry) to DP:data suppliers for publishing their data sources, and DP:data suppliers are creating and publishing metadata information to DP:data broker. </w:t>
        </w:r>
      </w:ins>
      <w:ins w:id="1158" w:author="Ha Suwook" w:date="2019-05-13T10:54:00Z">
        <w:r w:rsidR="00DE0A90" w:rsidRPr="00755501">
          <w:rPr>
            <w:rFonts w:eastAsia="맑은 고딕"/>
            <w:color w:val="000000" w:themeColor="text1"/>
            <w:lang w:eastAsia="ko-KR"/>
          </w:rPr>
          <w:t>B</w:t>
        </w:r>
        <w:r w:rsidR="00DE0A90">
          <w:rPr>
            <w:rFonts w:eastAsia="맑은 고딕"/>
            <w:color w:val="000000" w:themeColor="text1"/>
            <w:lang w:eastAsia="ko-KR"/>
          </w:rPr>
          <w:t>ig data service provider (B</w:t>
        </w:r>
        <w:r w:rsidR="00DE0A90" w:rsidRPr="00755501">
          <w:rPr>
            <w:rFonts w:eastAsia="맑은 고딕"/>
            <w:color w:val="000000" w:themeColor="text1"/>
            <w:lang w:eastAsia="ko-KR"/>
          </w:rPr>
          <w:t>DSP</w:t>
        </w:r>
        <w:r w:rsidR="00DE0A90">
          <w:rPr>
            <w:rFonts w:eastAsia="맑은 고딕"/>
            <w:color w:val="000000" w:themeColor="text1"/>
            <w:lang w:eastAsia="ko-KR"/>
          </w:rPr>
          <w:t>)</w:t>
        </w:r>
        <w:r w:rsidR="00DE0A90" w:rsidRPr="00755501">
          <w:rPr>
            <w:rFonts w:eastAsia="맑은 고딕"/>
            <w:color w:val="000000" w:themeColor="text1"/>
            <w:lang w:eastAsia="ko-KR"/>
          </w:rPr>
          <w:t xml:space="preserve"> search</w:t>
        </w:r>
        <w:r w:rsidR="00DE0A90">
          <w:rPr>
            <w:rFonts w:eastAsia="맑은 고딕"/>
            <w:color w:val="000000" w:themeColor="text1"/>
            <w:lang w:eastAsia="ko-KR"/>
          </w:rPr>
          <w:t xml:space="preserve">es the necessary data through metadata stored in DP:data broker’s data catalogue registry. </w:t>
        </w:r>
      </w:ins>
    </w:p>
    <w:p w:rsidR="002E0472" w:rsidRPr="002E0472" w:rsidRDefault="00AF47BE" w:rsidP="00AF47BE">
      <w:pPr>
        <w:pStyle w:val="mainText"/>
      </w:pPr>
      <w:ins w:id="1159" w:author="Ha Suwook" w:date="2019-05-13T10:53:00Z">
        <w:r>
          <w:t>Acc</w:t>
        </w:r>
      </w:ins>
      <w:ins w:id="1160" w:author="Ha Suwook" w:date="2019-05-13T10:54:00Z">
        <w:r>
          <w:t xml:space="preserve">ording to [ITU-T Y.3600], </w:t>
        </w:r>
      </w:ins>
      <w:del w:id="1161" w:author="Ha Suwook" w:date="2019-05-13T10:54:00Z">
        <w:r w:rsidR="002E0472" w:rsidRPr="002E0472" w:rsidDel="00AF47BE">
          <w:delText xml:space="preserve">Metadata </w:delText>
        </w:r>
      </w:del>
      <w:ins w:id="1162" w:author="Ha Suwook" w:date="2019-05-13T10:54:00Z">
        <w:r>
          <w:t>m</w:t>
        </w:r>
        <w:r w:rsidRPr="002E0472">
          <w:t xml:space="preserve">etadata </w:t>
        </w:r>
      </w:ins>
      <w:r w:rsidR="002E0472" w:rsidRPr="002E0472">
        <w:t>provides:</w:t>
      </w:r>
    </w:p>
    <w:p w:rsidR="002E0472" w:rsidRPr="002E0472" w:rsidRDefault="009626FB" w:rsidP="00532613">
      <w:pPr>
        <w:numPr>
          <w:ilvl w:val="0"/>
          <w:numId w:val="26"/>
        </w:numPr>
        <w:ind w:left="426" w:hanging="426"/>
        <w:rPr>
          <w:color w:val="000000" w:themeColor="text1"/>
          <w:lang w:eastAsia="ko-KR"/>
        </w:rPr>
      </w:pPr>
      <w:del w:id="1163" w:author="Ha Suwook" w:date="2019-05-07T11:16:00Z">
        <w:r w:rsidRPr="002E0472" w:rsidDel="0052179C">
          <w:rPr>
            <w:color w:val="000000" w:themeColor="text1"/>
            <w:lang w:eastAsia="ko-KR"/>
          </w:rPr>
          <w:lastRenderedPageBreak/>
          <w:delText>P</w:delText>
        </w:r>
        <w:r w:rsidR="002E0472" w:rsidRPr="002E0472" w:rsidDel="0052179C">
          <w:rPr>
            <w:color w:val="000000" w:themeColor="text1"/>
            <w:lang w:eastAsia="ko-KR"/>
          </w:rPr>
          <w:delText>rovides</w:delText>
        </w:r>
        <w:r w:rsidDel="0052179C">
          <w:rPr>
            <w:color w:val="000000" w:themeColor="text1"/>
            <w:lang w:eastAsia="ko-KR"/>
          </w:rPr>
          <w:delText xml:space="preserve"> </w:delText>
        </w:r>
      </w:del>
      <w:r w:rsidR="002E0472" w:rsidRPr="002E0472">
        <w:rPr>
          <w:color w:val="000000" w:themeColor="text1"/>
          <w:lang w:eastAsia="ko-KR"/>
        </w:rPr>
        <w:t xml:space="preserve">critical </w:t>
      </w:r>
      <w:r w:rsidR="002E0472" w:rsidRPr="002E0472">
        <w:rPr>
          <w:lang w:val="en-US" w:eastAsia="zh-CN"/>
        </w:rPr>
        <w:t>information</w:t>
      </w:r>
      <w:r w:rsidR="002E0472" w:rsidRPr="002E0472">
        <w:rPr>
          <w:color w:val="000000" w:themeColor="text1"/>
          <w:lang w:eastAsia="ko-KR"/>
        </w:rPr>
        <w:t xml:space="preserve"> for identification, access right of data; </w:t>
      </w:r>
    </w:p>
    <w:p w:rsidR="002E0472" w:rsidRPr="002E0472" w:rsidRDefault="002E0472" w:rsidP="00532613">
      <w:pPr>
        <w:numPr>
          <w:ilvl w:val="0"/>
          <w:numId w:val="26"/>
        </w:numPr>
        <w:ind w:left="426" w:hanging="426"/>
        <w:rPr>
          <w:color w:val="000000" w:themeColor="text1"/>
          <w:lang w:eastAsia="ko-KR"/>
        </w:rPr>
      </w:pPr>
      <w:r w:rsidRPr="002E0472">
        <w:rPr>
          <w:color w:val="000000" w:themeColor="text1"/>
          <w:lang w:eastAsia="ko-KR"/>
        </w:rPr>
        <w:t>information about creation, control and update on data for the management purpose;</w:t>
      </w:r>
      <w:del w:id="1164" w:author="Ha Suwook" w:date="2019-05-07T11:16:00Z">
        <w:r w:rsidRPr="002E0472" w:rsidDel="0052179C">
          <w:rPr>
            <w:color w:val="000000" w:themeColor="text1"/>
            <w:lang w:eastAsia="ko-KR"/>
          </w:rPr>
          <w:delText xml:space="preserve"> and</w:delText>
        </w:r>
      </w:del>
    </w:p>
    <w:p w:rsidR="002E0472" w:rsidRDefault="0052179C" w:rsidP="00532613">
      <w:pPr>
        <w:numPr>
          <w:ilvl w:val="0"/>
          <w:numId w:val="26"/>
        </w:numPr>
        <w:ind w:left="426" w:hanging="426"/>
        <w:rPr>
          <w:ins w:id="1165" w:author="Ha Suwook" w:date="2019-05-13T10:03:00Z"/>
          <w:color w:val="000000" w:themeColor="text1"/>
          <w:lang w:eastAsia="ko-KR"/>
        </w:rPr>
      </w:pPr>
      <w:ins w:id="1166" w:author="Ha Suwook" w:date="2019-05-07T11:17:00Z">
        <w:r>
          <w:rPr>
            <w:color w:val="000000" w:themeColor="text1"/>
            <w:lang w:eastAsia="ko-KR"/>
          </w:rPr>
          <w:t xml:space="preserve">additional information about </w:t>
        </w:r>
      </w:ins>
      <w:del w:id="1167" w:author="Ha Suwook" w:date="2019-05-07T11:17:00Z">
        <w:r w:rsidR="002E0472" w:rsidRPr="002E0472" w:rsidDel="0052179C">
          <w:rPr>
            <w:color w:val="000000" w:themeColor="text1"/>
            <w:lang w:eastAsia="ko-KR"/>
          </w:rPr>
          <w:delText xml:space="preserve">may contain </w:delText>
        </w:r>
      </w:del>
      <w:del w:id="1168" w:author="Ha Suwook" w:date="2019-05-07T11:19:00Z">
        <w:r w:rsidR="002E0472" w:rsidRPr="002E0472" w:rsidDel="00B77A10">
          <w:rPr>
            <w:color w:val="000000" w:themeColor="text1"/>
            <w:lang w:eastAsia="ko-KR"/>
          </w:rPr>
          <w:delText xml:space="preserve">capabilities </w:delText>
        </w:r>
      </w:del>
      <w:del w:id="1169" w:author="Ha Suwook" w:date="2019-05-07T11:17:00Z">
        <w:r w:rsidR="002E0472" w:rsidRPr="002E0472" w:rsidDel="0052179C">
          <w:rPr>
            <w:color w:val="000000" w:themeColor="text1"/>
            <w:lang w:eastAsia="ko-KR"/>
          </w:rPr>
          <w:delText xml:space="preserve">about </w:delText>
        </w:r>
      </w:del>
      <w:r w:rsidR="002E0472" w:rsidRPr="002E0472">
        <w:rPr>
          <w:color w:val="000000" w:themeColor="text1"/>
          <w:lang w:eastAsia="ko-KR"/>
        </w:rPr>
        <w:t>data integration</w:t>
      </w:r>
      <w:ins w:id="1170" w:author="Ha Suwook" w:date="2019-05-07T11:19:00Z">
        <w:r w:rsidR="00B77A10">
          <w:rPr>
            <w:color w:val="000000" w:themeColor="text1"/>
            <w:lang w:eastAsia="ko-KR"/>
          </w:rPr>
          <w:t xml:space="preserve"> </w:t>
        </w:r>
        <w:r w:rsidR="00B77A10" w:rsidRPr="002E0472">
          <w:rPr>
            <w:color w:val="000000" w:themeColor="text1"/>
            <w:lang w:eastAsia="ko-KR"/>
          </w:rPr>
          <w:t>capabilities</w:t>
        </w:r>
      </w:ins>
      <w:r w:rsidR="002E0472" w:rsidRPr="002E0472">
        <w:rPr>
          <w:color w:val="000000" w:themeColor="text1"/>
          <w:lang w:eastAsia="ko-KR"/>
        </w:rPr>
        <w:t xml:space="preserve">. </w:t>
      </w:r>
    </w:p>
    <w:p w:rsidR="00755501" w:rsidRPr="006669D3" w:rsidDel="00DE0A90" w:rsidRDefault="00755501" w:rsidP="00D44174">
      <w:pPr>
        <w:jc w:val="both"/>
        <w:rPr>
          <w:del w:id="1171" w:author="Ha Suwook" w:date="2019-05-13T10:54:00Z"/>
          <w:rFonts w:eastAsia="맑은 고딕" w:hint="eastAsia"/>
          <w:color w:val="000000" w:themeColor="text1"/>
          <w:lang w:eastAsia="ko-KR"/>
          <w:rPrChange w:id="1172" w:author="Ha Suwook" w:date="2019-05-13T14:10:00Z">
            <w:rPr>
              <w:del w:id="1173" w:author="Ha Suwook" w:date="2019-05-13T10:54:00Z"/>
              <w:rFonts w:hint="eastAsia"/>
              <w:color w:val="000000" w:themeColor="text1"/>
              <w:lang w:eastAsia="ko-KR"/>
            </w:rPr>
          </w:rPrChange>
        </w:rPr>
        <w:pPrChange w:id="1174" w:author="Ha Suwook" w:date="2019-05-13T10:09:00Z">
          <w:pPr>
            <w:numPr>
              <w:numId w:val="26"/>
            </w:numPr>
            <w:ind w:left="426" w:hanging="426"/>
          </w:pPr>
        </w:pPrChange>
      </w:pPr>
      <w:bookmarkStart w:id="1175" w:name="_Toc8650601"/>
      <w:bookmarkEnd w:id="1175"/>
    </w:p>
    <w:p w:rsidR="002E0472" w:rsidRPr="006669D3" w:rsidRDefault="002E0472" w:rsidP="00532613">
      <w:pPr>
        <w:keepNext/>
        <w:keepLines/>
        <w:numPr>
          <w:ilvl w:val="1"/>
          <w:numId w:val="25"/>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SimSun"/>
          <w:b/>
          <w:color w:val="000000" w:themeColor="text1"/>
          <w:szCs w:val="20"/>
          <w:lang w:eastAsia="zh-CN"/>
          <w:rPrChange w:id="1176" w:author="Ha Suwook" w:date="2019-05-13T14:10:00Z">
            <w:rPr>
              <w:rFonts w:eastAsia="SimSun"/>
              <w:b/>
              <w:szCs w:val="20"/>
              <w:lang w:eastAsia="zh-CN"/>
            </w:rPr>
          </w:rPrChange>
        </w:rPr>
      </w:pPr>
      <w:bookmarkStart w:id="1177" w:name="_Toc515009513"/>
      <w:del w:id="1178" w:author="Ha Suwook" w:date="2019-05-13T14:08:00Z">
        <w:r w:rsidRPr="006669D3" w:rsidDel="006669D3">
          <w:rPr>
            <w:rFonts w:eastAsia="SimSun" w:hint="eastAsia"/>
            <w:b/>
            <w:color w:val="000000" w:themeColor="text1"/>
            <w:szCs w:val="20"/>
            <w:lang w:eastAsia="zh-CN"/>
            <w:rPrChange w:id="1179" w:author="Ha Suwook" w:date="2019-05-13T14:10:00Z">
              <w:rPr>
                <w:rFonts w:eastAsia="SimSun" w:hint="eastAsia"/>
                <w:b/>
                <w:szCs w:val="20"/>
                <w:lang w:eastAsia="zh-CN"/>
              </w:rPr>
            </w:rPrChange>
          </w:rPr>
          <w:delText>M</w:delText>
        </w:r>
      </w:del>
      <w:bookmarkStart w:id="1180" w:name="_Toc8650602"/>
      <w:ins w:id="1181" w:author="Ha Suwook" w:date="2019-05-13T15:09:00Z">
        <w:r w:rsidR="00611E6F">
          <w:rPr>
            <w:rFonts w:eastAsia="SimSun"/>
            <w:b/>
            <w:color w:val="000000" w:themeColor="text1"/>
            <w:szCs w:val="20"/>
            <w:lang w:eastAsia="zh-CN"/>
          </w:rPr>
          <w:t>Big dat</w:t>
        </w:r>
      </w:ins>
      <w:ins w:id="1182" w:author="Ha Suwook" w:date="2019-05-13T15:10:00Z">
        <w:r w:rsidR="00611E6F">
          <w:rPr>
            <w:rFonts w:eastAsia="SimSun"/>
            <w:b/>
            <w:color w:val="000000" w:themeColor="text1"/>
            <w:szCs w:val="20"/>
            <w:lang w:eastAsia="zh-CN"/>
          </w:rPr>
          <w:t>a lifecycle and m</w:t>
        </w:r>
      </w:ins>
      <w:r w:rsidRPr="006669D3">
        <w:rPr>
          <w:rFonts w:eastAsia="SimSun" w:hint="eastAsia"/>
          <w:b/>
          <w:color w:val="000000" w:themeColor="text1"/>
          <w:szCs w:val="20"/>
          <w:lang w:eastAsia="zh-CN"/>
          <w:rPrChange w:id="1183" w:author="Ha Suwook" w:date="2019-05-13T14:10:00Z">
            <w:rPr>
              <w:rFonts w:eastAsia="SimSun" w:hint="eastAsia"/>
              <w:b/>
              <w:szCs w:val="20"/>
              <w:lang w:eastAsia="zh-CN"/>
            </w:rPr>
          </w:rPrChange>
        </w:rPr>
        <w:t>etadata</w:t>
      </w:r>
      <w:del w:id="1184" w:author="Ha Suwook" w:date="2019-05-13T14:08:00Z">
        <w:r w:rsidRPr="006669D3" w:rsidDel="006669D3">
          <w:rPr>
            <w:rFonts w:eastAsia="SimSun" w:hint="eastAsia"/>
            <w:b/>
            <w:color w:val="000000" w:themeColor="text1"/>
            <w:szCs w:val="20"/>
            <w:lang w:eastAsia="zh-CN"/>
            <w:rPrChange w:id="1185" w:author="Ha Suwook" w:date="2019-05-13T14:10:00Z">
              <w:rPr>
                <w:rFonts w:eastAsia="SimSun" w:hint="eastAsia"/>
                <w:b/>
                <w:szCs w:val="20"/>
                <w:lang w:eastAsia="zh-CN"/>
              </w:rPr>
            </w:rPrChange>
          </w:rPr>
          <w:delText xml:space="preserve"> usage context</w:delText>
        </w:r>
        <w:r w:rsidRPr="006669D3" w:rsidDel="006669D3">
          <w:rPr>
            <w:rFonts w:eastAsia="SimSun"/>
            <w:b/>
            <w:color w:val="000000" w:themeColor="text1"/>
            <w:szCs w:val="20"/>
            <w:lang w:eastAsia="zh-CN"/>
            <w:rPrChange w:id="1186" w:author="Ha Suwook" w:date="2019-05-13T14:10:00Z">
              <w:rPr>
                <w:rFonts w:eastAsia="SimSun"/>
                <w:b/>
                <w:szCs w:val="20"/>
                <w:lang w:eastAsia="zh-CN"/>
              </w:rPr>
            </w:rPrChange>
          </w:rPr>
          <w:delText xml:space="preserve"> and model requirements</w:delText>
        </w:r>
      </w:del>
      <w:bookmarkEnd w:id="1177"/>
      <w:ins w:id="1187" w:author="Ha Suwook" w:date="2019-05-13T14:08:00Z">
        <w:r w:rsidR="006669D3" w:rsidRPr="006669D3">
          <w:rPr>
            <w:rFonts w:eastAsia="SimSun"/>
            <w:b/>
            <w:color w:val="000000" w:themeColor="text1"/>
            <w:szCs w:val="20"/>
            <w:lang w:eastAsia="zh-CN"/>
            <w:rPrChange w:id="1188" w:author="Ha Suwook" w:date="2019-05-13T14:10:00Z">
              <w:rPr>
                <w:rFonts w:eastAsia="SimSun"/>
                <w:b/>
                <w:color w:val="00B0F0"/>
                <w:szCs w:val="20"/>
                <w:lang w:eastAsia="zh-CN"/>
              </w:rPr>
            </w:rPrChange>
          </w:rPr>
          <w:t xml:space="preserve"> </w:t>
        </w:r>
      </w:ins>
      <w:ins w:id="1189" w:author="Ha Suwook" w:date="2019-05-13T14:09:00Z">
        <w:r w:rsidR="006669D3" w:rsidRPr="006669D3">
          <w:rPr>
            <w:rFonts w:eastAsia="SimSun"/>
            <w:b/>
            <w:color w:val="000000" w:themeColor="text1"/>
            <w:szCs w:val="20"/>
            <w:lang w:eastAsia="zh-CN"/>
            <w:rPrChange w:id="1190" w:author="Ha Suwook" w:date="2019-05-13T14:10:00Z">
              <w:rPr>
                <w:rFonts w:eastAsia="SimSun"/>
                <w:b/>
                <w:color w:val="00B0F0"/>
                <w:szCs w:val="20"/>
                <w:lang w:eastAsia="zh-CN"/>
              </w:rPr>
            </w:rPrChange>
          </w:rPr>
          <w:t>utilization</w:t>
        </w:r>
      </w:ins>
      <w:ins w:id="1191" w:author="Ha Suwook" w:date="2019-05-13T15:07:00Z">
        <w:r w:rsidR="00611E6F">
          <w:rPr>
            <w:rFonts w:eastAsia="SimSun"/>
            <w:b/>
            <w:color w:val="000000" w:themeColor="text1"/>
            <w:szCs w:val="20"/>
            <w:lang w:eastAsia="zh-CN"/>
          </w:rPr>
          <w:t>s</w:t>
        </w:r>
      </w:ins>
      <w:bookmarkEnd w:id="1180"/>
    </w:p>
    <w:p w:rsidR="000874CC" w:rsidRDefault="002E0472" w:rsidP="0052179C">
      <w:pPr>
        <w:pStyle w:val="mainText"/>
        <w:rPr>
          <w:ins w:id="1192" w:author="Ha Suwook" w:date="2019-05-13T15:14:00Z"/>
          <w:color w:val="000000" w:themeColor="text1"/>
        </w:rPr>
      </w:pPr>
      <w:r w:rsidRPr="006669D3">
        <w:rPr>
          <w:color w:val="000000" w:themeColor="text1"/>
          <w:rPrChange w:id="1193" w:author="Ha Suwook" w:date="2019-05-13T14:10:00Z">
            <w:rPr/>
          </w:rPrChange>
        </w:rPr>
        <w:t xml:space="preserve">Metadata </w:t>
      </w:r>
      <w:del w:id="1194" w:author="Ha Suwook" w:date="2019-05-13T09:55:00Z">
        <w:r w:rsidRPr="006669D3" w:rsidDel="00DD3241">
          <w:rPr>
            <w:color w:val="000000" w:themeColor="text1"/>
            <w:rPrChange w:id="1195" w:author="Ha Suwook" w:date="2019-05-13T14:10:00Z">
              <w:rPr/>
            </w:rPrChange>
          </w:rPr>
          <w:delText>is used for managing</w:delText>
        </w:r>
      </w:del>
      <w:ins w:id="1196" w:author="Ha Suwook" w:date="2019-05-13T14:03:00Z">
        <w:r w:rsidR="00513ADE" w:rsidRPr="006669D3">
          <w:rPr>
            <w:color w:val="000000" w:themeColor="text1"/>
            <w:rPrChange w:id="1197" w:author="Ha Suwook" w:date="2019-05-13T14:10:00Z">
              <w:rPr>
                <w:color w:val="00B0F0"/>
              </w:rPr>
            </w:rPrChange>
          </w:rPr>
          <w:t>is used for various purpose</w:t>
        </w:r>
      </w:ins>
      <w:ins w:id="1198" w:author="Ha Suwook" w:date="2019-05-13T14:12:00Z">
        <w:r w:rsidR="006669D3">
          <w:rPr>
            <w:color w:val="000000" w:themeColor="text1"/>
          </w:rPr>
          <w:t>s</w:t>
        </w:r>
      </w:ins>
      <w:ins w:id="1199" w:author="Ha Suwook" w:date="2019-05-13T14:06:00Z">
        <w:r w:rsidR="006669D3" w:rsidRPr="006669D3">
          <w:rPr>
            <w:color w:val="000000" w:themeColor="text1"/>
            <w:rPrChange w:id="1200" w:author="Ha Suwook" w:date="2019-05-13T14:10:00Z">
              <w:rPr>
                <w:color w:val="00B0F0"/>
              </w:rPr>
            </w:rPrChange>
          </w:rPr>
          <w:t>, such as preserving data, data distribution, data</w:t>
        </w:r>
      </w:ins>
      <w:ins w:id="1201" w:author="Ha Suwook" w:date="2019-05-13T14:07:00Z">
        <w:r w:rsidR="006669D3" w:rsidRPr="006669D3">
          <w:rPr>
            <w:color w:val="000000" w:themeColor="text1"/>
            <w:rPrChange w:id="1202" w:author="Ha Suwook" w:date="2019-05-13T14:10:00Z">
              <w:rPr>
                <w:color w:val="00B0F0"/>
              </w:rPr>
            </w:rPrChange>
          </w:rPr>
          <w:t xml:space="preserve"> integration and data history management by continuously recoding and updating. </w:t>
        </w:r>
      </w:ins>
      <w:ins w:id="1203" w:author="Ha Suwook" w:date="2019-05-13T14:10:00Z">
        <w:r w:rsidR="006669D3">
          <w:rPr>
            <w:color w:val="000000" w:themeColor="text1"/>
          </w:rPr>
          <w:t>Figure</w:t>
        </w:r>
      </w:ins>
      <w:ins w:id="1204" w:author="Ha Suwook" w:date="2019-05-13T14:11:00Z">
        <w:r w:rsidR="006669D3">
          <w:rPr>
            <w:color w:val="000000" w:themeColor="text1"/>
          </w:rPr>
          <w:t xml:space="preserve"> 6-2 shows the usages of metadata</w:t>
        </w:r>
      </w:ins>
      <w:ins w:id="1205" w:author="Ha Suwook" w:date="2019-05-13T14:13:00Z">
        <w:r w:rsidR="00A00A99">
          <w:rPr>
            <w:color w:val="000000" w:themeColor="text1"/>
          </w:rPr>
          <w:t xml:space="preserve"> according to big data lifecycle</w:t>
        </w:r>
      </w:ins>
      <w:ins w:id="1206" w:author="Ha Suwook" w:date="2019-05-13T15:15:00Z">
        <w:r w:rsidR="000874CC">
          <w:rPr>
            <w:color w:val="000000" w:themeColor="text1"/>
          </w:rPr>
          <w:t>.</w:t>
        </w:r>
      </w:ins>
    </w:p>
    <w:p w:rsidR="002E0472" w:rsidRPr="000874CC" w:rsidRDefault="000874CC" w:rsidP="000874CC">
      <w:pPr>
        <w:jc w:val="both"/>
        <w:rPr>
          <w:ins w:id="1207" w:author="Ha Suwook" w:date="2019-05-13T14:11:00Z"/>
          <w:color w:val="00B0F0"/>
          <w:rPrChange w:id="1208" w:author="Ha Suwook" w:date="2019-05-13T15:17:00Z">
            <w:rPr>
              <w:ins w:id="1209" w:author="Ha Suwook" w:date="2019-05-13T14:11:00Z"/>
              <w:color w:val="000000" w:themeColor="text1"/>
            </w:rPr>
          </w:rPrChange>
        </w:rPr>
        <w:pPrChange w:id="1210" w:author="Ha Suwook" w:date="2019-05-13T15:15:00Z">
          <w:pPr>
            <w:pStyle w:val="mainText"/>
          </w:pPr>
        </w:pPrChange>
      </w:pPr>
      <w:ins w:id="1211" w:author="Ha Suwook" w:date="2019-05-13T15:15:00Z">
        <w:r w:rsidRPr="000874CC">
          <w:rPr>
            <w:color w:val="000000" w:themeColor="text1"/>
            <w:sz w:val="22"/>
            <w:szCs w:val="22"/>
            <w:rPrChange w:id="1212" w:author="Ha Suwook" w:date="2019-05-13T15:17:00Z">
              <w:rPr>
                <w:color w:val="000000" w:themeColor="text1"/>
              </w:rPr>
            </w:rPrChange>
          </w:rPr>
          <w:t>NOTE</w:t>
        </w:r>
      </w:ins>
      <w:ins w:id="1213" w:author="Ha Suwook" w:date="2019-05-13T15:14:00Z">
        <w:r w:rsidRPr="000874CC">
          <w:rPr>
            <w:color w:val="000000" w:themeColor="text1"/>
            <w:sz w:val="22"/>
            <w:szCs w:val="22"/>
            <w:rPrChange w:id="1214" w:author="Ha Suwook" w:date="2019-05-13T15:17:00Z">
              <w:rPr>
                <w:color w:val="000000" w:themeColor="text1"/>
              </w:rPr>
            </w:rPrChange>
          </w:rPr>
          <w:t xml:space="preserve"> </w:t>
        </w:r>
      </w:ins>
      <w:ins w:id="1215" w:author="Ha Suwook" w:date="2019-05-13T15:15:00Z">
        <w:r w:rsidRPr="00D10941">
          <w:rPr>
            <w:rFonts w:eastAsia="맑은 고딕"/>
            <w:sz w:val="22"/>
            <w:szCs w:val="22"/>
            <w:lang w:eastAsia="ko-KR"/>
          </w:rPr>
          <w:t xml:space="preserve">– An example of big data lifecycle </w:t>
        </w:r>
      </w:ins>
      <w:ins w:id="1216" w:author="Ha Suwook" w:date="2019-05-13T15:16:00Z">
        <w:r w:rsidRPr="00D10941">
          <w:rPr>
            <w:rFonts w:eastAsia="맑은 고딕"/>
            <w:sz w:val="22"/>
            <w:szCs w:val="22"/>
            <w:lang w:eastAsia="ko-KR"/>
          </w:rPr>
          <w:t xml:space="preserve">has a main cycle with </w:t>
        </w:r>
      </w:ins>
      <w:ins w:id="1217" w:author="Ha Suwook" w:date="2019-05-13T15:12:00Z">
        <w:r w:rsidRPr="000874CC">
          <w:rPr>
            <w:color w:val="000000" w:themeColor="text1"/>
            <w:sz w:val="22"/>
            <w:szCs w:val="22"/>
            <w:rPrChange w:id="1218" w:author="Ha Suwook" w:date="2019-05-13T15:17:00Z">
              <w:rPr>
                <w:color w:val="000000" w:themeColor="text1"/>
              </w:rPr>
            </w:rPrChange>
          </w:rPr>
          <w:t>creation/capture,</w:t>
        </w:r>
      </w:ins>
      <w:ins w:id="1219" w:author="Ha Suwook" w:date="2019-05-13T15:13:00Z">
        <w:r w:rsidRPr="000874CC">
          <w:rPr>
            <w:color w:val="000000" w:themeColor="text1"/>
            <w:sz w:val="22"/>
            <w:szCs w:val="22"/>
            <w:rPrChange w:id="1220" w:author="Ha Suwook" w:date="2019-05-13T15:17:00Z">
              <w:rPr>
                <w:color w:val="000000" w:themeColor="text1"/>
              </w:rPr>
            </w:rPrChange>
          </w:rPr>
          <w:t xml:space="preserve"> storage, preparation, analysis, visualization</w:t>
        </w:r>
      </w:ins>
      <w:ins w:id="1221" w:author="Ha Suwook" w:date="2019-05-13T15:17:00Z">
        <w:r w:rsidRPr="000874CC">
          <w:rPr>
            <w:color w:val="000000" w:themeColor="text1"/>
            <w:sz w:val="22"/>
            <w:szCs w:val="22"/>
            <w:rPrChange w:id="1222" w:author="Ha Suwook" w:date="2019-05-13T15:17:00Z">
              <w:rPr>
                <w:color w:val="000000" w:themeColor="text1"/>
              </w:rPr>
            </w:rPrChange>
          </w:rPr>
          <w:t xml:space="preserve">, </w:t>
        </w:r>
      </w:ins>
      <w:ins w:id="1223" w:author="Ha Suwook" w:date="2019-05-13T15:13:00Z">
        <w:r w:rsidRPr="000874CC">
          <w:rPr>
            <w:color w:val="000000" w:themeColor="text1"/>
            <w:sz w:val="22"/>
            <w:szCs w:val="22"/>
            <w:rPrChange w:id="1224" w:author="Ha Suwook" w:date="2019-05-13T15:17:00Z">
              <w:rPr>
                <w:color w:val="000000" w:themeColor="text1"/>
              </w:rPr>
            </w:rPrChange>
          </w:rPr>
          <w:t xml:space="preserve"> and</w:t>
        </w:r>
      </w:ins>
      <w:ins w:id="1225" w:author="Ha Suwook" w:date="2019-05-13T15:17:00Z">
        <w:r w:rsidRPr="000874CC">
          <w:rPr>
            <w:color w:val="000000" w:themeColor="text1"/>
            <w:sz w:val="22"/>
            <w:szCs w:val="22"/>
            <w:rPrChange w:id="1226" w:author="Ha Suwook" w:date="2019-05-13T15:17:00Z">
              <w:rPr>
                <w:color w:val="000000" w:themeColor="text1"/>
              </w:rPr>
            </w:rPrChange>
          </w:rPr>
          <w:t xml:space="preserve"> </w:t>
        </w:r>
        <w:r>
          <w:rPr>
            <w:color w:val="000000" w:themeColor="text1"/>
            <w:sz w:val="22"/>
            <w:szCs w:val="22"/>
          </w:rPr>
          <w:t>also cou</w:t>
        </w:r>
      </w:ins>
      <w:ins w:id="1227" w:author="Ha Suwook" w:date="2019-05-13T15:18:00Z">
        <w:r>
          <w:rPr>
            <w:color w:val="000000" w:themeColor="text1"/>
            <w:sz w:val="22"/>
            <w:szCs w:val="22"/>
          </w:rPr>
          <w:t xml:space="preserve">ld have branch cycles with </w:t>
        </w:r>
      </w:ins>
      <w:ins w:id="1228" w:author="Ha Suwook" w:date="2019-05-13T15:13:00Z">
        <w:r w:rsidRPr="000874CC">
          <w:rPr>
            <w:color w:val="000000" w:themeColor="text1"/>
            <w:sz w:val="22"/>
            <w:szCs w:val="22"/>
            <w:rPrChange w:id="1229" w:author="Ha Suwook" w:date="2019-05-13T15:17:00Z">
              <w:rPr>
                <w:color w:val="000000" w:themeColor="text1"/>
              </w:rPr>
            </w:rPrChange>
          </w:rPr>
          <w:t>retirement/</w:t>
        </w:r>
      </w:ins>
      <w:ins w:id="1230" w:author="Ha Suwook" w:date="2019-05-13T15:14:00Z">
        <w:r w:rsidRPr="000874CC">
          <w:rPr>
            <w:color w:val="000000" w:themeColor="text1"/>
            <w:sz w:val="22"/>
            <w:szCs w:val="22"/>
            <w:rPrChange w:id="1231" w:author="Ha Suwook" w:date="2019-05-13T15:17:00Z">
              <w:rPr>
                <w:color w:val="000000" w:themeColor="text1"/>
              </w:rPr>
            </w:rPrChange>
          </w:rPr>
          <w:t>deletion, share/exchange</w:t>
        </w:r>
      </w:ins>
      <w:ins w:id="1232" w:author="Ha Suwook" w:date="2019-05-13T14:13:00Z">
        <w:r w:rsidR="00A00A99" w:rsidRPr="000874CC">
          <w:rPr>
            <w:color w:val="000000" w:themeColor="text1"/>
            <w:sz w:val="22"/>
            <w:szCs w:val="22"/>
            <w:rPrChange w:id="1233" w:author="Ha Suwook" w:date="2019-05-13T15:17:00Z">
              <w:rPr>
                <w:color w:val="000000" w:themeColor="text1"/>
              </w:rPr>
            </w:rPrChange>
          </w:rPr>
          <w:t>.</w:t>
        </w:r>
      </w:ins>
      <w:del w:id="1234" w:author="Ha Suwook" w:date="2019-05-13T14:03:00Z">
        <w:r w:rsidR="002E0472" w:rsidRPr="000874CC" w:rsidDel="00513ADE">
          <w:rPr>
            <w:color w:val="00B0F0"/>
            <w:rPrChange w:id="1235" w:author="Ha Suwook" w:date="2019-05-13T15:17:00Z">
              <w:rPr/>
            </w:rPrChange>
          </w:rPr>
          <w:delText xml:space="preserve"> many </w:delText>
        </w:r>
        <w:r w:rsidR="009626FB" w:rsidRPr="000874CC" w:rsidDel="00513ADE">
          <w:rPr>
            <w:color w:val="00B0F0"/>
            <w:rPrChange w:id="1236" w:author="Ha Suwook" w:date="2019-05-13T15:17:00Z">
              <w:rPr/>
            </w:rPrChange>
          </w:rPr>
          <w:delText>areas</w:delText>
        </w:r>
        <w:r w:rsidR="002E0472" w:rsidRPr="000874CC" w:rsidDel="00513ADE">
          <w:rPr>
            <w:color w:val="00B0F0"/>
            <w:rPrChange w:id="1237" w:author="Ha Suwook" w:date="2019-05-13T15:17:00Z">
              <w:rPr/>
            </w:rPrChange>
          </w:rPr>
          <w:delText xml:space="preserve"> of big data, such as exchanging data, integrating data, preserving data and so on. This clause provides metadata usage context. </w:delText>
        </w:r>
      </w:del>
    </w:p>
    <w:p w:rsidR="00513ADE" w:rsidRPr="00513ADE" w:rsidDel="00433A79" w:rsidRDefault="00513ADE" w:rsidP="0052179C">
      <w:pPr>
        <w:pStyle w:val="mainText"/>
        <w:rPr>
          <w:del w:id="1238" w:author="Ha Suwook" w:date="2019-05-13T14:13:00Z"/>
          <w:rFonts w:eastAsiaTheme="minorEastAsia" w:hint="eastAsia"/>
          <w:color w:val="00B0F0"/>
          <w:rPrChange w:id="1239" w:author="Ha Suwook" w:date="2019-05-13T14:03:00Z">
            <w:rPr>
              <w:del w:id="1240" w:author="Ha Suwook" w:date="2019-05-13T14:13:00Z"/>
            </w:rPr>
          </w:rPrChange>
        </w:rPr>
      </w:pPr>
    </w:p>
    <w:p w:rsidR="002E0472" w:rsidRPr="00B047FE" w:rsidRDefault="00513ADE" w:rsidP="002E0472">
      <w:pPr>
        <w:jc w:val="center"/>
        <w:rPr>
          <w:i/>
          <w:color w:val="00B0F0"/>
          <w:lang w:val="en-US" w:eastAsia="zh-CN"/>
          <w:rPrChange w:id="1241" w:author="Ha Suwook" w:date="2019-05-13T10:15:00Z">
            <w:rPr>
              <w:i/>
              <w:lang w:val="en-US" w:eastAsia="zh-CN"/>
            </w:rPr>
          </w:rPrChange>
        </w:rPr>
      </w:pPr>
      <w:ins w:id="1242" w:author="Ha Suwook" w:date="2019-05-13T14:02:00Z">
        <w:r>
          <w:rPr>
            <w:i/>
            <w:noProof/>
            <w:color w:val="00B0F0"/>
            <w:lang w:val="en-US" w:eastAsia="zh-CN"/>
          </w:rPr>
          <w:drawing>
            <wp:inline distT="0" distB="0" distL="0" distR="0" wp14:anchorId="4DEEAD01">
              <wp:extent cx="4343053" cy="2203583"/>
              <wp:effectExtent l="0" t="0" r="635"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718" cy="2228275"/>
                      </a:xfrm>
                      <a:prstGeom prst="rect">
                        <a:avLst/>
                      </a:prstGeom>
                      <a:noFill/>
                    </pic:spPr>
                  </pic:pic>
                </a:graphicData>
              </a:graphic>
            </wp:inline>
          </w:drawing>
        </w:r>
      </w:ins>
      <w:del w:id="1243" w:author="Ha Suwook" w:date="2019-05-07T11:18:00Z">
        <w:r w:rsidR="002E0472" w:rsidRPr="00B047FE" w:rsidDel="00446047">
          <w:rPr>
            <w:i/>
            <w:noProof/>
            <w:color w:val="00B0F0"/>
            <w:lang w:eastAsia="zh-CN"/>
            <w:rPrChange w:id="1244" w:author="Ha Suwook" w:date="2019-05-13T10:15:00Z">
              <w:rPr>
                <w:i/>
                <w:noProof/>
                <w:lang w:eastAsia="zh-CN"/>
              </w:rPr>
            </w:rPrChange>
          </w:rPr>
          <w:drawing>
            <wp:inline distT="0" distB="0" distL="0" distR="0" wp14:anchorId="1A063005" wp14:editId="7A6CF439">
              <wp:extent cx="3756883" cy="1802618"/>
              <wp:effectExtent l="0" t="0" r="0" b="762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5748" cy="1816468"/>
                      </a:xfrm>
                      <a:prstGeom prst="rect">
                        <a:avLst/>
                      </a:prstGeom>
                      <a:noFill/>
                    </pic:spPr>
                  </pic:pic>
                </a:graphicData>
              </a:graphic>
            </wp:inline>
          </w:drawing>
        </w:r>
      </w:del>
    </w:p>
    <w:p w:rsidR="002E0472" w:rsidRPr="006669D3" w:rsidRDefault="002E0472" w:rsidP="002E047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hint="eastAsia"/>
          <w:b/>
          <w:color w:val="000000" w:themeColor="text1"/>
          <w:szCs w:val="20"/>
          <w:lang w:eastAsia="zh-CN"/>
          <w:rPrChange w:id="1245" w:author="Ha Suwook" w:date="2019-05-13T14:10:00Z">
            <w:rPr>
              <w:rFonts w:eastAsia="바탕"/>
              <w:b/>
              <w:szCs w:val="20"/>
              <w:lang w:eastAsia="zh-CN"/>
            </w:rPr>
          </w:rPrChange>
        </w:rPr>
      </w:pPr>
      <w:r w:rsidRPr="006669D3">
        <w:rPr>
          <w:rFonts w:eastAsia="바탕" w:hint="eastAsia"/>
          <w:b/>
          <w:color w:val="000000" w:themeColor="text1"/>
          <w:szCs w:val="20"/>
          <w:lang w:eastAsia="zh-CN"/>
          <w:rPrChange w:id="1246" w:author="Ha Suwook" w:date="2019-05-13T14:10:00Z">
            <w:rPr>
              <w:rFonts w:eastAsia="바탕" w:hint="eastAsia"/>
              <w:b/>
              <w:szCs w:val="20"/>
              <w:lang w:eastAsia="zh-CN"/>
            </w:rPr>
          </w:rPrChange>
        </w:rPr>
        <w:t>Figure</w:t>
      </w:r>
      <w:r w:rsidRPr="006669D3">
        <w:rPr>
          <w:rFonts w:eastAsia="바탕"/>
          <w:b/>
          <w:color w:val="000000" w:themeColor="text1"/>
          <w:szCs w:val="20"/>
          <w:lang w:eastAsia="zh-CN"/>
          <w:rPrChange w:id="1247" w:author="Ha Suwook" w:date="2019-05-13T14:10:00Z">
            <w:rPr>
              <w:rFonts w:eastAsia="바탕"/>
              <w:b/>
              <w:szCs w:val="20"/>
              <w:lang w:eastAsia="zh-CN"/>
            </w:rPr>
          </w:rPrChange>
        </w:rPr>
        <w:t xml:space="preserve"> 6-2</w:t>
      </w:r>
      <w:r w:rsidRPr="006669D3">
        <w:rPr>
          <w:rFonts w:eastAsia="바탕"/>
          <w:b/>
          <w:color w:val="000000" w:themeColor="text1"/>
          <w:szCs w:val="20"/>
          <w:lang w:eastAsia="zh-CN"/>
          <w:rPrChange w:id="1248" w:author="Ha Suwook" w:date="2019-05-13T14:10:00Z">
            <w:rPr>
              <w:rFonts w:eastAsia="바탕"/>
              <w:b/>
              <w:szCs w:val="20"/>
              <w:lang w:eastAsia="zh-CN"/>
            </w:rPr>
          </w:rPrChange>
        </w:rPr>
        <w:tab/>
      </w:r>
      <w:del w:id="1249" w:author="Ha Suwook" w:date="2019-05-13T14:09:00Z">
        <w:r w:rsidRPr="006669D3" w:rsidDel="006669D3">
          <w:rPr>
            <w:rFonts w:eastAsia="바탕"/>
            <w:b/>
            <w:color w:val="000000" w:themeColor="text1"/>
            <w:szCs w:val="20"/>
            <w:lang w:eastAsia="zh-CN"/>
            <w:rPrChange w:id="1250" w:author="Ha Suwook" w:date="2019-05-13T14:10:00Z">
              <w:rPr>
                <w:rFonts w:eastAsia="바탕"/>
                <w:b/>
                <w:szCs w:val="20"/>
                <w:lang w:eastAsia="zh-CN"/>
              </w:rPr>
            </w:rPrChange>
          </w:rPr>
          <w:delText>Metadata and usage area</w:delText>
        </w:r>
      </w:del>
      <w:ins w:id="1251" w:author="Ha Suwook" w:date="2019-05-13T14:09:00Z">
        <w:r w:rsidR="006669D3" w:rsidRPr="006669D3">
          <w:rPr>
            <w:rFonts w:eastAsia="바탕" w:hint="eastAsia"/>
            <w:b/>
            <w:color w:val="000000" w:themeColor="text1"/>
            <w:szCs w:val="20"/>
            <w:lang w:eastAsia="ko-KR"/>
            <w:rPrChange w:id="1252" w:author="Ha Suwook" w:date="2019-05-13T14:10:00Z">
              <w:rPr>
                <w:rFonts w:eastAsia="바탕" w:hint="eastAsia"/>
                <w:b/>
                <w:color w:val="00B0F0"/>
                <w:szCs w:val="20"/>
                <w:lang w:eastAsia="ko-KR"/>
              </w:rPr>
            </w:rPrChange>
          </w:rPr>
          <w:t>B</w:t>
        </w:r>
        <w:r w:rsidR="006669D3" w:rsidRPr="006669D3">
          <w:rPr>
            <w:rFonts w:eastAsia="바탕"/>
            <w:b/>
            <w:color w:val="000000" w:themeColor="text1"/>
            <w:szCs w:val="20"/>
            <w:lang w:eastAsia="ko-KR"/>
            <w:rPrChange w:id="1253" w:author="Ha Suwook" w:date="2019-05-13T14:10:00Z">
              <w:rPr>
                <w:rFonts w:eastAsia="바탕"/>
                <w:b/>
                <w:color w:val="00B0F0"/>
                <w:szCs w:val="20"/>
                <w:lang w:eastAsia="ko-KR"/>
              </w:rPr>
            </w:rPrChange>
          </w:rPr>
          <w:t xml:space="preserve">ig data lifecycle and </w:t>
        </w:r>
      </w:ins>
      <w:ins w:id="1254" w:author="Ha Suwook" w:date="2019-05-13T14:10:00Z">
        <w:r w:rsidR="006669D3" w:rsidRPr="006669D3">
          <w:rPr>
            <w:rFonts w:eastAsia="바탕"/>
            <w:b/>
            <w:color w:val="000000" w:themeColor="text1"/>
            <w:szCs w:val="20"/>
            <w:lang w:eastAsia="ko-KR"/>
            <w:rPrChange w:id="1255" w:author="Ha Suwook" w:date="2019-05-13T14:10:00Z">
              <w:rPr>
                <w:rFonts w:eastAsia="바탕"/>
                <w:b/>
                <w:color w:val="00B0F0"/>
                <w:szCs w:val="20"/>
                <w:lang w:eastAsia="ko-KR"/>
              </w:rPr>
            </w:rPrChange>
          </w:rPr>
          <w:t>metadata utilization</w:t>
        </w:r>
      </w:ins>
    </w:p>
    <w:p w:rsidR="002E0472" w:rsidRPr="002E0472" w:rsidRDefault="00AB766D" w:rsidP="0052179C">
      <w:pPr>
        <w:pStyle w:val="mainText"/>
      </w:pPr>
      <w:ins w:id="1256" w:author="Ha Suwook" w:date="2019-05-13T11:06:00Z">
        <w:r>
          <w:t>[</w:t>
        </w:r>
      </w:ins>
      <w:ins w:id="1257" w:author="Ha Suwook" w:date="2019-05-13T11:03:00Z">
        <w:r>
          <w:t xml:space="preserve">ITU-T </w:t>
        </w:r>
      </w:ins>
      <w:ins w:id="1258" w:author="Ha Suwook" w:date="2019-05-13T11:04:00Z">
        <w:r>
          <w:t>Y.3601</w:t>
        </w:r>
      </w:ins>
      <w:ins w:id="1259" w:author="Ha Suwook" w:date="2019-05-13T11:06:00Z">
        <w:r>
          <w:t>]</w:t>
        </w:r>
      </w:ins>
      <w:ins w:id="1260" w:author="Ha Suwook" w:date="2019-05-13T11:04:00Z">
        <w:r>
          <w:t xml:space="preserve"> defines the functional requirements for </w:t>
        </w:r>
      </w:ins>
      <w:ins w:id="1261" w:author="Ha Suwook" w:date="2019-05-13T11:06:00Z">
        <w:r>
          <w:t>bi</w:t>
        </w:r>
      </w:ins>
      <w:ins w:id="1262" w:author="Ha Suwook" w:date="2019-05-13T11:07:00Z">
        <w:r>
          <w:t xml:space="preserve">g </w:t>
        </w:r>
      </w:ins>
      <w:ins w:id="1263" w:author="Ha Suwook" w:date="2019-05-13T11:04:00Z">
        <w:r>
          <w:t>data exchange</w:t>
        </w:r>
      </w:ins>
      <w:ins w:id="1264" w:author="Ha Suwook" w:date="2019-05-13T11:05:00Z">
        <w:r>
          <w:t xml:space="preserve">. </w:t>
        </w:r>
      </w:ins>
      <w:r w:rsidR="002E0472" w:rsidRPr="002E0472">
        <w:t xml:space="preserve">In </w:t>
      </w:r>
      <w:del w:id="1265" w:author="Ha Suwook" w:date="2019-05-13T11:05:00Z">
        <w:r w:rsidR="002E0472" w:rsidRPr="002E0472" w:rsidDel="00AB766D">
          <w:delText>ITU-T Y.3601</w:delText>
        </w:r>
      </w:del>
      <w:ins w:id="1266" w:author="Ha Suwook" w:date="2019-05-13T11:05:00Z">
        <w:r>
          <w:t xml:space="preserve">the recommendation, </w:t>
        </w:r>
      </w:ins>
      <w:del w:id="1267" w:author="Ha Suwook" w:date="2019-05-13T11:05:00Z">
        <w:r w:rsidR="002E0472" w:rsidRPr="002E0472" w:rsidDel="00AB766D">
          <w:delText xml:space="preserve"> </w:delText>
        </w:r>
      </w:del>
      <w:r w:rsidR="002E0472" w:rsidRPr="002E0472">
        <w:t xml:space="preserve">DP:data broker provides a common data catalogue schema to exchange big data which covers various type of data sources. DP:data broker provides meta-information (data catalogue for dataset) registry to data source. A data source publishes metadata to an online registry for data sharing. </w:t>
      </w:r>
      <w:r w:rsidR="002E0472" w:rsidRPr="002E0472">
        <w:rPr>
          <w:rFonts w:hint="eastAsia"/>
        </w:rPr>
        <w:t xml:space="preserve">This </w:t>
      </w:r>
      <w:r w:rsidR="002E0472" w:rsidRPr="002E0472">
        <w:t>common data catalogue includes:</w:t>
      </w:r>
    </w:p>
    <w:p w:rsidR="002E0472" w:rsidRPr="002E0472" w:rsidRDefault="002E0472" w:rsidP="00532613">
      <w:pPr>
        <w:numPr>
          <w:ilvl w:val="0"/>
          <w:numId w:val="26"/>
        </w:numPr>
        <w:ind w:left="426" w:hanging="426"/>
        <w:rPr>
          <w:lang w:val="en-US" w:eastAsia="zh-CN"/>
        </w:rPr>
      </w:pPr>
      <w:r w:rsidRPr="002E0472">
        <w:rPr>
          <w:lang w:val="en-US" w:eastAsia="zh-CN"/>
        </w:rPr>
        <w:t xml:space="preserve">data type, format, size and its update frequency; </w:t>
      </w:r>
    </w:p>
    <w:p w:rsidR="002E0472" w:rsidRPr="002E0472" w:rsidRDefault="002E0472" w:rsidP="00532613">
      <w:pPr>
        <w:numPr>
          <w:ilvl w:val="0"/>
          <w:numId w:val="26"/>
        </w:numPr>
        <w:ind w:left="426" w:hanging="426"/>
        <w:rPr>
          <w:lang w:val="en-US" w:eastAsia="zh-CN"/>
        </w:rPr>
      </w:pPr>
      <w:r w:rsidRPr="002E0472">
        <w:rPr>
          <w:lang w:val="en-US" w:eastAsia="zh-CN"/>
        </w:rPr>
        <w:t xml:space="preserve">category (area of data source); </w:t>
      </w:r>
    </w:p>
    <w:p w:rsidR="002E0472" w:rsidRPr="002E0472" w:rsidRDefault="002E0472" w:rsidP="00532613">
      <w:pPr>
        <w:numPr>
          <w:ilvl w:val="0"/>
          <w:numId w:val="26"/>
        </w:numPr>
        <w:ind w:left="426" w:hanging="426"/>
        <w:rPr>
          <w:lang w:val="en-US" w:eastAsia="zh-CN"/>
        </w:rPr>
      </w:pPr>
      <w:r w:rsidRPr="002E0472">
        <w:rPr>
          <w:lang w:val="en-US" w:eastAsia="zh-CN"/>
        </w:rPr>
        <w:lastRenderedPageBreak/>
        <w:t xml:space="preserve">metadata and its access information (e.g. URI); </w:t>
      </w:r>
    </w:p>
    <w:p w:rsidR="002E0472" w:rsidRPr="002E0472" w:rsidRDefault="002E0472" w:rsidP="00532613">
      <w:pPr>
        <w:numPr>
          <w:ilvl w:val="0"/>
          <w:numId w:val="26"/>
        </w:numPr>
        <w:ind w:left="426" w:hanging="426"/>
        <w:rPr>
          <w:lang w:val="en-US" w:eastAsia="zh-CN"/>
        </w:rPr>
      </w:pPr>
      <w:r w:rsidRPr="002E0472">
        <w:rPr>
          <w:lang w:val="en-US" w:eastAsia="zh-CN"/>
        </w:rPr>
        <w:t>delivery mechanism, and electronic access methods to data (e.g. API).</w:t>
      </w:r>
    </w:p>
    <w:p w:rsidR="002E0472" w:rsidRPr="002E0472" w:rsidRDefault="002E0472" w:rsidP="00532613">
      <w:pPr>
        <w:keepLines/>
        <w:tabs>
          <w:tab w:val="left" w:pos="794"/>
          <w:tab w:val="left" w:pos="1191"/>
          <w:tab w:val="left" w:pos="1588"/>
          <w:tab w:val="left" w:pos="1985"/>
        </w:tabs>
        <w:overflowPunct w:val="0"/>
        <w:autoSpaceDE w:val="0"/>
        <w:autoSpaceDN w:val="0"/>
        <w:adjustRightInd w:val="0"/>
        <w:spacing w:before="240" w:after="120"/>
        <w:ind w:leftChars="59" w:left="567" w:hangingChars="177" w:hanging="425"/>
        <w:textAlignment w:val="baseline"/>
        <w:rPr>
          <w:rFonts w:eastAsia="바탕"/>
          <w:szCs w:val="20"/>
          <w:lang w:val="en-US" w:eastAsia="ko-KR"/>
        </w:rPr>
      </w:pPr>
      <w:r w:rsidRPr="002E0472">
        <w:rPr>
          <w:rFonts w:eastAsia="바탕"/>
          <w:szCs w:val="20"/>
          <w:lang w:val="en-US" w:eastAsia="ko-KR"/>
        </w:rPr>
        <w:t xml:space="preserve">And, this catalogue may include: </w:t>
      </w:r>
    </w:p>
    <w:p w:rsidR="002E0472" w:rsidRPr="002E0472" w:rsidRDefault="002E0472" w:rsidP="0052179C">
      <w:pPr>
        <w:numPr>
          <w:ilvl w:val="0"/>
          <w:numId w:val="26"/>
        </w:numPr>
        <w:ind w:left="426" w:hanging="426"/>
        <w:jc w:val="both"/>
        <w:rPr>
          <w:lang w:val="en-US" w:eastAsia="zh-CN"/>
        </w:rPr>
      </w:pPr>
      <w:r w:rsidRPr="002E0472">
        <w:rPr>
          <w:lang w:val="en-US" w:eastAsia="zh-CN"/>
        </w:rPr>
        <w:t xml:space="preserve">data rights (e.g. </w:t>
      </w:r>
      <w:r w:rsidRPr="002E0472">
        <w:rPr>
          <w:rFonts w:eastAsia="바탕"/>
          <w:szCs w:val="20"/>
          <w:lang w:eastAsia="ko-KR"/>
        </w:rPr>
        <w:t>general agreement, copyrights, patents, licenses policies and pricing policies)</w:t>
      </w:r>
      <w:del w:id="1268" w:author="Ha Suwook" w:date="2019-05-07T11:14:00Z">
        <w:r w:rsidRPr="002E0472" w:rsidDel="0052179C">
          <w:rPr>
            <w:lang w:val="en-US" w:eastAsia="zh-CN"/>
          </w:rPr>
          <w:delText>;</w:delText>
        </w:r>
      </w:del>
      <w:r w:rsidRPr="002E0472">
        <w:rPr>
          <w:lang w:val="en-US" w:eastAsia="zh-CN"/>
        </w:rPr>
        <w:t xml:space="preserve"> (e.g. the applied functions with parameter); </w:t>
      </w:r>
    </w:p>
    <w:p w:rsidR="002E0472" w:rsidRPr="002E0472" w:rsidRDefault="002E0472" w:rsidP="00532613">
      <w:pPr>
        <w:numPr>
          <w:ilvl w:val="0"/>
          <w:numId w:val="26"/>
        </w:numPr>
        <w:ind w:left="426" w:hanging="426"/>
        <w:rPr>
          <w:lang w:val="en-US" w:eastAsia="zh-CN"/>
        </w:rPr>
      </w:pPr>
      <w:r w:rsidRPr="002E0472">
        <w:rPr>
          <w:lang w:val="en-US" w:eastAsia="zh-CN"/>
        </w:rPr>
        <w:t xml:space="preserve">usage of data; </w:t>
      </w:r>
    </w:p>
    <w:p w:rsidR="002E0472" w:rsidRPr="002E0472" w:rsidRDefault="002E0472" w:rsidP="00532613">
      <w:pPr>
        <w:numPr>
          <w:ilvl w:val="0"/>
          <w:numId w:val="26"/>
        </w:numPr>
        <w:ind w:left="426" w:hanging="426"/>
        <w:rPr>
          <w:lang w:val="en-US" w:eastAsia="zh-CN"/>
        </w:rPr>
      </w:pPr>
      <w:r w:rsidRPr="002E0472">
        <w:rPr>
          <w:lang w:val="en-US" w:eastAsia="zh-CN"/>
        </w:rPr>
        <w:t xml:space="preserve">quality of data (e.g. sales ranking, and data supplier’s credit); </w:t>
      </w:r>
    </w:p>
    <w:p w:rsidR="002E0472" w:rsidRPr="002E0472" w:rsidRDefault="002E0472" w:rsidP="00532613">
      <w:pPr>
        <w:numPr>
          <w:ilvl w:val="0"/>
          <w:numId w:val="26"/>
        </w:numPr>
        <w:ind w:left="426" w:hanging="426"/>
        <w:rPr>
          <w:lang w:val="en-US" w:eastAsia="zh-CN"/>
        </w:rPr>
      </w:pPr>
      <w:r w:rsidRPr="002E0472">
        <w:rPr>
          <w:lang w:val="en-US" w:eastAsia="zh-CN"/>
        </w:rPr>
        <w:t xml:space="preserve">related keywords; and </w:t>
      </w:r>
    </w:p>
    <w:p w:rsidR="002E0472" w:rsidRPr="002E0472" w:rsidRDefault="002E0472" w:rsidP="00532613">
      <w:pPr>
        <w:numPr>
          <w:ilvl w:val="0"/>
          <w:numId w:val="26"/>
        </w:numPr>
        <w:ind w:left="426" w:hanging="426"/>
        <w:rPr>
          <w:lang w:val="en-US" w:eastAsia="zh-CN"/>
        </w:rPr>
      </w:pPr>
      <w:r w:rsidRPr="002E0472">
        <w:rPr>
          <w:lang w:val="en-US" w:eastAsia="zh-CN"/>
        </w:rPr>
        <w:t>sample data.</w:t>
      </w:r>
    </w:p>
    <w:p w:rsidR="002E0472" w:rsidRPr="002E0472" w:rsidRDefault="002E0472" w:rsidP="009F3012">
      <w:pPr>
        <w:jc w:val="both"/>
        <w:rPr>
          <w:lang w:val="en-US" w:eastAsia="zh-CN"/>
        </w:rPr>
        <w:pPrChange w:id="1269" w:author="Ha Suwook" w:date="2019-05-13T09:52:00Z">
          <w:pPr/>
        </w:pPrChange>
      </w:pPr>
      <w:r w:rsidRPr="002E0472">
        <w:rPr>
          <w:lang w:val="en-US" w:eastAsia="zh-CN"/>
        </w:rPr>
        <w:t>Also, DP:data broker has to support data classification with commonly used data vocabulary and taxonomy, and recommended to support multiple data classifications by its areas of use.</w:t>
      </w:r>
    </w:p>
    <w:p w:rsidR="002E0472" w:rsidRPr="002E0472" w:rsidRDefault="00AB766D" w:rsidP="0052179C">
      <w:pPr>
        <w:pStyle w:val="mainText"/>
      </w:pPr>
      <w:ins w:id="1270" w:author="Ha Suwook" w:date="2019-05-13T11:06:00Z">
        <w:r>
          <w:t>[ITU-T Y.3602] defines the functional requirements for big data provenance.</w:t>
        </w:r>
      </w:ins>
      <w:ins w:id="1271" w:author="Ha Suwook" w:date="2019-05-13T11:07:00Z">
        <w:r w:rsidR="004741C4">
          <w:t xml:space="preserve"> </w:t>
        </w:r>
      </w:ins>
      <w:r w:rsidR="002E0472" w:rsidRPr="002E0472">
        <w:t xml:space="preserve">According to </w:t>
      </w:r>
      <w:del w:id="1272" w:author="Ha Suwook" w:date="2019-05-13T11:07:00Z">
        <w:r w:rsidR="002E0472" w:rsidRPr="002E0472" w:rsidDel="004741C4">
          <w:delText>[ITU-T Y.</w:delText>
        </w:r>
      </w:del>
      <w:del w:id="1273" w:author="Ha Suwook" w:date="2019-05-07T11:14:00Z">
        <w:r w:rsidR="002E0472" w:rsidRPr="002E0472" w:rsidDel="0052179C">
          <w:delText>bdp-reqts</w:delText>
        </w:r>
      </w:del>
      <w:del w:id="1274" w:author="Ha Suwook" w:date="2019-05-13T11:07:00Z">
        <w:r w:rsidR="002E0472" w:rsidRPr="002E0472" w:rsidDel="004741C4">
          <w:delText>]</w:delText>
        </w:r>
      </w:del>
      <w:ins w:id="1275" w:author="Ha Suwook" w:date="2019-05-13T11:07:00Z">
        <w:r w:rsidR="004741C4">
          <w:t>the recommendation</w:t>
        </w:r>
      </w:ins>
      <w:r w:rsidR="002E0472" w:rsidRPr="002E0472">
        <w:t>, provenance is information about the origin and creation process of data with</w:t>
      </w:r>
      <w:r w:rsidR="002E0472" w:rsidRPr="002E0472">
        <w:rPr>
          <w:rFonts w:eastAsia="맑은 고딕"/>
        </w:rPr>
        <w:t xml:space="preserve"> metadata recording process of workflow, annotations, notes about processes</w:t>
      </w:r>
      <w:r w:rsidR="002E0472" w:rsidRPr="002E0472">
        <w:rPr>
          <w:rFonts w:eastAsia="바탕"/>
          <w:szCs w:val="20"/>
        </w:rPr>
        <w:t xml:space="preserve">. </w:t>
      </w:r>
      <w:r w:rsidR="002E0472" w:rsidRPr="002E0472">
        <w:t xml:space="preserve">When data is imported from </w:t>
      </w:r>
      <w:del w:id="1276" w:author="Ha Suwook" w:date="2019-05-13T09:44:00Z">
        <w:r w:rsidR="002E0472" w:rsidRPr="002E0472" w:rsidDel="003E747F">
          <w:delText xml:space="preserve">the </w:delText>
        </w:r>
      </w:del>
      <w:ins w:id="1277" w:author="Ha Suwook" w:date="2019-05-13T09:44:00Z">
        <w:r w:rsidR="003E747F">
          <w:t>an</w:t>
        </w:r>
        <w:r w:rsidR="003E747F" w:rsidRPr="002E0472">
          <w:t xml:space="preserve"> </w:t>
        </w:r>
      </w:ins>
      <w:r w:rsidR="002E0472" w:rsidRPr="002E0472">
        <w:t xml:space="preserve">outside data source and stored, </w:t>
      </w:r>
      <w:del w:id="1278" w:author="Ha Suwook" w:date="2019-05-13T10:14:00Z">
        <w:r w:rsidR="002E0472" w:rsidRPr="002E0472" w:rsidDel="00CD49A5">
          <w:delText>big data service provider</w:delText>
        </w:r>
      </w:del>
      <w:ins w:id="1279" w:author="Ha Suwook" w:date="2019-05-13T10:14:00Z">
        <w:r w:rsidR="00CD49A5">
          <w:t>BDSP</w:t>
        </w:r>
      </w:ins>
      <w:r w:rsidR="002E0472" w:rsidRPr="002E0472">
        <w:t xml:space="preserve"> generates the metadata based on importing context including:</w:t>
      </w:r>
    </w:p>
    <w:p w:rsidR="002E0472" w:rsidRPr="002E0472" w:rsidRDefault="002E0472" w:rsidP="00532613">
      <w:pPr>
        <w:numPr>
          <w:ilvl w:val="0"/>
          <w:numId w:val="26"/>
        </w:numPr>
        <w:ind w:left="426" w:hanging="426"/>
        <w:rPr>
          <w:lang w:val="en-US" w:eastAsia="zh-CN"/>
        </w:rPr>
      </w:pPr>
      <w:r w:rsidRPr="002E0472">
        <w:rPr>
          <w:lang w:val="en-US" w:eastAsia="zh-CN"/>
        </w:rPr>
        <w:t>responsible party information;</w:t>
      </w:r>
    </w:p>
    <w:p w:rsidR="002E0472" w:rsidRPr="002E0472" w:rsidRDefault="002E0472" w:rsidP="00532613">
      <w:pPr>
        <w:numPr>
          <w:ilvl w:val="0"/>
          <w:numId w:val="26"/>
        </w:numPr>
        <w:ind w:left="426" w:hanging="426"/>
        <w:rPr>
          <w:lang w:val="en-US" w:eastAsia="zh-CN"/>
        </w:rPr>
      </w:pPr>
      <w:r w:rsidRPr="002E0472">
        <w:rPr>
          <w:lang w:val="en-US" w:eastAsia="zh-CN"/>
        </w:rPr>
        <w:t xml:space="preserve">time stamp; and </w:t>
      </w:r>
    </w:p>
    <w:p w:rsidR="002E0472" w:rsidRDefault="002E0472" w:rsidP="00532613">
      <w:pPr>
        <w:numPr>
          <w:ilvl w:val="0"/>
          <w:numId w:val="26"/>
        </w:numPr>
        <w:ind w:left="426" w:hanging="426"/>
        <w:rPr>
          <w:ins w:id="1280" w:author="Ha Suwook" w:date="2019-05-13T09:47:00Z"/>
          <w:lang w:val="en-US" w:eastAsia="zh-CN"/>
        </w:rPr>
      </w:pPr>
      <w:r w:rsidRPr="002E0472">
        <w:rPr>
          <w:lang w:val="en-US" w:eastAsia="zh-CN"/>
        </w:rPr>
        <w:t>size, etc.</w:t>
      </w:r>
    </w:p>
    <w:p w:rsidR="003E747F" w:rsidDel="00D624D2" w:rsidRDefault="003E747F" w:rsidP="00AF47BE">
      <w:pPr>
        <w:jc w:val="both"/>
        <w:rPr>
          <w:del w:id="1281" w:author="Ha Suwook" w:date="2019-05-13T09:49:00Z"/>
          <w:rFonts w:eastAsia="맑은 고딕"/>
          <w:lang w:val="en-US" w:eastAsia="ko-KR"/>
        </w:rPr>
      </w:pPr>
      <w:ins w:id="1282" w:author="Ha Suwook" w:date="2019-05-13T09:47:00Z">
        <w:r>
          <w:rPr>
            <w:rFonts w:eastAsia="맑은 고딕"/>
            <w:lang w:val="en-US" w:eastAsia="ko-KR"/>
          </w:rPr>
          <w:t xml:space="preserve">This metadata can be used for </w:t>
        </w:r>
      </w:ins>
      <w:ins w:id="1283" w:author="Ha Suwook" w:date="2019-05-13T09:48:00Z">
        <w:r>
          <w:rPr>
            <w:rFonts w:eastAsia="맑은 고딕"/>
            <w:lang w:val="en-US" w:eastAsia="ko-KR"/>
          </w:rPr>
          <w:t xml:space="preserve">recoding </w:t>
        </w:r>
      </w:ins>
      <w:ins w:id="1284" w:author="Ha Suwook" w:date="2019-05-13T09:49:00Z">
        <w:r>
          <w:rPr>
            <w:rFonts w:eastAsia="맑은 고딕"/>
            <w:lang w:val="en-US" w:eastAsia="ko-KR"/>
          </w:rPr>
          <w:t xml:space="preserve">big data </w:t>
        </w:r>
      </w:ins>
      <w:ins w:id="1285" w:author="Ha Suwook" w:date="2019-05-13T09:48:00Z">
        <w:r>
          <w:rPr>
            <w:rFonts w:eastAsia="맑은 고딕"/>
            <w:lang w:val="en-US" w:eastAsia="ko-KR"/>
          </w:rPr>
          <w:t xml:space="preserve">provenance unit which </w:t>
        </w:r>
      </w:ins>
      <w:ins w:id="1286" w:author="Ha Suwook" w:date="2019-05-13T09:49:00Z">
        <w:r>
          <w:rPr>
            <w:rFonts w:eastAsia="맑은 고딕"/>
            <w:lang w:val="en-US" w:eastAsia="ko-KR"/>
          </w:rPr>
          <w:t>records a history of the most recent changes to the data.</w:t>
        </w:r>
      </w:ins>
      <w:ins w:id="1287" w:author="Ha Suwook" w:date="2019-05-13T09:48:00Z">
        <w:r>
          <w:rPr>
            <w:rFonts w:eastAsia="맑은 고딕"/>
            <w:lang w:val="en-US" w:eastAsia="ko-KR"/>
          </w:rPr>
          <w:t xml:space="preserve"> </w:t>
        </w:r>
      </w:ins>
    </w:p>
    <w:p w:rsidR="00D624D2" w:rsidRDefault="00D624D2" w:rsidP="009F3012">
      <w:pPr>
        <w:jc w:val="both"/>
        <w:rPr>
          <w:ins w:id="1288" w:author="Ha Suwook" w:date="2019-05-13T11:08:00Z"/>
          <w:lang w:val="en-US" w:eastAsia="zh-CN"/>
        </w:rPr>
      </w:pPr>
    </w:p>
    <w:p w:rsidR="008571F9" w:rsidRPr="003F72F3" w:rsidRDefault="008571F9" w:rsidP="008571F9">
      <w:pPr>
        <w:pStyle w:val="mainText"/>
        <w:rPr>
          <w:ins w:id="1289" w:author="Ha Suwook" w:date="2019-05-13T14:28:00Z"/>
          <w:rFonts w:eastAsia="맑은 고딕" w:hint="eastAsia"/>
          <w:lang w:eastAsia="ko-KR"/>
        </w:rPr>
      </w:pPr>
      <w:ins w:id="1290" w:author="Ha Suwook" w:date="2019-05-13T14:28:00Z">
        <w:r>
          <w:rPr>
            <w:rFonts w:eastAsia="맑은 고딕"/>
            <w:lang w:eastAsia="ko-KR"/>
          </w:rPr>
          <w:t xml:space="preserve">For the storage efficiency and performance, BDSP provides data preservation capabilities </w:t>
        </w:r>
      </w:ins>
      <w:ins w:id="1291" w:author="Ha Suwook" w:date="2019-05-13T14:31:00Z">
        <w:r w:rsidR="00E10538">
          <w:rPr>
            <w:rFonts w:eastAsia="맑은 고딕"/>
            <w:lang w:eastAsia="ko-KR"/>
          </w:rPr>
          <w:t xml:space="preserve">by </w:t>
        </w:r>
      </w:ins>
      <w:ins w:id="1292" w:author="Ha Suwook" w:date="2019-05-13T14:28:00Z">
        <w:r>
          <w:rPr>
            <w:rFonts w:eastAsia="맑은 고딕"/>
            <w:lang w:eastAsia="ko-KR"/>
          </w:rPr>
          <w:t xml:space="preserve">monitoring information (e.g. </w:t>
        </w:r>
      </w:ins>
      <w:ins w:id="1293" w:author="Ha Suwook" w:date="2019-05-13T14:32:00Z">
        <w:r w:rsidR="00E10538">
          <w:rPr>
            <w:rFonts w:eastAsia="맑은 고딕"/>
            <w:lang w:eastAsia="ko-KR"/>
          </w:rPr>
          <w:t>time stamp</w:t>
        </w:r>
      </w:ins>
      <w:ins w:id="1294" w:author="Ha Suwook" w:date="2019-05-13T14:28:00Z">
        <w:r>
          <w:rPr>
            <w:rFonts w:eastAsia="맑은 고딕"/>
            <w:lang w:eastAsia="ko-KR"/>
          </w:rPr>
          <w:t>.) included in metadata.</w:t>
        </w:r>
        <w:r w:rsidR="008E5043">
          <w:rPr>
            <w:rFonts w:eastAsia="맑은 고딕"/>
            <w:lang w:eastAsia="ko-KR"/>
          </w:rPr>
          <w:t xml:space="preserve"> </w:t>
        </w:r>
      </w:ins>
      <w:ins w:id="1295" w:author="Ha Suwook" w:date="2019-05-13T14:30:00Z">
        <w:r w:rsidR="008E5043">
          <w:rPr>
            <w:rFonts w:eastAsia="맑은 고딕"/>
            <w:lang w:eastAsia="ko-KR"/>
          </w:rPr>
          <w:t>In addition</w:t>
        </w:r>
      </w:ins>
      <w:ins w:id="1296" w:author="Ha Suwook" w:date="2019-05-13T14:33:00Z">
        <w:r w:rsidR="00831F14">
          <w:rPr>
            <w:rFonts w:eastAsia="맑은 고딕"/>
            <w:lang w:eastAsia="ko-KR"/>
          </w:rPr>
          <w:t>,</w:t>
        </w:r>
      </w:ins>
      <w:ins w:id="1297" w:author="Ha Suwook" w:date="2019-05-13T14:30:00Z">
        <w:r w:rsidR="008E5043">
          <w:rPr>
            <w:rFonts w:eastAsia="맑은 고딕"/>
            <w:lang w:eastAsia="ko-KR"/>
          </w:rPr>
          <w:t xml:space="preserve"> BDSP uses metadata to retrieve the target da</w:t>
        </w:r>
      </w:ins>
      <w:ins w:id="1298" w:author="Ha Suwook" w:date="2019-05-13T14:31:00Z">
        <w:r w:rsidR="008E5043">
          <w:rPr>
            <w:rFonts w:eastAsia="맑은 고딕"/>
            <w:lang w:eastAsia="ko-KR"/>
          </w:rPr>
          <w:t>ta for data preparation</w:t>
        </w:r>
      </w:ins>
      <w:ins w:id="1299" w:author="Ha Suwook" w:date="2019-05-13T14:33:00Z">
        <w:r w:rsidR="00831F14">
          <w:rPr>
            <w:rFonts w:eastAsia="맑은 고딕"/>
            <w:lang w:eastAsia="ko-KR"/>
          </w:rPr>
          <w:t xml:space="preserve"> </w:t>
        </w:r>
      </w:ins>
      <w:ins w:id="1300" w:author="Ha Suwook" w:date="2019-05-13T14:34:00Z">
        <w:r w:rsidR="00831F14">
          <w:rPr>
            <w:rFonts w:eastAsia="맑은 고딕"/>
            <w:lang w:eastAsia="ko-KR"/>
          </w:rPr>
          <w:t>(e.g. data integration)</w:t>
        </w:r>
      </w:ins>
      <w:ins w:id="1301" w:author="Ha Suwook" w:date="2019-05-13T14:31:00Z">
        <w:r w:rsidR="008E5043">
          <w:rPr>
            <w:rFonts w:eastAsia="맑은 고딕"/>
            <w:lang w:eastAsia="ko-KR"/>
          </w:rPr>
          <w:t>.</w:t>
        </w:r>
      </w:ins>
    </w:p>
    <w:p w:rsidR="002E0472" w:rsidRPr="002E0472" w:rsidDel="003E747F" w:rsidRDefault="008571F9" w:rsidP="008571F9">
      <w:pPr>
        <w:rPr>
          <w:del w:id="1302" w:author="Ha Suwook" w:date="2019-05-13T09:49:00Z"/>
          <w:i/>
          <w:lang w:val="en-US" w:eastAsia="zh-CN"/>
        </w:rPr>
        <w:pPrChange w:id="1303" w:author="Ha Suwook" w:date="2019-05-13T09:49:00Z">
          <w:pPr>
            <w:jc w:val="both"/>
          </w:pPr>
        </w:pPrChange>
      </w:pPr>
      <w:ins w:id="1304" w:author="Ha Suwook" w:date="2019-05-13T14:28:00Z">
        <w:r w:rsidRPr="002E0472" w:rsidDel="003E747F">
          <w:rPr>
            <w:i/>
            <w:lang w:val="en-US" w:eastAsia="zh-CN"/>
          </w:rPr>
          <w:t xml:space="preserve"> </w:t>
        </w:r>
      </w:ins>
      <w:del w:id="1305" w:author="Ha Suwook" w:date="2019-05-13T09:49:00Z">
        <w:r w:rsidR="002E0472" w:rsidRPr="002E0472" w:rsidDel="003E747F">
          <w:rPr>
            <w:i/>
            <w:lang w:val="en-US" w:eastAsia="zh-CN"/>
          </w:rPr>
          <w:delText>[</w:delText>
        </w:r>
        <w:r w:rsidR="00891CA2" w:rsidDel="003E747F">
          <w:rPr>
            <w:i/>
            <w:lang w:val="en-US" w:eastAsia="zh-CN"/>
          </w:rPr>
          <w:delText>Editor</w:delText>
        </w:r>
        <w:r w:rsidR="002E0472" w:rsidRPr="002E0472" w:rsidDel="003E747F">
          <w:rPr>
            <w:i/>
            <w:lang w:val="en-US" w:eastAsia="zh-CN"/>
          </w:rPr>
          <w:delText xml:space="preserve">’s Note in </w:delText>
        </w:r>
        <w:r w:rsidR="002E0472" w:rsidRPr="002E0472" w:rsidDel="003E747F">
          <w:rPr>
            <w:rFonts w:ascii="바탕체" w:eastAsia="바탕체" w:hAnsi="바탕체" w:cs="바탕체" w:hint="eastAsia"/>
            <w:i/>
            <w:lang w:val="en-US" w:eastAsia="ko-KR"/>
          </w:rPr>
          <w:delText>April</w:delText>
        </w:r>
        <w:r w:rsidR="002E0472" w:rsidRPr="002E0472" w:rsidDel="003E747F">
          <w:rPr>
            <w:i/>
            <w:lang w:val="en-US" w:eastAsia="zh-CN"/>
          </w:rPr>
          <w:delText xml:space="preserve"> 2018] more description is required how to use or extend for specific services (such as preservation, and big data integration, etc.) based on the ‘metadata(catalog)’. Contributions are invited.</w:delText>
        </w:r>
      </w:del>
    </w:p>
    <w:bookmarkEnd w:id="1041"/>
    <w:p w:rsidR="002E0472" w:rsidRPr="002E0472" w:rsidRDefault="002E0472" w:rsidP="002E0472">
      <w:pPr>
        <w:jc w:val="both"/>
        <w:rPr>
          <w:i/>
          <w:lang w:val="en-US" w:eastAsia="zh-CN"/>
        </w:rPr>
      </w:pPr>
    </w:p>
    <w:p w:rsidR="002E0472" w:rsidRPr="002E0472" w:rsidRDefault="003D2C37" w:rsidP="002E0472">
      <w:pPr>
        <w:keepNext/>
        <w:keepLines/>
        <w:numPr>
          <w:ilvl w:val="0"/>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1306" w:name="_Toc497843657"/>
      <w:bookmarkStart w:id="1307" w:name="_Toc497843041"/>
      <w:bookmarkStart w:id="1308" w:name="_Toc497843658"/>
      <w:bookmarkStart w:id="1309" w:name="_Toc497843042"/>
      <w:bookmarkStart w:id="1310" w:name="_Toc497843659"/>
      <w:bookmarkStart w:id="1311" w:name="_Toc497843043"/>
      <w:bookmarkStart w:id="1312" w:name="_Toc497843660"/>
      <w:bookmarkStart w:id="1313" w:name="_Toc497843044"/>
      <w:bookmarkStart w:id="1314" w:name="_Toc497843661"/>
      <w:bookmarkStart w:id="1315" w:name="_Toc497843045"/>
      <w:bookmarkStart w:id="1316" w:name="_Toc497843662"/>
      <w:bookmarkStart w:id="1317" w:name="_Toc497843046"/>
      <w:bookmarkStart w:id="1318" w:name="_Toc497843663"/>
      <w:bookmarkStart w:id="1319" w:name="_Toc497843047"/>
      <w:bookmarkStart w:id="1320" w:name="_Toc497843664"/>
      <w:bookmarkStart w:id="1321" w:name="_Toc497843048"/>
      <w:bookmarkStart w:id="1322" w:name="_Toc497843665"/>
      <w:bookmarkStart w:id="1323" w:name="_Toc497843049"/>
      <w:bookmarkStart w:id="1324" w:name="_Toc497843666"/>
      <w:bookmarkStart w:id="1325" w:name="_Toc497843050"/>
      <w:bookmarkStart w:id="1326" w:name="_Toc497843667"/>
      <w:bookmarkStart w:id="1327" w:name="_Toc515009514"/>
      <w:bookmarkStart w:id="1328" w:name="_Toc8650603"/>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ins w:id="1329" w:author="Ha Suwook" w:date="2019-05-13T14:53:00Z">
        <w:r>
          <w:rPr>
            <w:rFonts w:eastAsia="Times New Roman"/>
            <w:b/>
            <w:szCs w:val="20"/>
            <w:lang w:val="en-US" w:eastAsia="ko-KR"/>
          </w:rPr>
          <w:t>Metadata schemas</w:t>
        </w:r>
      </w:ins>
      <w:r w:rsidR="002E0472" w:rsidRPr="002E0472">
        <w:rPr>
          <w:rFonts w:eastAsia="Times New Roman"/>
          <w:b/>
          <w:szCs w:val="20"/>
          <w:lang w:val="en-US" w:eastAsia="ko-KR"/>
        </w:rPr>
        <w:t>Metadata schemas</w:t>
      </w:r>
      <w:bookmarkEnd w:id="1327"/>
      <w:bookmarkEnd w:id="1328"/>
    </w:p>
    <w:p w:rsidR="002E0472" w:rsidRPr="002E0472" w:rsidRDefault="002E0472" w:rsidP="002E047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1330" w:name="_Toc515009515"/>
      <w:bookmarkStart w:id="1331" w:name="_Toc8650604"/>
      <w:r w:rsidRPr="002E0472">
        <w:rPr>
          <w:rFonts w:eastAsia="Times New Roman"/>
          <w:b/>
          <w:szCs w:val="20"/>
          <w:lang w:val="en-US" w:eastAsia="ko-KR"/>
        </w:rPr>
        <w:t>Structure and content of a data catalogue</w:t>
      </w:r>
      <w:bookmarkEnd w:id="1330"/>
      <w:bookmarkEnd w:id="1331"/>
    </w:p>
    <w:p w:rsidR="000331E2" w:rsidRPr="000331E2" w:rsidRDefault="000331E2" w:rsidP="0052179C">
      <w:pPr>
        <w:keepLines/>
        <w:tabs>
          <w:tab w:val="left" w:pos="794"/>
          <w:tab w:val="left" w:pos="1191"/>
          <w:tab w:val="left" w:pos="1588"/>
          <w:tab w:val="left" w:pos="1985"/>
        </w:tabs>
        <w:overflowPunct w:val="0"/>
        <w:autoSpaceDE w:val="0"/>
        <w:autoSpaceDN w:val="0"/>
        <w:adjustRightInd w:val="0"/>
        <w:spacing w:before="240" w:after="120"/>
        <w:jc w:val="both"/>
        <w:textAlignment w:val="baseline"/>
        <w:rPr>
          <w:color w:val="000000"/>
          <w:lang w:eastAsia="ko-KR"/>
        </w:rPr>
      </w:pPr>
      <w:r w:rsidRPr="000331E2">
        <w:rPr>
          <w:color w:val="000000"/>
          <w:lang w:eastAsia="ko-KR"/>
        </w:rPr>
        <w:t>A d</w:t>
      </w:r>
      <w:r w:rsidRPr="000331E2">
        <w:rPr>
          <w:rFonts w:hint="eastAsia"/>
          <w:color w:val="000000"/>
          <w:lang w:eastAsia="ko-KR"/>
        </w:rPr>
        <w:t>ata catalogue</w:t>
      </w:r>
      <w:r w:rsidRPr="000331E2">
        <w:rPr>
          <w:color w:val="000000"/>
          <w:lang w:eastAsia="ko-KR"/>
        </w:rPr>
        <w:t xml:space="preserve"> describes the requirements for searching dataset. It helps potential users to evaluate dataset to determine its suitability for use by them. </w:t>
      </w:r>
      <w:r w:rsidRPr="000331E2">
        <w:rPr>
          <w:rFonts w:hint="eastAsia"/>
          <w:color w:val="000000"/>
          <w:lang w:eastAsia="ko-KR"/>
        </w:rPr>
        <w:t xml:space="preserve">This clause provides </w:t>
      </w:r>
      <w:r w:rsidRPr="000331E2">
        <w:rPr>
          <w:color w:val="000000"/>
          <w:lang w:eastAsia="ko-KR"/>
        </w:rPr>
        <w:t xml:space="preserve">a structure and content of </w:t>
      </w:r>
      <w:r w:rsidRPr="000331E2">
        <w:rPr>
          <w:rFonts w:hint="eastAsia"/>
          <w:color w:val="000000"/>
          <w:lang w:eastAsia="ko-KR"/>
        </w:rPr>
        <w:t>data catalogue</w:t>
      </w:r>
      <w:r w:rsidRPr="000331E2">
        <w:rPr>
          <w:color w:val="000000"/>
          <w:lang w:eastAsia="ko-KR"/>
        </w:rPr>
        <w:t xml:space="preserve"> for big data</w:t>
      </w:r>
      <w:r w:rsidRPr="000331E2">
        <w:rPr>
          <w:rFonts w:hint="eastAsia"/>
          <w:color w:val="000000"/>
          <w:lang w:eastAsia="ko-KR"/>
        </w:rPr>
        <w:t xml:space="preserve">. </w:t>
      </w:r>
      <w:r w:rsidRPr="000331E2">
        <w:rPr>
          <w:color w:val="000000"/>
          <w:lang w:eastAsia="ko-KR"/>
        </w:rPr>
        <w:t>Figure 7-1 shows the overall structure.</w:t>
      </w:r>
    </w:p>
    <w:p w:rsidR="000331E2" w:rsidRPr="003107A8" w:rsidRDefault="000331E2" w:rsidP="000331E2">
      <w:pPr>
        <w:pStyle w:val="af3"/>
        <w:spacing w:before="120"/>
        <w:jc w:val="center"/>
        <w:rPr>
          <w:i/>
          <w:lang w:eastAsia="ko-KR"/>
        </w:rPr>
      </w:pPr>
      <w:r>
        <w:rPr>
          <w:rFonts w:eastAsia="맑은 고딕"/>
          <w:noProof/>
          <w:lang w:val="en-GB" w:eastAsia="zh-CN"/>
        </w:rPr>
        <w:lastRenderedPageBreak/>
        <w:drawing>
          <wp:inline distT="0" distB="0" distL="0" distR="0" wp14:anchorId="40E228B1" wp14:editId="3F3FDD0D">
            <wp:extent cx="4794501" cy="1760650"/>
            <wp:effectExtent l="0" t="0" r="635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167" cy="1761996"/>
                    </a:xfrm>
                    <a:prstGeom prst="rect">
                      <a:avLst/>
                    </a:prstGeom>
                    <a:noFill/>
                  </pic:spPr>
                </pic:pic>
              </a:graphicData>
            </a:graphic>
          </wp:inline>
        </w:drawing>
      </w:r>
    </w:p>
    <w:p w:rsidR="000331E2" w:rsidRPr="000331E2" w:rsidRDefault="000331E2" w:rsidP="000331E2">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zh-CN"/>
        </w:rPr>
      </w:pPr>
      <w:r w:rsidRPr="000331E2">
        <w:rPr>
          <w:rFonts w:eastAsia="바탕" w:hint="eastAsia"/>
          <w:b/>
          <w:szCs w:val="20"/>
          <w:lang w:eastAsia="zh-CN"/>
        </w:rPr>
        <w:t>Figure</w:t>
      </w:r>
      <w:r w:rsidRPr="000331E2">
        <w:rPr>
          <w:rFonts w:eastAsia="바탕"/>
          <w:b/>
          <w:szCs w:val="20"/>
          <w:lang w:eastAsia="zh-CN"/>
        </w:rPr>
        <w:t xml:space="preserve"> 7-1</w:t>
      </w:r>
      <w:r w:rsidRPr="000331E2">
        <w:rPr>
          <w:rFonts w:eastAsia="바탕"/>
          <w:b/>
          <w:szCs w:val="20"/>
          <w:lang w:eastAsia="zh-CN"/>
        </w:rPr>
        <w:tab/>
        <w:t xml:space="preserve">Overall structure of metadata </w:t>
      </w:r>
    </w:p>
    <w:p w:rsidR="002E0472" w:rsidRPr="002E0472" w:rsidRDefault="002E0472" w:rsidP="002E0472">
      <w:pPr>
        <w:jc w:val="both"/>
        <w:rPr>
          <w:rFonts w:eastAsia="맑은 고딕"/>
          <w:lang w:val="en-US" w:eastAsia="ko-KR"/>
        </w:rPr>
      </w:pPr>
      <w:r w:rsidRPr="002E0472">
        <w:rPr>
          <w:rFonts w:eastAsia="맑은 고딕"/>
          <w:lang w:val="en-US" w:eastAsia="ko-KR"/>
        </w:rPr>
        <w:t>Data catalogue is required to contain major parts covering the following aspects of data:</w:t>
      </w:r>
    </w:p>
    <w:p w:rsidR="002E0472" w:rsidRPr="002E0472" w:rsidRDefault="002E0472" w:rsidP="002E0472">
      <w:pPr>
        <w:numPr>
          <w:ilvl w:val="0"/>
          <w:numId w:val="26"/>
        </w:numPr>
        <w:ind w:left="426" w:hanging="426"/>
        <w:jc w:val="both"/>
        <w:rPr>
          <w:lang w:val="en-US" w:eastAsia="zh-CN"/>
        </w:rPr>
      </w:pPr>
      <w:r w:rsidRPr="002E0472">
        <w:rPr>
          <w:rFonts w:hint="eastAsia"/>
          <w:lang w:val="en-US" w:eastAsia="zh-CN"/>
        </w:rPr>
        <w:t>Overview</w:t>
      </w:r>
      <w:r w:rsidRPr="002E0472">
        <w:rPr>
          <w:lang w:val="en-US" w:eastAsia="zh-CN"/>
        </w:rPr>
        <w:t xml:space="preserve"> (see clause 7.2);</w:t>
      </w:r>
    </w:p>
    <w:p w:rsidR="002E0472" w:rsidRPr="002E0472" w:rsidRDefault="002E0472" w:rsidP="002E0472">
      <w:pPr>
        <w:numPr>
          <w:ilvl w:val="0"/>
          <w:numId w:val="26"/>
        </w:numPr>
        <w:ind w:left="426" w:hanging="426"/>
        <w:jc w:val="both"/>
        <w:rPr>
          <w:lang w:val="en-US" w:eastAsia="zh-CN"/>
        </w:rPr>
      </w:pPr>
      <w:r w:rsidRPr="002E0472">
        <w:rPr>
          <w:lang w:val="en-US" w:eastAsia="zh-CN"/>
        </w:rPr>
        <w:t>Responsible party (see clause 7.3);</w:t>
      </w:r>
    </w:p>
    <w:p w:rsidR="002E0472" w:rsidRPr="002E0472" w:rsidRDefault="002E0472" w:rsidP="002E0472">
      <w:pPr>
        <w:numPr>
          <w:ilvl w:val="0"/>
          <w:numId w:val="26"/>
        </w:numPr>
        <w:ind w:left="426" w:hanging="426"/>
        <w:jc w:val="both"/>
        <w:rPr>
          <w:lang w:val="en-US" w:eastAsia="zh-CN"/>
        </w:rPr>
      </w:pPr>
      <w:r w:rsidRPr="002E0472">
        <w:rPr>
          <w:lang w:val="en-US" w:eastAsia="zh-CN"/>
        </w:rPr>
        <w:t>Dataset information (see clause 7.4)</w:t>
      </w:r>
    </w:p>
    <w:p w:rsidR="002E0472" w:rsidRPr="002E0472" w:rsidRDefault="002E0472" w:rsidP="002E0472">
      <w:pPr>
        <w:numPr>
          <w:ilvl w:val="0"/>
          <w:numId w:val="26"/>
        </w:numPr>
        <w:ind w:left="426" w:hanging="426"/>
        <w:jc w:val="both"/>
        <w:rPr>
          <w:lang w:val="en-US" w:eastAsia="zh-CN"/>
        </w:rPr>
      </w:pPr>
      <w:r w:rsidRPr="002E0472">
        <w:rPr>
          <w:lang w:val="en-US" w:eastAsia="zh-CN"/>
        </w:rPr>
        <w:t>Domain information (see clause 7.5)</w:t>
      </w:r>
    </w:p>
    <w:p w:rsidR="002E0472" w:rsidRPr="002E0472" w:rsidRDefault="002E0472" w:rsidP="002E0472">
      <w:pPr>
        <w:jc w:val="both"/>
        <w:rPr>
          <w:rFonts w:eastAsia="맑은 고딕"/>
          <w:lang w:val="en-US" w:eastAsia="ko-KR"/>
        </w:rPr>
      </w:pPr>
      <w:r w:rsidRPr="002E0472">
        <w:rPr>
          <w:rFonts w:eastAsia="맑은 고딕"/>
          <w:lang w:val="en-US" w:eastAsia="ko-KR"/>
        </w:rPr>
        <w:t>Data catalogue is recommended to contain part(s) covering the following aspects of data:</w:t>
      </w:r>
    </w:p>
    <w:p w:rsidR="002E0472" w:rsidRPr="002E0472" w:rsidRDefault="002E0472" w:rsidP="002E0472">
      <w:pPr>
        <w:numPr>
          <w:ilvl w:val="0"/>
          <w:numId w:val="26"/>
        </w:numPr>
        <w:ind w:left="426" w:hanging="426"/>
        <w:jc w:val="both"/>
        <w:rPr>
          <w:lang w:val="en-US" w:eastAsia="zh-CN"/>
        </w:rPr>
      </w:pPr>
      <w:r w:rsidRPr="002E0472">
        <w:rPr>
          <w:lang w:val="en-US" w:eastAsia="zh-CN"/>
        </w:rPr>
        <w:t>Data quality (see clause 7.6)</w:t>
      </w:r>
    </w:p>
    <w:p w:rsidR="002E0472" w:rsidRPr="002E0472" w:rsidRDefault="002E0472" w:rsidP="002E0472">
      <w:pPr>
        <w:numPr>
          <w:ilvl w:val="0"/>
          <w:numId w:val="26"/>
        </w:numPr>
        <w:ind w:left="426" w:hanging="426"/>
        <w:jc w:val="both"/>
        <w:rPr>
          <w:lang w:val="en-US" w:eastAsia="zh-CN"/>
        </w:rPr>
      </w:pPr>
      <w:r w:rsidRPr="002E0472">
        <w:rPr>
          <w:lang w:val="en-US" w:eastAsia="zh-CN"/>
        </w:rPr>
        <w:t>Catalogue record (see clause 7.7)</w:t>
      </w:r>
    </w:p>
    <w:p w:rsidR="002E0472" w:rsidRPr="002E0472" w:rsidRDefault="002E0472" w:rsidP="002E0472">
      <w:pPr>
        <w:jc w:val="both"/>
        <w:rPr>
          <w:rFonts w:eastAsia="맑은 고딕"/>
          <w:lang w:val="en-US" w:eastAsia="ko-KR"/>
        </w:rPr>
      </w:pPr>
      <w:r w:rsidRPr="002E0472">
        <w:rPr>
          <w:rFonts w:eastAsia="맑은 고딕" w:hint="eastAsia"/>
          <w:lang w:val="en-US" w:eastAsia="ko-KR"/>
        </w:rPr>
        <w:t>Each of these clause</w:t>
      </w:r>
      <w:ins w:id="1332" w:author="Ha Suwook" w:date="2019-05-07T11:26:00Z">
        <w:r w:rsidR="00B77A10">
          <w:rPr>
            <w:rFonts w:eastAsia="맑은 고딕"/>
            <w:lang w:val="en-US" w:eastAsia="ko-KR"/>
          </w:rPr>
          <w:t>s</w:t>
        </w:r>
      </w:ins>
      <w:r w:rsidRPr="002E0472">
        <w:rPr>
          <w:rFonts w:eastAsia="맑은 고딕" w:hint="eastAsia"/>
          <w:lang w:val="en-US" w:eastAsia="ko-KR"/>
        </w:rPr>
        <w:t xml:space="preserve"> of data catalogue is described in the following </w:t>
      </w:r>
      <w:r w:rsidRPr="002E0472">
        <w:rPr>
          <w:rFonts w:eastAsia="맑은 고딕"/>
          <w:lang w:val="en-US" w:eastAsia="ko-KR"/>
        </w:rPr>
        <w:t>sub-</w:t>
      </w:r>
      <w:r w:rsidRPr="002E0472">
        <w:rPr>
          <w:rFonts w:eastAsia="맑은 고딕" w:hint="eastAsia"/>
          <w:lang w:val="en-US" w:eastAsia="ko-KR"/>
        </w:rPr>
        <w:t xml:space="preserve">clauses. </w:t>
      </w:r>
    </w:p>
    <w:p w:rsidR="002E0472" w:rsidRPr="002E0472" w:rsidRDefault="002E0472" w:rsidP="002E047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1333" w:name="_Toc515009516"/>
      <w:bookmarkStart w:id="1334" w:name="_Toc8650605"/>
      <w:r w:rsidRPr="002E0472">
        <w:rPr>
          <w:rFonts w:eastAsia="Times New Roman"/>
          <w:b/>
          <w:szCs w:val="20"/>
          <w:lang w:val="en-US" w:eastAsia="ko-KR"/>
        </w:rPr>
        <w:t>Overview</w:t>
      </w:r>
      <w:bookmarkEnd w:id="1333"/>
      <w:bookmarkEnd w:id="1334"/>
    </w:p>
    <w:p w:rsidR="002E0472" w:rsidRPr="002E0472" w:rsidRDefault="002E0472" w:rsidP="002E0472">
      <w:pPr>
        <w:jc w:val="both"/>
        <w:rPr>
          <w:rFonts w:eastAsia="맑은 고딕"/>
          <w:lang w:val="en-US" w:eastAsia="ko-KR"/>
        </w:rPr>
      </w:pPr>
      <w:r w:rsidRPr="002E0472">
        <w:rPr>
          <w:rFonts w:eastAsia="맑은 고딕"/>
          <w:lang w:val="en-US" w:eastAsia="ko-KR"/>
        </w:rPr>
        <w:t>This part of data catalogue is required to include following:</w:t>
      </w:r>
    </w:p>
    <w:p w:rsidR="002E0472" w:rsidRPr="002E0472" w:rsidRDefault="002E0472" w:rsidP="002E0472">
      <w:pPr>
        <w:numPr>
          <w:ilvl w:val="0"/>
          <w:numId w:val="26"/>
        </w:numPr>
        <w:ind w:left="426" w:hanging="426"/>
        <w:jc w:val="both"/>
        <w:rPr>
          <w:rFonts w:eastAsia="맑은 고딕"/>
          <w:lang w:val="en-US" w:eastAsia="ko-KR"/>
        </w:rPr>
      </w:pPr>
      <w:r w:rsidRPr="002E0472">
        <w:rPr>
          <w:lang w:val="en-US" w:eastAsia="zh-CN"/>
        </w:rPr>
        <w:t>information</w:t>
      </w:r>
      <w:r w:rsidRPr="002E0472">
        <w:rPr>
          <w:rFonts w:eastAsia="맑은 고딕"/>
          <w:lang w:val="en-US" w:eastAsia="ko-KR"/>
        </w:rPr>
        <w:t xml:space="preserve"> about the creation of the data catalogue;</w:t>
      </w:r>
    </w:p>
    <w:p w:rsidR="002E0472" w:rsidRPr="002E0472" w:rsidRDefault="002E0472" w:rsidP="00DD3241">
      <w:pPr>
        <w:ind w:leftChars="177" w:left="425"/>
        <w:jc w:val="both"/>
        <w:rPr>
          <w:rFonts w:eastAsia="맑은 고딕"/>
          <w:sz w:val="22"/>
          <w:szCs w:val="22"/>
          <w:lang w:eastAsia="ko-KR"/>
        </w:rPr>
        <w:pPrChange w:id="1335" w:author="Ha Suwook" w:date="2019-05-13T09:53:00Z">
          <w:pPr>
            <w:jc w:val="both"/>
          </w:pPr>
        </w:pPrChange>
      </w:pPr>
      <w:r w:rsidRPr="002E0472">
        <w:rPr>
          <w:rFonts w:eastAsia="맑은 고딕"/>
          <w:sz w:val="22"/>
          <w:szCs w:val="22"/>
          <w:lang w:eastAsia="ko-KR"/>
        </w:rPr>
        <w:t>NOTE 1 – This may include the title, the language used in the text, and the version of data catalogue specification.</w:t>
      </w:r>
    </w:p>
    <w:p w:rsidR="002E0472" w:rsidRPr="002E0472" w:rsidRDefault="002E0472" w:rsidP="002E0472">
      <w:pPr>
        <w:numPr>
          <w:ilvl w:val="0"/>
          <w:numId w:val="26"/>
        </w:numPr>
        <w:ind w:left="426" w:hanging="426"/>
        <w:jc w:val="both"/>
        <w:rPr>
          <w:rFonts w:eastAsia="맑은 고딕"/>
          <w:lang w:eastAsia="ko-KR"/>
        </w:rPr>
      </w:pPr>
      <w:r w:rsidRPr="002E0472">
        <w:rPr>
          <w:rFonts w:eastAsia="맑은 고딕"/>
          <w:lang w:eastAsia="ko-KR"/>
        </w:rPr>
        <w:t xml:space="preserve">an </w:t>
      </w:r>
      <w:r w:rsidRPr="002E0472">
        <w:rPr>
          <w:lang w:val="en-US" w:eastAsia="zh-CN"/>
        </w:rPr>
        <w:t>informal</w:t>
      </w:r>
      <w:r w:rsidRPr="002E0472">
        <w:rPr>
          <w:rFonts w:eastAsia="맑은 고딕"/>
          <w:lang w:eastAsia="ko-KR"/>
        </w:rPr>
        <w:t xml:space="preserve"> description of the data catalogue.</w:t>
      </w:r>
    </w:p>
    <w:p w:rsidR="002E0472" w:rsidRPr="002E0472" w:rsidRDefault="002E0472" w:rsidP="00DD3241">
      <w:pPr>
        <w:ind w:leftChars="177" w:left="425"/>
        <w:jc w:val="both"/>
        <w:rPr>
          <w:rFonts w:eastAsia="맑은 고딕"/>
          <w:sz w:val="22"/>
          <w:szCs w:val="22"/>
          <w:lang w:eastAsia="ko-KR"/>
        </w:rPr>
        <w:pPrChange w:id="1336" w:author="Ha Suwook" w:date="2019-05-13T09:53:00Z">
          <w:pPr>
            <w:jc w:val="both"/>
          </w:pPr>
        </w:pPrChange>
      </w:pPr>
      <w:r w:rsidRPr="002E0472">
        <w:rPr>
          <w:rFonts w:eastAsia="맑은 고딕"/>
          <w:sz w:val="22"/>
          <w:szCs w:val="22"/>
          <w:lang w:eastAsia="ko-KR"/>
        </w:rPr>
        <w:t>NOTE 2 – An informal description is intended to give a short introduction to data catalogue and allow a human reader a better understanding.</w:t>
      </w:r>
    </w:p>
    <w:p w:rsidR="000331E2" w:rsidRPr="000331E2" w:rsidRDefault="000331E2" w:rsidP="000331E2">
      <w:pPr>
        <w:keepNext/>
        <w:keepLines/>
        <w:numPr>
          <w:ilvl w:val="1"/>
          <w:numId w:val="27"/>
        </w:numPr>
        <w:tabs>
          <w:tab w:val="left" w:pos="794"/>
          <w:tab w:val="left" w:pos="1191"/>
          <w:tab w:val="left" w:pos="1588"/>
          <w:tab w:val="left" w:pos="1985"/>
        </w:tabs>
        <w:overflowPunct w:val="0"/>
        <w:autoSpaceDE w:val="0"/>
        <w:autoSpaceDN w:val="0"/>
        <w:adjustRightInd w:val="0"/>
        <w:spacing w:before="240"/>
        <w:jc w:val="both"/>
        <w:textAlignment w:val="baseline"/>
        <w:outlineLvl w:val="1"/>
        <w:rPr>
          <w:rFonts w:eastAsia="Times New Roman"/>
          <w:b/>
          <w:szCs w:val="20"/>
          <w:lang w:val="en-US" w:eastAsia="ko-KR"/>
        </w:rPr>
      </w:pPr>
      <w:bookmarkStart w:id="1337" w:name="_Toc515009517"/>
      <w:bookmarkStart w:id="1338" w:name="_Toc519697074"/>
      <w:bookmarkStart w:id="1339" w:name="_Toc515009566"/>
      <w:bookmarkStart w:id="1340" w:name="_Toc519697123"/>
      <w:bookmarkStart w:id="1341" w:name="_Toc515009567"/>
      <w:bookmarkStart w:id="1342" w:name="_Toc8650606"/>
      <w:bookmarkEnd w:id="1337"/>
      <w:bookmarkEnd w:id="1338"/>
      <w:bookmarkEnd w:id="1339"/>
      <w:bookmarkEnd w:id="1340"/>
      <w:r w:rsidRPr="000331E2">
        <w:rPr>
          <w:rFonts w:eastAsia="Times New Roman"/>
          <w:b/>
          <w:szCs w:val="20"/>
          <w:lang w:val="en-US" w:eastAsia="ko-KR"/>
        </w:rPr>
        <w:t>Responsible party</w:t>
      </w:r>
      <w:bookmarkEnd w:id="1341"/>
      <w:bookmarkEnd w:id="1342"/>
    </w:p>
    <w:p w:rsidR="000331E2" w:rsidRPr="002800A1" w:rsidRDefault="000331E2" w:rsidP="00B77A10">
      <w:pPr>
        <w:jc w:val="both"/>
        <w:rPr>
          <w:rFonts w:eastAsia="맑은 고딕"/>
          <w:lang w:val="en-US" w:eastAsia="ko-KR"/>
        </w:rPr>
      </w:pPr>
      <w:r w:rsidRPr="002800A1">
        <w:rPr>
          <w:rFonts w:eastAsia="맑은 고딕"/>
          <w:lang w:val="en-US" w:eastAsia="ko-KR"/>
        </w:rPr>
        <w:t>This part of data catalogue</w:t>
      </w:r>
      <w:r>
        <w:rPr>
          <w:rFonts w:eastAsia="맑은 고딕"/>
          <w:lang w:val="en-US" w:eastAsia="ko-KR"/>
        </w:rPr>
        <w:t xml:space="preserve"> describes authoritative reference information, and </w:t>
      </w:r>
      <w:r w:rsidRPr="002800A1">
        <w:rPr>
          <w:rFonts w:eastAsia="맑은 고딕"/>
          <w:lang w:val="en-US" w:eastAsia="ko-KR"/>
        </w:rPr>
        <w:t>is required to include following:</w:t>
      </w:r>
    </w:p>
    <w:p w:rsidR="000331E2" w:rsidRPr="002800A1" w:rsidRDefault="000331E2" w:rsidP="00B77A10">
      <w:pPr>
        <w:numPr>
          <w:ilvl w:val="0"/>
          <w:numId w:val="26"/>
        </w:numPr>
        <w:ind w:left="426" w:hanging="426"/>
        <w:jc w:val="both"/>
        <w:rPr>
          <w:rFonts w:eastAsia="맑은 고딕"/>
          <w:lang w:val="en-US" w:eastAsia="ko-KR"/>
        </w:rPr>
      </w:pPr>
      <w:r>
        <w:rPr>
          <w:rFonts w:eastAsia="맑은 고딕"/>
          <w:lang w:val="en-US" w:eastAsia="ko-KR"/>
        </w:rPr>
        <w:t>i</w:t>
      </w:r>
      <w:r w:rsidRPr="002800A1">
        <w:rPr>
          <w:lang w:val="en-US" w:eastAsia="zh-CN"/>
        </w:rPr>
        <w:t>nformation</w:t>
      </w:r>
      <w:r w:rsidRPr="002800A1">
        <w:rPr>
          <w:rFonts w:eastAsia="맑은 고딕"/>
          <w:lang w:val="en-US" w:eastAsia="ko-KR"/>
        </w:rPr>
        <w:t xml:space="preserve"> to identify and communicate with person(s) and organizations associated with </w:t>
      </w:r>
      <w:r>
        <w:rPr>
          <w:rFonts w:eastAsia="맑은 고딕"/>
          <w:lang w:val="en-US" w:eastAsia="ko-KR"/>
        </w:rPr>
        <w:t>the data catalogue.</w:t>
      </w:r>
    </w:p>
    <w:p w:rsidR="000331E2" w:rsidRPr="00DD3241" w:rsidRDefault="000331E2" w:rsidP="00DD3241">
      <w:pPr>
        <w:ind w:leftChars="177" w:left="425"/>
        <w:jc w:val="both"/>
        <w:rPr>
          <w:sz w:val="22"/>
          <w:rPrChange w:id="1343" w:author="Ha Suwook" w:date="2019-05-13T09:53:00Z">
            <w:rPr/>
          </w:rPrChange>
        </w:rPr>
        <w:pPrChange w:id="1344" w:author="Ha Suwook" w:date="2019-05-13T09:53:00Z">
          <w:pPr>
            <w:pStyle w:val="Notetext"/>
          </w:pPr>
        </w:pPrChange>
      </w:pPr>
      <w:r w:rsidRPr="00DD3241">
        <w:rPr>
          <w:sz w:val="22"/>
          <w:rPrChange w:id="1345" w:author="Ha Suwook" w:date="2019-05-13T09:53:00Z">
            <w:rPr/>
          </w:rPrChange>
        </w:rPr>
        <w:t xml:space="preserve">NOTE 1 – This may include the role or function performed by the organization, the organization name, individual name, and position name. </w:t>
      </w:r>
    </w:p>
    <w:p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rsidR="000331E2" w:rsidRPr="002800A1" w:rsidRDefault="000331E2" w:rsidP="00532613">
      <w:pPr>
        <w:numPr>
          <w:ilvl w:val="0"/>
          <w:numId w:val="26"/>
        </w:numPr>
        <w:ind w:left="426" w:hanging="426"/>
        <w:rPr>
          <w:rFonts w:eastAsia="맑은 고딕"/>
          <w:szCs w:val="22"/>
          <w:lang w:eastAsia="ko-KR"/>
        </w:rPr>
      </w:pPr>
      <w:r w:rsidRPr="002800A1">
        <w:rPr>
          <w:rFonts w:eastAsia="맑은 고딕"/>
          <w:szCs w:val="22"/>
          <w:lang w:eastAsia="ko-KR"/>
        </w:rPr>
        <w:t xml:space="preserve">contact </w:t>
      </w:r>
      <w:r w:rsidRPr="002800A1">
        <w:rPr>
          <w:rFonts w:eastAsia="맑은 고딕"/>
          <w:lang w:val="en-US" w:eastAsia="ko-KR"/>
        </w:rPr>
        <w:t>information</w:t>
      </w:r>
      <w:r w:rsidRPr="002800A1">
        <w:rPr>
          <w:rFonts w:eastAsia="맑은 고딕"/>
          <w:szCs w:val="22"/>
          <w:lang w:eastAsia="ko-KR"/>
        </w:rPr>
        <w:t>.</w:t>
      </w:r>
    </w:p>
    <w:p w:rsidR="000331E2" w:rsidRPr="002800A1" w:rsidRDefault="000331E2" w:rsidP="00DD3241">
      <w:pPr>
        <w:ind w:leftChars="177" w:left="425"/>
        <w:jc w:val="both"/>
        <w:rPr>
          <w:rFonts w:eastAsia="맑은 고딕"/>
          <w:lang w:val="en-US" w:eastAsia="ko-KR"/>
        </w:rPr>
        <w:pPrChange w:id="1346" w:author="Ha Suwook" w:date="2019-05-13T09:53:00Z">
          <w:pPr>
            <w:jc w:val="both"/>
          </w:pPr>
        </w:pPrChange>
      </w:pPr>
      <w:r w:rsidRPr="002800A1">
        <w:rPr>
          <w:rFonts w:eastAsia="맑은 고딕"/>
          <w:sz w:val="22"/>
          <w:szCs w:val="22"/>
          <w:lang w:eastAsia="ko-KR"/>
        </w:rPr>
        <w:t xml:space="preserve">NOTE 2 – This </w:t>
      </w:r>
      <w:r w:rsidRPr="00DD3241">
        <w:rPr>
          <w:sz w:val="22"/>
          <w:rPrChange w:id="1347" w:author="Ha Suwook" w:date="2019-05-13T09:53:00Z">
            <w:rPr>
              <w:rFonts w:eastAsia="맑은 고딕"/>
              <w:sz w:val="22"/>
              <w:szCs w:val="22"/>
              <w:lang w:eastAsia="ko-KR"/>
            </w:rPr>
          </w:rPrChange>
        </w:rPr>
        <w:t>may</w:t>
      </w:r>
      <w:r w:rsidRPr="002800A1">
        <w:rPr>
          <w:rFonts w:eastAsia="맑은 고딕"/>
          <w:sz w:val="22"/>
          <w:szCs w:val="22"/>
          <w:lang w:eastAsia="ko-KR"/>
        </w:rPr>
        <w:t xml:space="preserve"> include phone number, address, online resource such as URI, and time period when individuals can contact the </w:t>
      </w:r>
      <w:r>
        <w:rPr>
          <w:rFonts w:eastAsia="맑은 고딕"/>
          <w:sz w:val="22"/>
          <w:szCs w:val="22"/>
          <w:lang w:eastAsia="ko-KR"/>
        </w:rPr>
        <w:t>publisher of data catalogue</w:t>
      </w:r>
      <w:r w:rsidRPr="002800A1">
        <w:rPr>
          <w:rFonts w:eastAsia="맑은 고딕"/>
          <w:sz w:val="22"/>
          <w:szCs w:val="22"/>
          <w:lang w:eastAsia="ko-KR"/>
        </w:rPr>
        <w:t>.</w:t>
      </w:r>
      <w:r w:rsidRPr="002800A1">
        <w:rPr>
          <w:rFonts w:eastAsia="맑은 고딕"/>
          <w:lang w:val="en-US" w:eastAsia="ko-KR"/>
        </w:rPr>
        <w:t xml:space="preserve"> </w:t>
      </w:r>
    </w:p>
    <w:p w:rsidR="002E0472" w:rsidRPr="002E0472" w:rsidRDefault="002E0472" w:rsidP="00532613">
      <w:pPr>
        <w:keepNext/>
        <w:keepLines/>
        <w:numPr>
          <w:ilvl w:val="1"/>
          <w:numId w:val="27"/>
        </w:numPr>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val="en-US" w:eastAsia="ko-KR"/>
        </w:rPr>
      </w:pPr>
      <w:bookmarkStart w:id="1348" w:name="_Toc515009568"/>
      <w:bookmarkStart w:id="1349" w:name="_Toc8650607"/>
      <w:r w:rsidRPr="002E0472">
        <w:rPr>
          <w:rFonts w:eastAsia="Times New Roman"/>
          <w:b/>
          <w:szCs w:val="20"/>
          <w:lang w:val="en-US" w:eastAsia="ko-KR"/>
        </w:rPr>
        <w:lastRenderedPageBreak/>
        <w:t>Dataset information</w:t>
      </w:r>
      <w:bookmarkEnd w:id="1348"/>
      <w:bookmarkEnd w:id="1349"/>
    </w:p>
    <w:p w:rsidR="002E0472" w:rsidRPr="002E0472" w:rsidRDefault="002E0472" w:rsidP="00B77A10">
      <w:pPr>
        <w:jc w:val="both"/>
        <w:rPr>
          <w:rFonts w:eastAsia="맑은 고딕"/>
          <w:lang w:val="en-US" w:eastAsia="ko-KR"/>
        </w:rPr>
      </w:pPr>
      <w:r w:rsidRPr="002E0472">
        <w:rPr>
          <w:rFonts w:eastAsia="맑은 고딕"/>
          <w:lang w:val="en-US" w:eastAsia="ko-KR"/>
        </w:rPr>
        <w:t>A data catalogue contains one or more datasets. This part of data catalogue represents the actual dataset as published by the DP:data provider, and is required to include following:</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 xml:space="preserve">the title of </w:t>
      </w:r>
      <w:r w:rsidRPr="002E0472">
        <w:rPr>
          <w:rFonts w:eastAsia="맑은 고딕"/>
          <w:szCs w:val="22"/>
          <w:lang w:eastAsia="ko-KR"/>
        </w:rPr>
        <w:t>the</w:t>
      </w:r>
      <w:r w:rsidRPr="002E0472">
        <w:rPr>
          <w:rFonts w:eastAsia="맑은 고딕"/>
          <w:lang w:val="en-US" w:eastAsia="ko-KR"/>
        </w:rPr>
        <w:t xml:space="preserve"> dataset;</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hint="eastAsia"/>
          <w:lang w:val="en-US" w:eastAsia="ko-KR"/>
        </w:rPr>
        <w:t>an informal description of the dataset</w:t>
      </w:r>
      <w:r w:rsidRPr="002E0472">
        <w:rPr>
          <w:rFonts w:eastAsia="맑은 고딕"/>
          <w:lang w:val="en-US" w:eastAsia="ko-KR"/>
        </w:rPr>
        <w:t>.</w:t>
      </w:r>
    </w:p>
    <w:p w:rsidR="002E0472" w:rsidRPr="00DD3241" w:rsidRDefault="002E0472" w:rsidP="00DD3241">
      <w:pPr>
        <w:ind w:leftChars="177" w:left="425"/>
        <w:jc w:val="both"/>
        <w:rPr>
          <w:sz w:val="22"/>
          <w:szCs w:val="22"/>
          <w:rPrChange w:id="1350" w:author="Ha Suwook" w:date="2019-05-13T09:54:00Z">
            <w:rPr/>
          </w:rPrChange>
        </w:rPr>
        <w:pPrChange w:id="1351" w:author="Ha Suwook" w:date="2019-05-13T09:54:00Z">
          <w:pPr>
            <w:pStyle w:val="Notetext"/>
          </w:pPr>
        </w:pPrChange>
      </w:pPr>
      <w:r w:rsidRPr="00DD3241">
        <w:rPr>
          <w:sz w:val="22"/>
          <w:szCs w:val="22"/>
          <w:rPrChange w:id="1352" w:author="Ha Suwook" w:date="2019-05-13T09:54:00Z">
            <w:rPr/>
          </w:rPrChange>
        </w:rPr>
        <w:t>NOTE 1 – An informal description is intended to give a short introduction to dataset and allow a human reader a better understanding.</w:t>
      </w:r>
    </w:p>
    <w:p w:rsidR="002E0472" w:rsidRPr="002E0472" w:rsidRDefault="002E0472" w:rsidP="00532613">
      <w:pPr>
        <w:rPr>
          <w:rFonts w:eastAsia="맑은 고딕"/>
          <w:lang w:val="en-US" w:eastAsia="ko-KR"/>
        </w:rPr>
      </w:pPr>
      <w:r w:rsidRPr="002E0472">
        <w:rPr>
          <w:rFonts w:eastAsia="맑은 고딕"/>
          <w:lang w:val="en-US" w:eastAsia="ko-KR"/>
        </w:rPr>
        <w:t>This part of data catalogue is recommended to include following:</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dataset distribution information;</w:t>
      </w:r>
    </w:p>
    <w:p w:rsidR="002E0472" w:rsidRPr="002E0472" w:rsidRDefault="002E0472" w:rsidP="00DD3241">
      <w:pPr>
        <w:ind w:leftChars="177" w:left="425"/>
        <w:jc w:val="both"/>
        <w:rPr>
          <w:rFonts w:eastAsia="맑은 고딕"/>
          <w:sz w:val="22"/>
          <w:szCs w:val="22"/>
          <w:lang w:eastAsia="ko-KR"/>
        </w:rPr>
        <w:pPrChange w:id="1353" w:author="Ha Suwook" w:date="2019-05-13T09:54:00Z">
          <w:pPr/>
        </w:pPrChange>
      </w:pPr>
      <w:r w:rsidRPr="00DD3241">
        <w:rPr>
          <w:sz w:val="22"/>
          <w:rPrChange w:id="1354" w:author="Ha Suwook" w:date="2019-05-13T09:54:00Z">
            <w:rPr>
              <w:rFonts w:eastAsia="맑은 고딕"/>
              <w:sz w:val="22"/>
              <w:szCs w:val="22"/>
              <w:lang w:eastAsia="ko-KR"/>
            </w:rPr>
          </w:rPrChange>
        </w:rPr>
        <w:t>NOTE</w:t>
      </w:r>
      <w:r w:rsidRPr="002E0472">
        <w:rPr>
          <w:rFonts w:eastAsia="맑은 고딕"/>
          <w:sz w:val="22"/>
          <w:szCs w:val="22"/>
          <w:lang w:eastAsia="ko-KR"/>
        </w:rPr>
        <w:t xml:space="preserve"> 2 – A dataset may have multiple distribution information.</w:t>
      </w:r>
    </w:p>
    <w:p w:rsidR="002E0472" w:rsidRPr="00DD3241" w:rsidRDefault="002E0472" w:rsidP="00DD3241">
      <w:pPr>
        <w:ind w:leftChars="177" w:left="425"/>
        <w:jc w:val="both"/>
        <w:rPr>
          <w:sz w:val="22"/>
          <w:szCs w:val="22"/>
          <w:rPrChange w:id="1355" w:author="Ha Suwook" w:date="2019-05-13T09:54:00Z">
            <w:rPr/>
          </w:rPrChange>
        </w:rPr>
        <w:pPrChange w:id="1356" w:author="Ha Suwook" w:date="2019-05-13T09:54:00Z">
          <w:pPr>
            <w:pStyle w:val="Notetext"/>
          </w:pPr>
        </w:pPrChange>
      </w:pPr>
      <w:r w:rsidRPr="00DD3241">
        <w:rPr>
          <w:rFonts w:eastAsia="맑은 고딕"/>
          <w:sz w:val="22"/>
          <w:szCs w:val="22"/>
          <w:lang w:eastAsia="ko-KR"/>
          <w:rPrChange w:id="1357" w:author="Ha Suwook" w:date="2019-05-13T09:54:00Z">
            <w:rPr/>
          </w:rPrChange>
        </w:rPr>
        <w:t>NOTE</w:t>
      </w:r>
      <w:r w:rsidRPr="00DD3241">
        <w:rPr>
          <w:sz w:val="22"/>
          <w:szCs w:val="22"/>
          <w:rPrChange w:id="1358" w:author="Ha Suwook" w:date="2019-05-13T09:54:00Z">
            <w:rPr/>
          </w:rPrChange>
        </w:rPr>
        <w:t xml:space="preserve"> 3 – This information may include the distribute format of dataset, type of dataset (structured, semi-structured, unstructured), access information including URL or user’s guide, size of dataset, sample data for user’s preview, and data rights. </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keywords representing dataset;</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contact point information.</w:t>
      </w:r>
    </w:p>
    <w:p w:rsidR="002E0472" w:rsidRPr="002E0472" w:rsidRDefault="002E0472" w:rsidP="00DD3241">
      <w:pPr>
        <w:ind w:leftChars="177" w:left="425"/>
        <w:jc w:val="both"/>
        <w:rPr>
          <w:rFonts w:eastAsia="맑은 고딕"/>
          <w:lang w:val="en-US" w:eastAsia="ko-KR"/>
        </w:rPr>
        <w:pPrChange w:id="1359" w:author="Ha Suwook" w:date="2019-05-13T09:54:00Z">
          <w:pPr>
            <w:jc w:val="both"/>
          </w:pPr>
        </w:pPrChange>
      </w:pPr>
      <w:r w:rsidRPr="002E0472">
        <w:rPr>
          <w:rFonts w:eastAsia="맑은 고딕"/>
          <w:sz w:val="22"/>
          <w:szCs w:val="22"/>
          <w:lang w:eastAsia="ko-KR"/>
        </w:rPr>
        <w:t>NOTE 4 – Contact point information is represented with the same contents of responsible party in clause 7.3, but its target is DP:data provider.</w:t>
      </w:r>
    </w:p>
    <w:p w:rsidR="002E0472" w:rsidRPr="002E0472" w:rsidRDefault="002E0472" w:rsidP="00532613">
      <w:pPr>
        <w:rPr>
          <w:rFonts w:eastAsia="맑은 고딕"/>
          <w:lang w:val="en-US" w:eastAsia="ko-KR"/>
        </w:rPr>
      </w:pPr>
      <w:r w:rsidRPr="002E0472">
        <w:rPr>
          <w:rFonts w:eastAsia="맑은 고딕" w:hint="eastAsia"/>
          <w:lang w:val="en-US" w:eastAsia="ko-KR"/>
        </w:rPr>
        <w:t xml:space="preserve">Also, this part can contain </w:t>
      </w:r>
      <w:r w:rsidRPr="002E0472">
        <w:rPr>
          <w:rFonts w:eastAsia="맑은 고딕"/>
          <w:lang w:val="en-US" w:eastAsia="ko-KR"/>
        </w:rPr>
        <w:t>this information</w:t>
      </w:r>
      <w:r w:rsidRPr="002E0472">
        <w:rPr>
          <w:rFonts w:eastAsia="맑은 고딕" w:hint="eastAsia"/>
          <w:lang w:val="en-US" w:eastAsia="ko-KR"/>
        </w:rPr>
        <w:t xml:space="preserve"> optionally:</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the</w:t>
      </w:r>
      <w:r w:rsidRPr="002E0472">
        <w:rPr>
          <w:rFonts w:eastAsia="맑은 고딕" w:hint="eastAsia"/>
          <w:lang w:val="en-US" w:eastAsia="ko-KR"/>
        </w:rPr>
        <w:t xml:space="preserve"> </w:t>
      </w:r>
      <w:r w:rsidRPr="002E0472">
        <w:rPr>
          <w:rFonts w:eastAsia="맑은 고딕"/>
          <w:lang w:val="en-US" w:eastAsia="ko-KR"/>
        </w:rPr>
        <w:t>frequency at which the dataset is updated;</w:t>
      </w:r>
    </w:p>
    <w:p w:rsidR="002E0472" w:rsidRPr="002E0472" w:rsidRDefault="002E0472" w:rsidP="00532613">
      <w:pPr>
        <w:numPr>
          <w:ilvl w:val="0"/>
          <w:numId w:val="26"/>
        </w:numPr>
        <w:ind w:left="426" w:hanging="426"/>
        <w:rPr>
          <w:rFonts w:eastAsia="맑은 고딕"/>
          <w:lang w:val="en-US" w:eastAsia="ko-KR"/>
        </w:rPr>
      </w:pPr>
      <w:r w:rsidRPr="002E0472">
        <w:rPr>
          <w:rFonts w:eastAsia="맑은 고딕"/>
          <w:lang w:val="en-US" w:eastAsia="ko-KR"/>
        </w:rPr>
        <w:t>temporal coverage of dataset which is described by period of time.</w:t>
      </w:r>
    </w:p>
    <w:p w:rsidR="000331E2" w:rsidRDefault="000331E2" w:rsidP="00532613">
      <w:pPr>
        <w:pStyle w:val="2"/>
        <w:numPr>
          <w:ilvl w:val="1"/>
          <w:numId w:val="27"/>
        </w:numPr>
        <w:rPr>
          <w:lang w:val="en-US" w:eastAsia="ko-KR"/>
        </w:rPr>
      </w:pPr>
      <w:bookmarkStart w:id="1360" w:name="_Toc515009569"/>
      <w:bookmarkStart w:id="1361" w:name="_Toc519697126"/>
      <w:bookmarkStart w:id="1362" w:name="_Toc515009570"/>
      <w:bookmarkStart w:id="1363" w:name="_Toc519697127"/>
      <w:bookmarkStart w:id="1364" w:name="_Toc515009571"/>
      <w:bookmarkStart w:id="1365" w:name="_Toc519697128"/>
      <w:bookmarkStart w:id="1366" w:name="_Toc515009572"/>
      <w:bookmarkStart w:id="1367" w:name="_Toc519697129"/>
      <w:bookmarkStart w:id="1368" w:name="_Toc515009573"/>
      <w:bookmarkStart w:id="1369" w:name="_Toc519697130"/>
      <w:bookmarkStart w:id="1370" w:name="_Toc515009574"/>
      <w:bookmarkStart w:id="1371" w:name="_Toc519697131"/>
      <w:bookmarkStart w:id="1372" w:name="_Toc515009575"/>
      <w:bookmarkStart w:id="1373" w:name="_Toc519697132"/>
      <w:bookmarkStart w:id="1374" w:name="_Toc515009576"/>
      <w:bookmarkStart w:id="1375" w:name="_Toc519697133"/>
      <w:bookmarkStart w:id="1376" w:name="_Toc515009577"/>
      <w:bookmarkStart w:id="1377" w:name="_Toc519697134"/>
      <w:bookmarkStart w:id="1378" w:name="_Toc515009578"/>
      <w:bookmarkStart w:id="1379" w:name="_Toc519697135"/>
      <w:bookmarkStart w:id="1380" w:name="_Toc515009579"/>
      <w:bookmarkStart w:id="1381" w:name="_Toc519697136"/>
      <w:bookmarkStart w:id="1382" w:name="_Toc515009580"/>
      <w:bookmarkStart w:id="1383" w:name="_Toc519697137"/>
      <w:bookmarkStart w:id="1384" w:name="_Toc515009581"/>
      <w:bookmarkStart w:id="1385" w:name="_Toc519697138"/>
      <w:bookmarkStart w:id="1386" w:name="_Toc515009582"/>
      <w:bookmarkStart w:id="1387" w:name="_Toc519697139"/>
      <w:bookmarkStart w:id="1388" w:name="_Toc515009583"/>
      <w:bookmarkStart w:id="1389" w:name="_Toc519697140"/>
      <w:bookmarkStart w:id="1390" w:name="_Toc515009584"/>
      <w:bookmarkStart w:id="1391" w:name="_Toc519697141"/>
      <w:bookmarkStart w:id="1392" w:name="_Toc515009585"/>
      <w:bookmarkStart w:id="1393" w:name="_Toc519697142"/>
      <w:bookmarkStart w:id="1394" w:name="_Toc515009586"/>
      <w:bookmarkStart w:id="1395" w:name="_Toc8650608"/>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r>
        <w:rPr>
          <w:lang w:val="en-US" w:eastAsia="ko-KR"/>
        </w:rPr>
        <w:t>Domain information</w:t>
      </w:r>
      <w:bookmarkEnd w:id="1394"/>
      <w:bookmarkEnd w:id="1395"/>
    </w:p>
    <w:p w:rsidR="000331E2" w:rsidRDefault="000331E2" w:rsidP="00B77A10">
      <w:pPr>
        <w:pStyle w:val="mainText"/>
        <w:rPr>
          <w:lang w:val="en-US"/>
        </w:rPr>
      </w:pPr>
      <w:r w:rsidRPr="008F6F70">
        <w:rPr>
          <w:lang w:val="en-US"/>
        </w:rPr>
        <w:t xml:space="preserve">This </w:t>
      </w:r>
      <w:r>
        <w:rPr>
          <w:lang w:val="en-US"/>
        </w:rPr>
        <w:t>part of data catalogue</w:t>
      </w:r>
      <w:r w:rsidRPr="008F6F70">
        <w:rPr>
          <w:lang w:val="en-US"/>
        </w:rPr>
        <w:t xml:space="preserve"> </w:t>
      </w:r>
      <w:r>
        <w:rPr>
          <w:lang w:val="en-US"/>
        </w:rPr>
        <w:t>provides</w:t>
      </w:r>
      <w:r w:rsidRPr="008F6F70">
        <w:rPr>
          <w:lang w:val="en-US"/>
        </w:rPr>
        <w:t xml:space="preserve"> </w:t>
      </w:r>
      <w:r>
        <w:rPr>
          <w:lang w:val="en-US"/>
        </w:rPr>
        <w:t>a domain information of dataset, and is required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source domain of dataset for classification.</w:t>
      </w:r>
    </w:p>
    <w:p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available usage domain of dataset.</w:t>
      </w:r>
    </w:p>
    <w:p w:rsidR="000331E2" w:rsidRDefault="000331E2" w:rsidP="00532613">
      <w:pPr>
        <w:pStyle w:val="2"/>
        <w:numPr>
          <w:ilvl w:val="1"/>
          <w:numId w:val="27"/>
        </w:numPr>
        <w:rPr>
          <w:lang w:val="en-US" w:eastAsia="ko-KR"/>
        </w:rPr>
      </w:pPr>
      <w:bookmarkStart w:id="1396" w:name="_Toc515009587"/>
      <w:bookmarkStart w:id="1397" w:name="_Toc519697144"/>
      <w:bookmarkStart w:id="1398" w:name="_Toc515009588"/>
      <w:bookmarkStart w:id="1399" w:name="_Toc8650609"/>
      <w:bookmarkEnd w:id="1396"/>
      <w:bookmarkEnd w:id="1397"/>
      <w:r>
        <w:rPr>
          <w:lang w:val="en-US" w:eastAsia="ko-KR"/>
        </w:rPr>
        <w:t>Data quality</w:t>
      </w:r>
      <w:bookmarkEnd w:id="1398"/>
      <w:bookmarkEnd w:id="1399"/>
    </w:p>
    <w:p w:rsidR="000331E2" w:rsidRDefault="000331E2" w:rsidP="00B77A10">
      <w:pPr>
        <w:jc w:val="both"/>
        <w:rPr>
          <w:rFonts w:eastAsia="맑은 고딕"/>
          <w:lang w:val="en-US" w:eastAsia="ko-KR"/>
        </w:rPr>
      </w:pPr>
      <w:r>
        <w:rPr>
          <w:rFonts w:eastAsia="맑은 고딕"/>
          <w:lang w:val="en-US" w:eastAsia="ko-KR"/>
        </w:rPr>
        <w:t xml:space="preserve">In big data ecosystem, there are types and formats of data, and each data has different quality requirements. Therefore, different quality evaluation methods may be applied to different parts of the dataset. </w:t>
      </w:r>
      <w:r w:rsidRPr="00E66233">
        <w:rPr>
          <w:rFonts w:eastAsia="맑은 고딕"/>
          <w:lang w:val="en-US" w:eastAsia="ko-KR"/>
        </w:rPr>
        <w:t xml:space="preserve">This part of data catalogue </w:t>
      </w:r>
      <w:r>
        <w:rPr>
          <w:rFonts w:eastAsia="맑은 고딕"/>
          <w:lang w:val="en-US" w:eastAsia="ko-KR"/>
        </w:rPr>
        <w:t>is required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quality requirements on dataset;</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t>unit of measure for data quality;</w:t>
      </w:r>
    </w:p>
    <w:p w:rsidR="000331E2" w:rsidRDefault="000331E2" w:rsidP="000331E2">
      <w:pPr>
        <w:numPr>
          <w:ilvl w:val="0"/>
          <w:numId w:val="26"/>
        </w:numPr>
        <w:ind w:left="426" w:hanging="426"/>
        <w:jc w:val="both"/>
        <w:rPr>
          <w:rFonts w:eastAsia="맑은 고딕"/>
          <w:lang w:val="en-US" w:eastAsia="ko-KR"/>
        </w:rPr>
      </w:pPr>
      <w:r>
        <w:rPr>
          <w:rFonts w:eastAsia="맑은 고딕"/>
          <w:lang w:val="en-US" w:eastAsia="ko-KR"/>
        </w:rPr>
        <w:t>quality evaluation result.</w:t>
      </w:r>
    </w:p>
    <w:p w:rsidR="000331E2" w:rsidRDefault="000331E2" w:rsidP="00532613">
      <w:pPr>
        <w:pStyle w:val="2"/>
        <w:numPr>
          <w:ilvl w:val="1"/>
          <w:numId w:val="27"/>
        </w:numPr>
        <w:rPr>
          <w:lang w:val="en-US" w:eastAsia="ko-KR"/>
        </w:rPr>
      </w:pPr>
      <w:bookmarkStart w:id="1400" w:name="_Toc519697146"/>
      <w:bookmarkStart w:id="1401" w:name="_Toc515009589"/>
      <w:bookmarkStart w:id="1402" w:name="_Toc8650610"/>
      <w:bookmarkEnd w:id="1400"/>
      <w:r>
        <w:rPr>
          <w:lang w:val="en-US" w:eastAsia="ko-KR"/>
        </w:rPr>
        <w:t>Catalogue record</w:t>
      </w:r>
      <w:bookmarkEnd w:id="1401"/>
      <w:bookmarkEnd w:id="1402"/>
    </w:p>
    <w:p w:rsidR="000331E2" w:rsidRDefault="000331E2" w:rsidP="00B77A10">
      <w:pPr>
        <w:jc w:val="both"/>
        <w:rPr>
          <w:rFonts w:eastAsia="맑은 고딕"/>
          <w:lang w:val="en-US" w:eastAsia="ko-KR"/>
        </w:rPr>
      </w:pPr>
      <w:r w:rsidRPr="008F6F70">
        <w:rPr>
          <w:rFonts w:eastAsia="맑은 고딕"/>
          <w:lang w:val="en-US" w:eastAsia="ko-KR"/>
        </w:rPr>
        <w:t xml:space="preserve">This </w:t>
      </w:r>
      <w:r>
        <w:rPr>
          <w:rFonts w:eastAsia="맑은 고딕"/>
          <w:lang w:val="en-US" w:eastAsia="ko-KR"/>
        </w:rPr>
        <w:t>part of data catalogue</w:t>
      </w:r>
      <w:r w:rsidRPr="008F6F70">
        <w:rPr>
          <w:rFonts w:eastAsia="맑은 고딕"/>
          <w:lang w:val="en-US" w:eastAsia="ko-KR"/>
        </w:rPr>
        <w:t xml:space="preserve"> </w:t>
      </w:r>
      <w:r>
        <w:rPr>
          <w:rFonts w:eastAsia="맑은 고딕"/>
          <w:lang w:val="en-US" w:eastAsia="ko-KR"/>
        </w:rPr>
        <w:t>provides</w:t>
      </w:r>
      <w:r w:rsidRPr="008F6F70">
        <w:rPr>
          <w:rFonts w:eastAsia="맑은 고딕"/>
          <w:lang w:val="en-US" w:eastAsia="ko-KR"/>
        </w:rPr>
        <w:t xml:space="preserve"> </w:t>
      </w:r>
      <w:r>
        <w:rPr>
          <w:rFonts w:eastAsia="맑은 고딕"/>
          <w:lang w:val="en-US" w:eastAsia="ko-KR"/>
        </w:rPr>
        <w:t>a description of dataset’s entry in the catalogue, and is required to include following:</w:t>
      </w:r>
    </w:p>
    <w:p w:rsidR="000331E2" w:rsidRDefault="000331E2" w:rsidP="00532613">
      <w:pPr>
        <w:numPr>
          <w:ilvl w:val="0"/>
          <w:numId w:val="26"/>
        </w:numPr>
        <w:ind w:left="426" w:hanging="426"/>
        <w:rPr>
          <w:rFonts w:eastAsia="맑은 고딕"/>
          <w:lang w:val="en-US" w:eastAsia="ko-KR"/>
        </w:rPr>
      </w:pPr>
      <w:r w:rsidRPr="001211A3">
        <w:rPr>
          <w:rFonts w:eastAsia="맑은 고딕"/>
          <w:lang w:val="en-US" w:eastAsia="ko-KR"/>
        </w:rPr>
        <w:t>the most resent modified date of data catalogue.</w:t>
      </w:r>
      <w:r w:rsidRPr="00116F6B">
        <w:rPr>
          <w:rFonts w:eastAsia="맑은 고딕"/>
          <w:lang w:val="en-US" w:eastAsia="ko-KR"/>
        </w:rPr>
        <w:t xml:space="preserve"> </w:t>
      </w:r>
    </w:p>
    <w:p w:rsidR="000331E2" w:rsidRDefault="000331E2" w:rsidP="00532613">
      <w:pPr>
        <w:rPr>
          <w:rFonts w:eastAsia="맑은 고딕"/>
          <w:lang w:val="en-US" w:eastAsia="ko-KR"/>
        </w:rPr>
      </w:pPr>
      <w:r>
        <w:rPr>
          <w:rFonts w:eastAsia="맑은 고딕"/>
          <w:lang w:val="en-US" w:eastAsia="ko-KR"/>
        </w:rPr>
        <w:t>This part of data catalogue is recommended to include following:</w:t>
      </w:r>
    </w:p>
    <w:p w:rsidR="000331E2" w:rsidRDefault="000331E2" w:rsidP="00532613">
      <w:pPr>
        <w:numPr>
          <w:ilvl w:val="0"/>
          <w:numId w:val="26"/>
        </w:numPr>
        <w:ind w:left="426" w:hanging="426"/>
        <w:rPr>
          <w:rFonts w:eastAsia="맑은 고딕"/>
          <w:lang w:val="en-US" w:eastAsia="ko-KR"/>
        </w:rPr>
      </w:pPr>
      <w:r>
        <w:rPr>
          <w:rFonts w:eastAsia="맑은 고딕"/>
          <w:lang w:val="en-US" w:eastAsia="ko-KR"/>
        </w:rPr>
        <w:lastRenderedPageBreak/>
        <w:t>the issued date of listing the dataset in the catalogue</w:t>
      </w:r>
      <w:r w:rsidR="00891CA2">
        <w:rPr>
          <w:rFonts w:eastAsia="맑은 고딕"/>
          <w:lang w:val="en-US" w:eastAsia="ko-KR"/>
        </w:rPr>
        <w:t>.</w:t>
      </w:r>
    </w:p>
    <w:p w:rsidR="00BF566F" w:rsidRPr="00BF566F" w:rsidRDefault="000331E2" w:rsidP="00DD3241">
      <w:pPr>
        <w:ind w:leftChars="177" w:left="425"/>
        <w:jc w:val="both"/>
        <w:rPr>
          <w:rFonts w:eastAsia="Times New Roman"/>
          <w:b/>
          <w:sz w:val="28"/>
          <w:szCs w:val="28"/>
          <w:lang w:val="en" w:eastAsia="ko-KR"/>
        </w:rPr>
        <w:pPrChange w:id="1403" w:author="Ha Suwook" w:date="2019-05-13T09:54:00Z">
          <w:pPr/>
        </w:pPrChange>
      </w:pPr>
      <w:r w:rsidRPr="001211A3">
        <w:rPr>
          <w:rFonts w:eastAsia="맑은 고딕"/>
          <w:sz w:val="22"/>
          <w:szCs w:val="22"/>
          <w:lang w:eastAsia="ko-KR"/>
        </w:rPr>
        <w:t xml:space="preserve">NOTE – </w:t>
      </w:r>
      <w:r>
        <w:rPr>
          <w:rFonts w:eastAsia="맑은 고딕"/>
          <w:sz w:val="22"/>
          <w:szCs w:val="22"/>
          <w:lang w:eastAsia="ko-KR"/>
        </w:rPr>
        <w:t>It is differing from the publication date of the dataset itself.</w:t>
      </w:r>
      <w:r w:rsidR="002E0472" w:rsidRPr="002E0472" w:rsidDel="000E4D07">
        <w:rPr>
          <w:rFonts w:eastAsia="SimSun"/>
          <w:lang w:eastAsia="zh-CN"/>
        </w:rPr>
        <w:t xml:space="preserve"> </w:t>
      </w:r>
      <w:r w:rsidR="00BF566F" w:rsidRPr="00BF566F" w:rsidDel="000E4D07">
        <w:rPr>
          <w:rFonts w:eastAsia="SimSun"/>
          <w:lang w:eastAsia="zh-CN"/>
        </w:rPr>
        <w:t xml:space="preserve"> </w:t>
      </w:r>
      <w:r w:rsidR="00BF566F" w:rsidRPr="00BF566F">
        <w:rPr>
          <w:sz w:val="28"/>
          <w:szCs w:val="28"/>
          <w:lang w:val="en" w:eastAsia="ko-KR"/>
        </w:rPr>
        <w:br w:type="page"/>
      </w:r>
    </w:p>
    <w:p w:rsidR="007F40B5" w:rsidRPr="00E91DE8" w:rsidRDefault="007F40B5" w:rsidP="007F40B5">
      <w:pPr>
        <w:pStyle w:val="2"/>
        <w:ind w:left="0" w:firstLine="0"/>
        <w:jc w:val="center"/>
        <w:rPr>
          <w:sz w:val="28"/>
          <w:szCs w:val="28"/>
          <w:lang w:val="en" w:eastAsia="ko-KR"/>
        </w:rPr>
      </w:pPr>
      <w:bookmarkStart w:id="1404" w:name="_Toc8650611"/>
      <w:r w:rsidRPr="00E91DE8">
        <w:rPr>
          <w:sz w:val="28"/>
          <w:szCs w:val="28"/>
          <w:lang w:val="en" w:eastAsia="ko-KR"/>
        </w:rPr>
        <w:lastRenderedPageBreak/>
        <w:t xml:space="preserve">Appendix I. </w:t>
      </w:r>
      <w:r w:rsidR="00F675F7">
        <w:rPr>
          <w:sz w:val="28"/>
          <w:szCs w:val="28"/>
          <w:lang w:val="en" w:eastAsia="ko-KR"/>
        </w:rPr>
        <w:br/>
      </w:r>
      <w:r>
        <w:rPr>
          <w:sz w:val="28"/>
          <w:szCs w:val="28"/>
          <w:lang w:val="en" w:eastAsia="ko-KR"/>
        </w:rPr>
        <w:t>UML model</w:t>
      </w:r>
      <w:bookmarkEnd w:id="1404"/>
    </w:p>
    <w:p w:rsidR="007F40B5" w:rsidRDefault="007F40B5" w:rsidP="007F40B5">
      <w:pPr>
        <w:jc w:val="center"/>
        <w:rPr>
          <w:lang w:val="en-US"/>
        </w:rPr>
      </w:pPr>
      <w:r w:rsidRPr="00335E2C">
        <w:rPr>
          <w:lang w:val="en-US"/>
        </w:rPr>
        <w:t>(This appendix does not form an integral part of this Recommendation)</w:t>
      </w:r>
    </w:p>
    <w:p w:rsidR="00837B16" w:rsidRPr="006F46AA" w:rsidRDefault="00837B16" w:rsidP="00837B16">
      <w:pPr>
        <w:jc w:val="both"/>
        <w:rPr>
          <w:rFonts w:eastAsia="맑은 고딕"/>
          <w:lang w:val="en-US" w:eastAsia="ko-KR"/>
        </w:rPr>
      </w:pPr>
      <w:r>
        <w:rPr>
          <w:rFonts w:eastAsia="맑은 고딕" w:hint="eastAsia"/>
          <w:lang w:val="en-US" w:eastAsia="ko-KR"/>
        </w:rPr>
        <w:t>T</w:t>
      </w:r>
      <w:r>
        <w:rPr>
          <w:rFonts w:eastAsia="맑은 고딕"/>
          <w:lang w:val="en-US" w:eastAsia="ko-KR"/>
        </w:rPr>
        <w:t xml:space="preserve">his appendix provides an example of a UML model based on clause 7 ‘Metadata schema’ which describes the requirements for data catalogue. </w:t>
      </w:r>
      <w:r>
        <w:rPr>
          <w:rFonts w:eastAsia="맑은 고딕" w:hint="eastAsia"/>
          <w:lang w:val="en-US" w:eastAsia="ko-KR"/>
        </w:rPr>
        <w:t xml:space="preserve">Figure I-1 shows the </w:t>
      </w:r>
      <w:r>
        <w:rPr>
          <w:rFonts w:eastAsia="맑은 고딕"/>
          <w:lang w:val="en-US" w:eastAsia="ko-KR"/>
        </w:rPr>
        <w:t>overall class diagram</w:t>
      </w:r>
      <w:r>
        <w:rPr>
          <w:rFonts w:eastAsia="맑은 고딕" w:hint="eastAsia"/>
          <w:lang w:val="en-US" w:eastAsia="ko-KR"/>
        </w:rPr>
        <w:t xml:space="preserve"> of metadata for big data, and </w:t>
      </w:r>
      <w:r>
        <w:rPr>
          <w:rFonts w:eastAsia="맑은 고딕"/>
          <w:lang w:val="en-US" w:eastAsia="ko-KR"/>
        </w:rPr>
        <w:t>Table I.1 to I.</w:t>
      </w:r>
      <w:r w:rsidRPr="006F46AA">
        <w:rPr>
          <w:rFonts w:eastAsia="맑은 고딕"/>
          <w:lang w:val="en-US" w:eastAsia="ko-KR"/>
        </w:rPr>
        <w:t>7</w:t>
      </w:r>
      <w:r>
        <w:rPr>
          <w:rFonts w:eastAsia="맑은 고딕"/>
          <w:lang w:val="en-US" w:eastAsia="ko-KR"/>
        </w:rPr>
        <w:t xml:space="preserve"> show the corresponding data definitions.</w:t>
      </w:r>
    </w:p>
    <w:p w:rsidR="007F40B5" w:rsidRDefault="006F4D42" w:rsidP="007F40B5">
      <w:pPr>
        <w:jc w:val="center"/>
        <w:rPr>
          <w:rFonts w:eastAsia="MS Mincho"/>
          <w:lang w:val="en-US"/>
        </w:rPr>
      </w:pPr>
      <w:bookmarkStart w:id="1405" w:name="_Hlk8656454"/>
      <w:ins w:id="1406" w:author="Ha Suwook" w:date="2019-05-07T11:37:00Z">
        <w:r>
          <w:rPr>
            <w:rFonts w:eastAsia="MS Mincho"/>
            <w:noProof/>
            <w:lang w:val="en-US"/>
          </w:rPr>
          <w:lastRenderedPageBreak/>
          <w:drawing>
            <wp:inline distT="0" distB="0" distL="0" distR="0">
              <wp:extent cx="6119495" cy="55448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9495" cy="5544820"/>
                      </a:xfrm>
                      <a:prstGeom prst="rect">
                        <a:avLst/>
                      </a:prstGeom>
                      <a:noFill/>
                      <a:ln>
                        <a:noFill/>
                      </a:ln>
                    </pic:spPr>
                  </pic:pic>
                </a:graphicData>
              </a:graphic>
            </wp:inline>
          </w:drawing>
        </w:r>
      </w:ins>
      <w:del w:id="1407" w:author="Ha Suwook" w:date="2019-05-07T11:34:00Z">
        <w:r w:rsidR="007F40B5" w:rsidDel="006F4D42">
          <w:rPr>
            <w:noProof/>
            <w:lang w:eastAsia="zh-CN"/>
          </w:rPr>
          <w:lastRenderedPageBreak/>
          <w:drawing>
            <wp:inline distT="0" distB="0" distL="0" distR="0" wp14:anchorId="1E8B2B05" wp14:editId="5BFE12BE">
              <wp:extent cx="6120765" cy="4926965"/>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4926965"/>
                      </a:xfrm>
                      <a:prstGeom prst="rect">
                        <a:avLst/>
                      </a:prstGeom>
                    </pic:spPr>
                  </pic:pic>
                </a:graphicData>
              </a:graphic>
            </wp:inline>
          </w:drawing>
        </w:r>
      </w:del>
    </w:p>
    <w:p w:rsidR="007F40B5" w:rsidRPr="003107A8"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3107A8">
        <w:rPr>
          <w:rFonts w:eastAsia="바탕" w:hint="eastAsia"/>
          <w:b/>
          <w:szCs w:val="20"/>
          <w:lang w:eastAsia="zh-CN"/>
        </w:rPr>
        <w:t>Figure</w:t>
      </w:r>
      <w:r w:rsidRPr="003107A8">
        <w:rPr>
          <w:rFonts w:eastAsia="바탕"/>
          <w:b/>
          <w:szCs w:val="20"/>
          <w:lang w:eastAsia="zh-CN"/>
        </w:rPr>
        <w:t xml:space="preserve"> </w:t>
      </w:r>
      <w:r>
        <w:rPr>
          <w:rFonts w:eastAsia="바탕" w:hint="eastAsia"/>
          <w:b/>
          <w:szCs w:val="20"/>
          <w:lang w:eastAsia="ko-KR"/>
        </w:rPr>
        <w:t>I</w:t>
      </w:r>
      <w:r w:rsidRPr="003107A8">
        <w:rPr>
          <w:rFonts w:eastAsia="바탕"/>
          <w:b/>
          <w:szCs w:val="20"/>
          <w:lang w:eastAsia="zh-CN"/>
        </w:rPr>
        <w:t>-1</w:t>
      </w:r>
      <w:r w:rsidRPr="003D3661">
        <w:rPr>
          <w:rFonts w:eastAsia="바탕"/>
          <w:b/>
          <w:szCs w:val="20"/>
          <w:lang w:eastAsia="zh-CN"/>
        </w:rPr>
        <w:tab/>
      </w:r>
      <w:r>
        <w:rPr>
          <w:rFonts w:eastAsia="바탕"/>
          <w:b/>
          <w:szCs w:val="20"/>
          <w:lang w:eastAsia="ko-KR"/>
        </w:rPr>
        <w:t>UML model of metadata for big data</w:t>
      </w:r>
      <w:r w:rsidRPr="003D3661">
        <w:rPr>
          <w:rFonts w:eastAsia="바탕"/>
          <w:b/>
          <w:szCs w:val="20"/>
          <w:lang w:eastAsia="ko-KR"/>
        </w:rPr>
        <w:t xml:space="preserve"> </w:t>
      </w:r>
    </w:p>
    <w:bookmarkEnd w:id="1405"/>
    <w:p w:rsidR="007F40B5" w:rsidDel="006F4D42" w:rsidRDefault="007F40B5" w:rsidP="007F40B5">
      <w:pPr>
        <w:jc w:val="both"/>
        <w:rPr>
          <w:del w:id="1408" w:author="Ha Suwook" w:date="2019-05-07T11:37:00Z"/>
          <w:lang w:val="en-US"/>
        </w:rPr>
      </w:pPr>
    </w:p>
    <w:p w:rsidR="007F40B5" w:rsidRDefault="007F40B5" w:rsidP="007F40B5">
      <w:pPr>
        <w:jc w:val="both"/>
        <w:rPr>
          <w:color w:val="000000" w:themeColor="text1"/>
          <w:lang w:eastAsia="ko-KR"/>
        </w:rPr>
      </w:pPr>
      <w:r w:rsidRPr="003715AD">
        <w:rPr>
          <w:color w:val="000000" w:themeColor="text1"/>
          <w:lang w:eastAsia="ko-KR"/>
        </w:rPr>
        <w:t xml:space="preserve">This </w:t>
      </w:r>
      <w:r>
        <w:rPr>
          <w:color w:val="000000" w:themeColor="text1"/>
          <w:lang w:eastAsia="ko-KR"/>
        </w:rPr>
        <w:t>is a</w:t>
      </w:r>
      <w:r w:rsidRPr="003715AD">
        <w:rPr>
          <w:color w:val="000000" w:themeColor="text1"/>
          <w:lang w:eastAsia="ko-KR"/>
        </w:rPr>
        <w:t xml:space="preserve"> </w:t>
      </w:r>
      <w:r>
        <w:rPr>
          <w:color w:val="000000" w:themeColor="text1"/>
          <w:lang w:eastAsia="ko-KR"/>
        </w:rPr>
        <w:t>descriptor whether a metadata entity shall always be documented in the metadata:</w:t>
      </w:r>
      <w:r w:rsidRPr="003715AD">
        <w:rPr>
          <w:color w:val="000000" w:themeColor="text1"/>
          <w:lang w:eastAsia="ko-KR"/>
        </w:rPr>
        <w:t xml:space="preserve"> </w:t>
      </w:r>
    </w:p>
    <w:p w:rsidR="007F40B5" w:rsidRPr="006F46AA"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M (Mandatory): Used for items that shall be supported;</w:t>
      </w:r>
    </w:p>
    <w:p w:rsidR="007F40B5" w:rsidRPr="006F46AA"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 xml:space="preserve">R (Recommended): Used for items should be </w:t>
      </w:r>
      <w:r>
        <w:rPr>
          <w:rFonts w:eastAsia="맑은 고딕"/>
          <w:lang w:val="en-US" w:eastAsia="ko-KR"/>
        </w:rPr>
        <w:t>supported</w:t>
      </w:r>
      <w:r w:rsidRPr="00A376D4">
        <w:rPr>
          <w:rFonts w:eastAsia="맑은 고딕"/>
          <w:lang w:val="en-US" w:eastAsia="ko-KR"/>
        </w:rPr>
        <w:t>;</w:t>
      </w:r>
    </w:p>
    <w:p w:rsidR="007F40B5" w:rsidRDefault="007F40B5" w:rsidP="007F40B5">
      <w:pPr>
        <w:numPr>
          <w:ilvl w:val="0"/>
          <w:numId w:val="26"/>
        </w:numPr>
        <w:ind w:left="426" w:hanging="426"/>
        <w:jc w:val="both"/>
        <w:rPr>
          <w:rFonts w:eastAsia="맑은 고딕"/>
          <w:lang w:val="en-US" w:eastAsia="ko-KR"/>
        </w:rPr>
      </w:pPr>
      <w:r w:rsidRPr="006F46AA">
        <w:rPr>
          <w:rFonts w:eastAsia="맑은 고딕"/>
          <w:lang w:val="en-US" w:eastAsia="ko-KR"/>
        </w:rPr>
        <w:t>O (Optional): Used for items wh</w:t>
      </w:r>
      <w:r w:rsidRPr="00A376D4">
        <w:rPr>
          <w:rFonts w:eastAsia="맑은 고딕"/>
          <w:lang w:val="en-US" w:eastAsia="ko-KR"/>
        </w:rPr>
        <w:t>ich may or may not be supported.</w:t>
      </w:r>
    </w:p>
    <w:p w:rsidR="007F40B5" w:rsidRDefault="007F40B5" w:rsidP="00B77A10">
      <w:pPr>
        <w:jc w:val="both"/>
        <w:rPr>
          <w:rFonts w:eastAsia="맑은 고딕"/>
          <w:lang w:val="en-US" w:eastAsia="ko-KR"/>
        </w:rPr>
      </w:pPr>
      <w:r>
        <w:rPr>
          <w:rFonts w:eastAsia="맑은 고딕"/>
          <w:lang w:val="en-US" w:eastAsia="ko-KR"/>
        </w:rPr>
        <w:t>Cardinality specifies the maximum number of instances the metadata entity or the metadata element may have. Single occurrences are shown by “1”; repeating occurrences are represented by “N”.</w:t>
      </w:r>
    </w:p>
    <w:p w:rsidR="007F40B5" w:rsidRDefault="007F40B5" w:rsidP="00B77A10">
      <w:pPr>
        <w:jc w:val="both"/>
        <w:rPr>
          <w:rFonts w:eastAsia="맑은 고딕"/>
          <w:lang w:val="en-US" w:eastAsia="ko-KR"/>
        </w:rPr>
      </w:pPr>
      <w:r>
        <w:rPr>
          <w:rFonts w:eastAsia="맑은 고딕" w:hint="eastAsia"/>
          <w:lang w:val="en-US" w:eastAsia="ko-KR"/>
        </w:rPr>
        <w:t xml:space="preserve">For a metadata element, the domain specifies the values allowed or the use of free text. </w:t>
      </w:r>
      <w:r>
        <w:rPr>
          <w:rFonts w:eastAsia="맑은 고딕"/>
          <w:lang w:val="en-US" w:eastAsia="ko-KR"/>
        </w:rPr>
        <w:t>“Free text” indicates that no restrictions are placed on the contents of the field. Integer-based codes shall be used to represent values for domains containing codelists.</w:t>
      </w:r>
    </w:p>
    <w:p w:rsidR="00FA2F2F" w:rsidRDefault="00FA2F2F">
      <w:pPr>
        <w:spacing w:before="0" w:after="160" w:line="259" w:lineRule="auto"/>
        <w:rPr>
          <w:rFonts w:eastAsia="맑은 고딕"/>
          <w:lang w:val="en-US" w:eastAsia="ko-KR"/>
        </w:rPr>
      </w:pPr>
    </w:p>
    <w:p w:rsidR="009F1686" w:rsidRPr="000D7BCF" w:rsidRDefault="000D7BCF" w:rsidP="00B77A10">
      <w:pPr>
        <w:keepLines/>
        <w:tabs>
          <w:tab w:val="left" w:pos="794"/>
          <w:tab w:val="left" w:pos="1191"/>
          <w:tab w:val="left" w:pos="1588"/>
          <w:tab w:val="left" w:pos="1985"/>
        </w:tabs>
        <w:overflowPunct w:val="0"/>
        <w:autoSpaceDE w:val="0"/>
        <w:autoSpaceDN w:val="0"/>
        <w:adjustRightInd w:val="0"/>
        <w:spacing w:before="240" w:after="120"/>
        <w:jc w:val="both"/>
        <w:textAlignment w:val="baseline"/>
        <w:rPr>
          <w:rFonts w:eastAsia="MS Mincho"/>
          <w:lang w:val="en-US"/>
        </w:rPr>
      </w:pPr>
      <w:bookmarkStart w:id="1409" w:name="_Hlk8656483"/>
      <w:r>
        <w:rPr>
          <w:rFonts w:eastAsia="맑은 고딕" w:hint="eastAsia"/>
          <w:lang w:val="en-US" w:eastAsia="ko-KR"/>
        </w:rPr>
        <w:t>T</w:t>
      </w:r>
      <w:r>
        <w:rPr>
          <w:rFonts w:eastAsia="맑은 고딕"/>
          <w:lang w:val="en-US" w:eastAsia="ko-KR"/>
        </w:rPr>
        <w:t xml:space="preserve">able I-1 shows the data dictionary of </w:t>
      </w:r>
      <w:r w:rsidRPr="009820AF">
        <w:rPr>
          <w:rFonts w:eastAsia="맑은 고딕"/>
          <w:i/>
          <w:lang w:val="en-US" w:eastAsia="ko-KR"/>
        </w:rPr>
        <w:t>BDC_Catalogue</w:t>
      </w:r>
      <w:r>
        <w:rPr>
          <w:rFonts w:eastAsia="맑은 고딕"/>
          <w:lang w:val="en-US" w:eastAsia="ko-KR"/>
        </w:rPr>
        <w:t xml:space="preserve"> which describes overview information in clause 7.2.</w:t>
      </w:r>
    </w:p>
    <w:p w:rsidR="007F40B5" w:rsidRPr="00172AD1" w:rsidRDefault="007F40B5" w:rsidP="004F1973">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-1</w:t>
      </w:r>
      <w:r w:rsidRPr="00172AD1">
        <w:rPr>
          <w:rFonts w:eastAsia="바탕"/>
          <w:b/>
          <w:szCs w:val="20"/>
          <w:lang w:eastAsia="zh-CN"/>
        </w:rPr>
        <w:tab/>
      </w:r>
      <w:r w:rsidRPr="00172AD1">
        <w:rPr>
          <w:rFonts w:eastAsia="바탕"/>
          <w:b/>
          <w:szCs w:val="20"/>
          <w:lang w:eastAsia="ko-KR"/>
        </w:rPr>
        <w:t>Catalogue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661"/>
        <w:gridCol w:w="3429"/>
        <w:gridCol w:w="756"/>
        <w:gridCol w:w="1107"/>
        <w:gridCol w:w="2100"/>
      </w:tblGrid>
      <w:tr w:rsidR="007F40B5" w:rsidRPr="00172AD1" w:rsidTr="006F4D42">
        <w:tc>
          <w:tcPr>
            <w:tcW w:w="408" w:type="dxa"/>
          </w:tcPr>
          <w:p w:rsidR="007F40B5" w:rsidRPr="00172AD1" w:rsidRDefault="007F40B5" w:rsidP="007F40B5">
            <w:pPr>
              <w:jc w:val="both"/>
              <w:rPr>
                <w:rFonts w:eastAsia="맑은 고딕"/>
                <w:sz w:val="18"/>
                <w:lang w:val="en-US" w:eastAsia="ko-KR"/>
              </w:rPr>
            </w:pPr>
          </w:p>
        </w:tc>
        <w:tc>
          <w:tcPr>
            <w:tcW w:w="1676" w:type="dxa"/>
          </w:tcPr>
          <w:p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Name/Role name</w:t>
            </w:r>
          </w:p>
        </w:tc>
        <w:tc>
          <w:tcPr>
            <w:tcW w:w="3572" w:type="dxa"/>
          </w:tcPr>
          <w:p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Description</w:t>
            </w:r>
          </w:p>
        </w:tc>
        <w:tc>
          <w:tcPr>
            <w:tcW w:w="756"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M/R/O</w:t>
            </w:r>
          </w:p>
        </w:tc>
        <w:tc>
          <w:tcPr>
            <w:tcW w:w="1107" w:type="dxa"/>
          </w:tcPr>
          <w:p w:rsidR="007F40B5" w:rsidRPr="00172AD1" w:rsidRDefault="007F40B5" w:rsidP="007F40B5">
            <w:pPr>
              <w:jc w:val="center"/>
              <w:rPr>
                <w:rFonts w:eastAsia="맑은 고딕"/>
                <w:b/>
                <w:sz w:val="18"/>
                <w:lang w:val="en-US" w:eastAsia="ko-KR"/>
              </w:rPr>
            </w:pPr>
            <w:r w:rsidRPr="00172AD1">
              <w:rPr>
                <w:rFonts w:eastAsia="맑은 고딕"/>
                <w:b/>
                <w:sz w:val="18"/>
                <w:lang w:val="en-US" w:eastAsia="ko-KR"/>
              </w:rPr>
              <w:t>Cardinality</w:t>
            </w:r>
          </w:p>
        </w:tc>
        <w:tc>
          <w:tcPr>
            <w:tcW w:w="2110"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Domain</w:t>
            </w:r>
          </w:p>
        </w:tc>
      </w:tr>
      <w:tr w:rsidR="007F40B5" w:rsidRPr="00172AD1" w:rsidTr="006F4D42">
        <w:tc>
          <w:tcPr>
            <w:tcW w:w="408" w:type="dxa"/>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lastRenderedPageBreak/>
              <w:t>1</w:t>
            </w:r>
          </w:p>
        </w:tc>
        <w:tc>
          <w:tcPr>
            <w:tcW w:w="1676" w:type="dxa"/>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BDC_Catalogue</w:t>
            </w:r>
          </w:p>
        </w:tc>
        <w:tc>
          <w:tcPr>
            <w:tcW w:w="3572" w:type="dxa"/>
            <w:shd w:val="clear" w:color="auto" w:fill="D9D9D9" w:themeFill="background1" w:themeFillShade="D9"/>
          </w:tcPr>
          <w:p w:rsidR="007F40B5" w:rsidRPr="00172AD1" w:rsidRDefault="007F40B5" w:rsidP="007F40B5">
            <w:pPr>
              <w:rPr>
                <w:rFonts w:eastAsia="맑은 고딕"/>
                <w:sz w:val="18"/>
                <w:lang w:val="en-US" w:eastAsia="ko-KR"/>
              </w:rPr>
            </w:pPr>
            <w:r w:rsidRPr="00172AD1">
              <w:rPr>
                <w:rFonts w:eastAsia="맑은 고딕"/>
                <w:sz w:val="18"/>
                <w:lang w:val="en-US" w:eastAsia="ko-KR"/>
              </w:rPr>
              <w:t>root entity which defines metadata about dataset resource</w:t>
            </w:r>
          </w:p>
        </w:tc>
        <w:tc>
          <w:tcPr>
            <w:tcW w:w="756" w:type="dxa"/>
            <w:shd w:val="clear" w:color="auto" w:fill="D9D9D9" w:themeFill="background1" w:themeFillShade="D9"/>
          </w:tcPr>
          <w:p w:rsidR="007F40B5" w:rsidRPr="00172AD1" w:rsidRDefault="007F40B5" w:rsidP="007F40B5">
            <w:pPr>
              <w:jc w:val="center"/>
              <w:rPr>
                <w:rFonts w:eastAsia="맑은 고딕"/>
                <w:sz w:val="18"/>
                <w:lang w:val="en-US" w:eastAsia="ko-KR"/>
              </w:rPr>
            </w:pPr>
            <w:r w:rsidRPr="00172AD1">
              <w:rPr>
                <w:rFonts w:eastAsia="맑은 고딕"/>
                <w:sz w:val="18"/>
                <w:lang w:val="en-US" w:eastAsia="ko-KR"/>
              </w:rPr>
              <w:t>M</w:t>
            </w:r>
          </w:p>
        </w:tc>
        <w:tc>
          <w:tcPr>
            <w:tcW w:w="1107" w:type="dxa"/>
            <w:shd w:val="clear" w:color="auto" w:fill="D9D9D9" w:themeFill="background1" w:themeFillShade="D9"/>
          </w:tcPr>
          <w:p w:rsidR="007F40B5" w:rsidRPr="00172AD1" w:rsidRDefault="007F40B5" w:rsidP="007F40B5">
            <w:pPr>
              <w:tabs>
                <w:tab w:val="left" w:pos="468"/>
              </w:tabs>
              <w:jc w:val="center"/>
              <w:rPr>
                <w:rFonts w:eastAsia="맑은 고딕"/>
                <w:sz w:val="18"/>
                <w:lang w:val="en-US" w:eastAsia="ko-KR"/>
              </w:rPr>
            </w:pPr>
            <w:r w:rsidRPr="00172AD1">
              <w:rPr>
                <w:rFonts w:eastAsia="맑은 고딕"/>
                <w:sz w:val="18"/>
                <w:lang w:val="en-US" w:eastAsia="ko-KR"/>
              </w:rPr>
              <w:t>1</w:t>
            </w:r>
          </w:p>
        </w:tc>
        <w:tc>
          <w:tcPr>
            <w:tcW w:w="2110" w:type="dxa"/>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sz w:val="18"/>
                <w:lang w:val="en-US" w:eastAsia="ko-KR"/>
              </w:rPr>
              <w:t>Line 2 to 1</w:t>
            </w:r>
            <w:ins w:id="1410" w:author="Ha Suwook" w:date="2019-05-07T11:42:00Z">
              <w:r w:rsidR="003352FF">
                <w:rPr>
                  <w:rFonts w:eastAsia="맑은 고딕"/>
                  <w:sz w:val="18"/>
                  <w:lang w:val="en-US" w:eastAsia="ko-KR"/>
                </w:rPr>
                <w:t>2</w:t>
              </w:r>
            </w:ins>
            <w:del w:id="1411" w:author="Ha Suwook" w:date="2019-05-07T11:42:00Z">
              <w:r w:rsidRPr="00172AD1" w:rsidDel="003352FF">
                <w:rPr>
                  <w:rFonts w:eastAsia="맑은 고딕"/>
                  <w:sz w:val="18"/>
                  <w:lang w:val="en-US" w:eastAsia="ko-KR"/>
                </w:rPr>
                <w:delText>1</w:delText>
              </w:r>
            </w:del>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2</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responsibleParty</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responsible </w:t>
            </w:r>
            <w:r w:rsidRPr="00172AD1">
              <w:rPr>
                <w:rFonts w:eastAsia="맑은 고딕"/>
                <w:sz w:val="18"/>
                <w:lang w:val="en-US" w:eastAsia="ko-KR"/>
              </w:rPr>
              <w:t>party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sz w:val="18"/>
                <w:lang w:val="en-US" w:eastAsia="ko-KR"/>
              </w:rPr>
              <w:t>M</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BDC_ResponsibleParty</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3</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dataset</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dataset </w:t>
            </w:r>
            <w:r w:rsidRPr="00172AD1">
              <w:rPr>
                <w:rFonts w:eastAsia="맑은 고딕"/>
                <w:sz w:val="18"/>
                <w:lang w:val="en-US" w:eastAsia="ko-KR"/>
              </w:rPr>
              <w:t>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BDC_Dataset</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4</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sourceDomain</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source </w:t>
            </w:r>
            <w:r w:rsidRPr="00172AD1">
              <w:rPr>
                <w:rFonts w:eastAsia="맑은 고딕"/>
                <w:sz w:val="18"/>
                <w:lang w:val="en-US" w:eastAsia="ko-KR"/>
              </w:rPr>
              <w:t>domain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BDC_Domain</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5</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 usageDomain</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usage </w:t>
            </w:r>
            <w:r w:rsidRPr="00172AD1">
              <w:rPr>
                <w:rFonts w:eastAsia="맑은 고딕"/>
                <w:sz w:val="18"/>
                <w:lang w:val="en-US" w:eastAsia="ko-KR"/>
              </w:rPr>
              <w:t>domain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BDC_Domain</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6</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dataQuality</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data </w:t>
            </w:r>
            <w:r w:rsidRPr="00172AD1">
              <w:rPr>
                <w:rFonts w:eastAsia="맑은 고딕"/>
                <w:sz w:val="18"/>
                <w:lang w:val="en-US" w:eastAsia="ko-KR"/>
              </w:rPr>
              <w:t>quality 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BDC_DataQuality</w:t>
            </w:r>
          </w:p>
        </w:tc>
      </w:tr>
      <w:tr w:rsidR="007F40B5" w:rsidRPr="00172AD1" w:rsidTr="006F4D42">
        <w:tc>
          <w:tcPr>
            <w:tcW w:w="408"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7</w:t>
            </w:r>
          </w:p>
        </w:tc>
        <w:tc>
          <w:tcPr>
            <w:tcW w:w="1676"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role:</w:t>
            </w:r>
            <w:r w:rsidRPr="00172AD1">
              <w:rPr>
                <w:rFonts w:eastAsia="맑은 고딕"/>
                <w:sz w:val="18"/>
                <w:lang w:val="en-US" w:eastAsia="ko-KR"/>
              </w:rPr>
              <w:t xml:space="preserve"> record</w:t>
            </w:r>
          </w:p>
        </w:tc>
        <w:tc>
          <w:tcPr>
            <w:tcW w:w="3572" w:type="dxa"/>
          </w:tcPr>
          <w:p w:rsidR="007F40B5" w:rsidRPr="00172AD1" w:rsidRDefault="007F40B5" w:rsidP="007F40B5">
            <w:pPr>
              <w:rPr>
                <w:rFonts w:eastAsia="맑은 고딕"/>
                <w:sz w:val="18"/>
                <w:lang w:val="en-US" w:eastAsia="ko-KR"/>
              </w:rPr>
            </w:pPr>
            <w:r w:rsidRPr="00172AD1">
              <w:rPr>
                <w:rFonts w:eastAsia="맑은 고딕" w:hint="eastAsia"/>
                <w:sz w:val="18"/>
                <w:lang w:val="en-US" w:eastAsia="ko-KR"/>
              </w:rPr>
              <w:t xml:space="preserve">record </w:t>
            </w:r>
            <w:r w:rsidRPr="00172AD1">
              <w:rPr>
                <w:rFonts w:eastAsia="맑은 고딕"/>
                <w:sz w:val="18"/>
                <w:lang w:val="en-US" w:eastAsia="ko-KR"/>
              </w:rPr>
              <w:t>information for the data catalogue</w:t>
            </w:r>
          </w:p>
        </w:tc>
        <w:tc>
          <w:tcPr>
            <w:tcW w:w="756"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N</w:t>
            </w:r>
          </w:p>
        </w:tc>
        <w:tc>
          <w:tcPr>
            <w:tcW w:w="2110" w:type="dxa"/>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BDC_record</w:t>
            </w:r>
          </w:p>
        </w:tc>
      </w:tr>
      <w:tr w:rsidR="003352FF" w:rsidRPr="00172AD1" w:rsidTr="006F4D42">
        <w:trPr>
          <w:ins w:id="1412" w:author="Ha Suwook" w:date="2019-05-07T11:38:00Z"/>
        </w:trPr>
        <w:tc>
          <w:tcPr>
            <w:tcW w:w="408" w:type="dxa"/>
          </w:tcPr>
          <w:p w:rsidR="003352FF" w:rsidRPr="00172AD1" w:rsidRDefault="003352FF" w:rsidP="003352FF">
            <w:pPr>
              <w:jc w:val="both"/>
              <w:rPr>
                <w:ins w:id="1413" w:author="Ha Suwook" w:date="2019-05-07T11:38:00Z"/>
                <w:rFonts w:eastAsia="맑은 고딕"/>
                <w:sz w:val="18"/>
                <w:lang w:val="en-US" w:eastAsia="ko-KR"/>
              </w:rPr>
            </w:pPr>
            <w:ins w:id="1414" w:author="Ha Suwook" w:date="2019-05-07T11:40:00Z">
              <w:r w:rsidRPr="00172AD1">
                <w:rPr>
                  <w:rFonts w:eastAsia="맑은 고딕" w:hint="eastAsia"/>
                  <w:sz w:val="18"/>
                  <w:lang w:val="en-US" w:eastAsia="ko-KR"/>
                </w:rPr>
                <w:t>8</w:t>
              </w:r>
            </w:ins>
          </w:p>
        </w:tc>
        <w:tc>
          <w:tcPr>
            <w:tcW w:w="1676" w:type="dxa"/>
          </w:tcPr>
          <w:p w:rsidR="003352FF" w:rsidRPr="00F77532" w:rsidRDefault="003352FF" w:rsidP="003352FF">
            <w:pPr>
              <w:jc w:val="both"/>
              <w:rPr>
                <w:ins w:id="1415" w:author="Ha Suwook" w:date="2019-05-07T11:38:00Z"/>
                <w:rFonts w:eastAsia="맑은 고딕"/>
                <w:sz w:val="18"/>
                <w:lang w:val="en-US" w:eastAsia="ko-KR"/>
              </w:rPr>
            </w:pPr>
            <w:ins w:id="1416" w:author="Ha Suwook" w:date="2019-05-07T11:38:00Z">
              <w:r w:rsidRPr="003352FF">
                <w:rPr>
                  <w:sz w:val="18"/>
                  <w:lang w:val="en-US" w:eastAsia="ko-KR"/>
                  <w:rPrChange w:id="1417" w:author="Ha Suwook" w:date="2019-05-07T11:40:00Z">
                    <w:rPr>
                      <w:sz w:val="18"/>
                      <w:highlight w:val="yellow"/>
                      <w:lang w:val="en-US" w:eastAsia="ko-KR"/>
                    </w:rPr>
                  </w:rPrChange>
                </w:rPr>
                <w:t>role: hasRelation</w:t>
              </w:r>
            </w:ins>
          </w:p>
        </w:tc>
        <w:tc>
          <w:tcPr>
            <w:tcW w:w="3572" w:type="dxa"/>
          </w:tcPr>
          <w:p w:rsidR="003352FF" w:rsidRPr="00F77532" w:rsidRDefault="003352FF" w:rsidP="003352FF">
            <w:pPr>
              <w:rPr>
                <w:ins w:id="1418" w:author="Ha Suwook" w:date="2019-05-07T11:38:00Z"/>
                <w:rFonts w:eastAsia="맑은 고딕"/>
                <w:sz w:val="18"/>
                <w:lang w:val="en-US" w:eastAsia="ko-KR"/>
              </w:rPr>
            </w:pPr>
            <w:ins w:id="1419" w:author="Ha Suwook" w:date="2019-05-07T11:38:00Z">
              <w:r w:rsidRPr="003352FF">
                <w:rPr>
                  <w:sz w:val="18"/>
                  <w:lang w:val="en-US" w:eastAsia="ko-KR"/>
                  <w:rPrChange w:id="1420" w:author="Ha Suwook" w:date="2019-05-07T11:40:00Z">
                    <w:rPr>
                      <w:sz w:val="18"/>
                      <w:highlight w:val="yellow"/>
                      <w:lang w:val="en-US" w:eastAsia="ko-KR"/>
                    </w:rPr>
                  </w:rPrChange>
                </w:rPr>
                <w:t xml:space="preserve">related </w:t>
              </w:r>
            </w:ins>
            <w:ins w:id="1421" w:author="Ha Suwook" w:date="2019-05-07T11:39:00Z">
              <w:r w:rsidRPr="003352FF">
                <w:rPr>
                  <w:sz w:val="18"/>
                  <w:lang w:val="en-US" w:eastAsia="ko-KR"/>
                  <w:rPrChange w:id="1422" w:author="Ha Suwook" w:date="2019-05-07T11:40:00Z">
                    <w:rPr>
                      <w:sz w:val="18"/>
                      <w:highlight w:val="yellow"/>
                      <w:lang w:val="en-US" w:eastAsia="ko-KR"/>
                    </w:rPr>
                  </w:rPrChange>
                </w:rPr>
                <w:t xml:space="preserve">data </w:t>
              </w:r>
            </w:ins>
            <w:ins w:id="1423" w:author="Ha Suwook" w:date="2019-05-07T11:38:00Z">
              <w:r w:rsidRPr="003352FF">
                <w:rPr>
                  <w:sz w:val="18"/>
                  <w:lang w:val="en-US" w:eastAsia="ko-KR"/>
                  <w:rPrChange w:id="1424" w:author="Ha Suwook" w:date="2019-05-07T11:40:00Z">
                    <w:rPr>
                      <w:sz w:val="18"/>
                      <w:highlight w:val="yellow"/>
                      <w:lang w:val="en-US" w:eastAsia="ko-KR"/>
                    </w:rPr>
                  </w:rPrChange>
                </w:rPr>
                <w:t xml:space="preserve">catalogue of the </w:t>
              </w:r>
            </w:ins>
            <w:ins w:id="1425" w:author="Ha Suwook" w:date="2019-05-07T11:39:00Z">
              <w:r w:rsidRPr="003352FF">
                <w:rPr>
                  <w:sz w:val="18"/>
                  <w:lang w:val="en-US" w:eastAsia="ko-KR"/>
                  <w:rPrChange w:id="1426" w:author="Ha Suwook" w:date="2019-05-07T11:40:00Z">
                    <w:rPr>
                      <w:sz w:val="18"/>
                      <w:highlight w:val="yellow"/>
                      <w:lang w:val="en-US" w:eastAsia="ko-KR"/>
                    </w:rPr>
                  </w:rPrChange>
                </w:rPr>
                <w:t>data catalogue</w:t>
              </w:r>
            </w:ins>
          </w:p>
        </w:tc>
        <w:tc>
          <w:tcPr>
            <w:tcW w:w="756" w:type="dxa"/>
          </w:tcPr>
          <w:p w:rsidR="003352FF" w:rsidRPr="00F77532" w:rsidRDefault="003352FF" w:rsidP="003352FF">
            <w:pPr>
              <w:jc w:val="center"/>
              <w:rPr>
                <w:ins w:id="1427" w:author="Ha Suwook" w:date="2019-05-07T11:38:00Z"/>
                <w:rFonts w:eastAsia="맑은 고딕"/>
                <w:sz w:val="18"/>
                <w:lang w:val="en-US" w:eastAsia="ko-KR"/>
              </w:rPr>
            </w:pPr>
            <w:ins w:id="1428" w:author="Ha Suwook" w:date="2019-05-07T11:38:00Z">
              <w:r w:rsidRPr="003352FF">
                <w:rPr>
                  <w:sz w:val="18"/>
                  <w:lang w:val="en-US" w:eastAsia="ko-KR"/>
                  <w:rPrChange w:id="1429" w:author="Ha Suwook" w:date="2019-05-07T11:40:00Z">
                    <w:rPr>
                      <w:sz w:val="18"/>
                      <w:highlight w:val="yellow"/>
                      <w:lang w:val="en-US" w:eastAsia="ko-KR"/>
                    </w:rPr>
                  </w:rPrChange>
                </w:rPr>
                <w:t>O</w:t>
              </w:r>
            </w:ins>
          </w:p>
        </w:tc>
        <w:tc>
          <w:tcPr>
            <w:tcW w:w="1107" w:type="dxa"/>
          </w:tcPr>
          <w:p w:rsidR="003352FF" w:rsidRPr="00F77532" w:rsidRDefault="003352FF" w:rsidP="003352FF">
            <w:pPr>
              <w:jc w:val="center"/>
              <w:rPr>
                <w:ins w:id="1430" w:author="Ha Suwook" w:date="2019-05-07T11:38:00Z"/>
                <w:rFonts w:eastAsia="맑은 고딕"/>
                <w:sz w:val="18"/>
                <w:lang w:val="en-US" w:eastAsia="ko-KR"/>
              </w:rPr>
            </w:pPr>
            <w:ins w:id="1431" w:author="Ha Suwook" w:date="2019-05-07T11:38:00Z">
              <w:r w:rsidRPr="003352FF">
                <w:rPr>
                  <w:sz w:val="18"/>
                  <w:lang w:val="en-US" w:eastAsia="ko-KR"/>
                  <w:rPrChange w:id="1432" w:author="Ha Suwook" w:date="2019-05-07T11:40:00Z">
                    <w:rPr>
                      <w:sz w:val="18"/>
                      <w:highlight w:val="yellow"/>
                      <w:lang w:val="en-US" w:eastAsia="ko-KR"/>
                    </w:rPr>
                  </w:rPrChange>
                </w:rPr>
                <w:t>N</w:t>
              </w:r>
            </w:ins>
          </w:p>
        </w:tc>
        <w:tc>
          <w:tcPr>
            <w:tcW w:w="2110" w:type="dxa"/>
          </w:tcPr>
          <w:p w:rsidR="003352FF" w:rsidRPr="00F77532" w:rsidRDefault="003352FF" w:rsidP="003352FF">
            <w:pPr>
              <w:jc w:val="both"/>
              <w:rPr>
                <w:ins w:id="1433" w:author="Ha Suwook" w:date="2019-05-07T11:38:00Z"/>
                <w:rFonts w:eastAsia="맑은 고딕"/>
                <w:sz w:val="18"/>
                <w:lang w:val="en-US" w:eastAsia="ko-KR"/>
              </w:rPr>
            </w:pPr>
            <w:ins w:id="1434" w:author="Ha Suwook" w:date="2019-05-07T11:38:00Z">
              <w:r w:rsidRPr="003352FF">
                <w:rPr>
                  <w:sz w:val="18"/>
                  <w:lang w:val="en-US" w:eastAsia="ko-KR"/>
                  <w:rPrChange w:id="1435" w:author="Ha Suwook" w:date="2019-05-07T11:40:00Z">
                    <w:rPr>
                      <w:sz w:val="18"/>
                      <w:highlight w:val="yellow"/>
                      <w:lang w:val="en-US" w:eastAsia="ko-KR"/>
                    </w:rPr>
                  </w:rPrChange>
                </w:rPr>
                <w:t>BDC_Dataset</w:t>
              </w:r>
            </w:ins>
          </w:p>
        </w:tc>
      </w:tr>
      <w:tr w:rsidR="003352FF" w:rsidRPr="00172AD1" w:rsidTr="006F4D42">
        <w:tc>
          <w:tcPr>
            <w:tcW w:w="408" w:type="dxa"/>
          </w:tcPr>
          <w:p w:rsidR="003352FF" w:rsidRPr="00172AD1" w:rsidRDefault="003352FF" w:rsidP="003352FF">
            <w:pPr>
              <w:jc w:val="both"/>
              <w:rPr>
                <w:rFonts w:eastAsia="맑은 고딕"/>
                <w:sz w:val="18"/>
                <w:lang w:val="en-US" w:eastAsia="ko-KR"/>
              </w:rPr>
            </w:pPr>
            <w:ins w:id="1436" w:author="Ha Suwook" w:date="2019-05-07T11:40:00Z">
              <w:r w:rsidRPr="00172AD1">
                <w:rPr>
                  <w:rFonts w:eastAsia="맑은 고딕" w:hint="eastAsia"/>
                  <w:sz w:val="18"/>
                  <w:lang w:val="en-US" w:eastAsia="ko-KR"/>
                </w:rPr>
                <w:t>9</w:t>
              </w:r>
            </w:ins>
            <w:del w:id="1437" w:author="Ha Suwook" w:date="2019-05-07T11:40:00Z">
              <w:r w:rsidRPr="00172AD1" w:rsidDel="001E7787">
                <w:rPr>
                  <w:rFonts w:eastAsia="맑은 고딕" w:hint="eastAsia"/>
                  <w:sz w:val="18"/>
                  <w:lang w:val="en-US" w:eastAsia="ko-KR"/>
                </w:rPr>
                <w:delText>8</w:delText>
              </w:r>
            </w:del>
          </w:p>
        </w:tc>
        <w:tc>
          <w:tcPr>
            <w:tcW w:w="1676"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title</w:t>
            </w:r>
          </w:p>
        </w:tc>
        <w:tc>
          <w:tcPr>
            <w:tcW w:w="3572" w:type="dxa"/>
          </w:tcPr>
          <w:p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title </w:t>
            </w:r>
            <w:r w:rsidRPr="00172AD1">
              <w:rPr>
                <w:rFonts w:eastAsia="맑은 고딕"/>
                <w:sz w:val="18"/>
                <w:lang w:val="en-US" w:eastAsia="ko-KR"/>
              </w:rPr>
              <w:t>of data catalogue</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ins w:id="1438" w:author="Ha Suwook" w:date="2019-05-07T11:40:00Z">
              <w:r w:rsidRPr="00172AD1">
                <w:rPr>
                  <w:rFonts w:eastAsia="맑은 고딕" w:hint="eastAsia"/>
                  <w:sz w:val="18"/>
                  <w:lang w:val="en-US" w:eastAsia="ko-KR"/>
                </w:rPr>
                <w:t>10</w:t>
              </w:r>
            </w:ins>
            <w:del w:id="1439" w:author="Ha Suwook" w:date="2019-05-07T11:40:00Z">
              <w:r w:rsidRPr="00172AD1" w:rsidDel="001E7787">
                <w:rPr>
                  <w:rFonts w:eastAsia="맑은 고딕" w:hint="eastAsia"/>
                  <w:sz w:val="18"/>
                  <w:lang w:val="en-US" w:eastAsia="ko-KR"/>
                </w:rPr>
                <w:delText>9</w:delText>
              </w:r>
            </w:del>
          </w:p>
        </w:tc>
        <w:tc>
          <w:tcPr>
            <w:tcW w:w="1676"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description</w:t>
            </w:r>
          </w:p>
        </w:tc>
        <w:tc>
          <w:tcPr>
            <w:tcW w:w="3572" w:type="dxa"/>
          </w:tcPr>
          <w:p w:rsidR="003352FF" w:rsidRPr="00172AD1" w:rsidRDefault="003352FF" w:rsidP="003352FF">
            <w:pPr>
              <w:rPr>
                <w:rFonts w:eastAsia="맑은 고딕"/>
                <w:sz w:val="18"/>
                <w:lang w:val="en-US" w:eastAsia="ko-KR"/>
              </w:rPr>
            </w:pPr>
            <w:r w:rsidRPr="00172AD1">
              <w:rPr>
                <w:rFonts w:eastAsia="맑은 고딕"/>
                <w:sz w:val="18"/>
                <w:lang w:val="en-US" w:eastAsia="ko-KR"/>
              </w:rPr>
              <w:t>a short introduction to data catalogue</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M</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ins w:id="1440" w:author="Ha Suwook" w:date="2019-05-07T11:40:00Z">
              <w:r w:rsidRPr="00172AD1">
                <w:rPr>
                  <w:rFonts w:eastAsia="맑은 고딕" w:hint="eastAsia"/>
                  <w:sz w:val="18"/>
                  <w:lang w:val="en-US" w:eastAsia="ko-KR"/>
                </w:rPr>
                <w:t>11</w:t>
              </w:r>
            </w:ins>
            <w:del w:id="1441" w:author="Ha Suwook" w:date="2019-05-07T11:40:00Z">
              <w:r w:rsidRPr="00172AD1" w:rsidDel="001E7787">
                <w:rPr>
                  <w:rFonts w:eastAsia="맑은 고딕" w:hint="eastAsia"/>
                  <w:sz w:val="18"/>
                  <w:lang w:val="en-US" w:eastAsia="ko-KR"/>
                </w:rPr>
                <w:delText>10</w:delText>
              </w:r>
            </w:del>
          </w:p>
        </w:tc>
        <w:tc>
          <w:tcPr>
            <w:tcW w:w="1676"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language</w:t>
            </w:r>
          </w:p>
        </w:tc>
        <w:tc>
          <w:tcPr>
            <w:tcW w:w="3572" w:type="dxa"/>
          </w:tcPr>
          <w:p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language </w:t>
            </w:r>
            <w:r w:rsidRPr="00172AD1">
              <w:rPr>
                <w:rFonts w:eastAsia="맑은 고딕"/>
                <w:sz w:val="18"/>
                <w:lang w:val="en-US" w:eastAsia="ko-KR"/>
              </w:rPr>
              <w:t>used within the data catalo</w:t>
            </w:r>
            <w:r>
              <w:rPr>
                <w:rFonts w:eastAsia="맑은 고딕"/>
                <w:sz w:val="18"/>
                <w:lang w:val="en-US" w:eastAsia="ko-KR"/>
              </w:rPr>
              <w:t>gu</w:t>
            </w:r>
            <w:r w:rsidRPr="00172AD1">
              <w:rPr>
                <w:rFonts w:eastAsia="맑은 고딕"/>
                <w:sz w:val="18"/>
                <w:lang w:val="en-US" w:eastAsia="ko-KR"/>
              </w:rPr>
              <w:t>e</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Pr="00172AD1" w:rsidRDefault="003352FF" w:rsidP="003352FF">
            <w:pPr>
              <w:jc w:val="both"/>
              <w:rPr>
                <w:rFonts w:eastAsia="맑은 고딕"/>
                <w:sz w:val="18"/>
                <w:lang w:val="en-US" w:eastAsia="ko-KR"/>
              </w:rPr>
            </w:pPr>
            <w:r>
              <w:rPr>
                <w:rFonts w:eastAsia="맑은 고딕"/>
                <w:sz w:val="18"/>
                <w:lang w:val="en-US" w:eastAsia="ko-KR"/>
              </w:rPr>
              <w:t>RFC 5646</w:t>
            </w:r>
          </w:p>
        </w:tc>
      </w:tr>
      <w:tr w:rsidR="003352FF" w:rsidRPr="00172AD1" w:rsidTr="006F4D42">
        <w:tc>
          <w:tcPr>
            <w:tcW w:w="408" w:type="dxa"/>
          </w:tcPr>
          <w:p w:rsidR="003352FF" w:rsidRPr="00172AD1" w:rsidRDefault="003352FF" w:rsidP="003352FF">
            <w:pPr>
              <w:jc w:val="both"/>
              <w:rPr>
                <w:rFonts w:eastAsia="맑은 고딕"/>
                <w:sz w:val="18"/>
                <w:lang w:val="en-US" w:eastAsia="ko-KR"/>
              </w:rPr>
            </w:pPr>
            <w:del w:id="1442" w:author="Ha Suwook" w:date="2019-05-07T11:40:00Z">
              <w:r w:rsidRPr="00172AD1" w:rsidDel="003352FF">
                <w:rPr>
                  <w:rFonts w:eastAsia="맑은 고딕" w:hint="eastAsia"/>
                  <w:sz w:val="18"/>
                  <w:lang w:val="en-US" w:eastAsia="ko-KR"/>
                </w:rPr>
                <w:delText>11</w:delText>
              </w:r>
            </w:del>
            <w:ins w:id="1443" w:author="Ha Suwook" w:date="2019-05-07T11:40:00Z">
              <w:r w:rsidRPr="00172AD1">
                <w:rPr>
                  <w:rFonts w:eastAsia="맑은 고딕" w:hint="eastAsia"/>
                  <w:sz w:val="18"/>
                  <w:lang w:val="en-US" w:eastAsia="ko-KR"/>
                </w:rPr>
                <w:t>1</w:t>
              </w:r>
              <w:r>
                <w:rPr>
                  <w:rFonts w:eastAsia="맑은 고딕"/>
                  <w:sz w:val="18"/>
                  <w:lang w:val="en-US" w:eastAsia="ko-KR"/>
                </w:rPr>
                <w:t>2</w:t>
              </w:r>
            </w:ins>
          </w:p>
        </w:tc>
        <w:tc>
          <w:tcPr>
            <w:tcW w:w="1676" w:type="dxa"/>
          </w:tcPr>
          <w:p w:rsidR="003352FF" w:rsidRPr="00172AD1" w:rsidRDefault="003352FF" w:rsidP="003352FF">
            <w:pPr>
              <w:jc w:val="both"/>
              <w:rPr>
                <w:rFonts w:eastAsia="맑은 고딕"/>
                <w:sz w:val="18"/>
                <w:lang w:val="en-US" w:eastAsia="ko-KR"/>
              </w:rPr>
            </w:pPr>
            <w:r w:rsidRPr="00172AD1">
              <w:rPr>
                <w:rFonts w:eastAsia="맑은 고딕" w:hint="eastAsia"/>
                <w:sz w:val="18"/>
                <w:lang w:val="en-US" w:eastAsia="ko-KR"/>
              </w:rPr>
              <w:t>catalogVersion</w:t>
            </w:r>
          </w:p>
        </w:tc>
        <w:tc>
          <w:tcPr>
            <w:tcW w:w="3572" w:type="dxa"/>
          </w:tcPr>
          <w:p w:rsidR="003352FF" w:rsidRPr="00172AD1" w:rsidRDefault="003352FF" w:rsidP="003352FF">
            <w:pPr>
              <w:rPr>
                <w:rFonts w:eastAsia="맑은 고딕"/>
                <w:sz w:val="18"/>
                <w:lang w:val="en-US" w:eastAsia="ko-KR"/>
              </w:rPr>
            </w:pPr>
            <w:r w:rsidRPr="00172AD1">
              <w:rPr>
                <w:rFonts w:eastAsia="맑은 고딕" w:hint="eastAsia"/>
                <w:sz w:val="18"/>
                <w:lang w:val="en-US" w:eastAsia="ko-KR"/>
              </w:rPr>
              <w:t xml:space="preserve">version </w:t>
            </w:r>
            <w:r w:rsidRPr="00172AD1">
              <w:rPr>
                <w:rFonts w:eastAsia="맑은 고딕"/>
                <w:sz w:val="18"/>
                <w:lang w:val="en-US" w:eastAsia="ko-KR"/>
              </w:rPr>
              <w:t>of data catalogue specification</w:t>
            </w:r>
          </w:p>
        </w:tc>
        <w:tc>
          <w:tcPr>
            <w:tcW w:w="756"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R</w:t>
            </w:r>
          </w:p>
        </w:tc>
        <w:tc>
          <w:tcPr>
            <w:tcW w:w="1107" w:type="dxa"/>
          </w:tcPr>
          <w:p w:rsidR="003352FF" w:rsidRPr="00172AD1" w:rsidRDefault="003352FF" w:rsidP="003352FF">
            <w:pPr>
              <w:jc w:val="center"/>
              <w:rPr>
                <w:rFonts w:eastAsia="맑은 고딕"/>
                <w:sz w:val="18"/>
                <w:lang w:val="en-US" w:eastAsia="ko-KR"/>
              </w:rPr>
            </w:pPr>
            <w:r w:rsidRPr="00172AD1">
              <w:rPr>
                <w:rFonts w:eastAsia="맑은 고딕" w:hint="eastAsia"/>
                <w:sz w:val="18"/>
                <w:lang w:val="en-US" w:eastAsia="ko-KR"/>
              </w:rPr>
              <w:t>1</w:t>
            </w:r>
          </w:p>
        </w:tc>
        <w:tc>
          <w:tcPr>
            <w:tcW w:w="2110" w:type="dxa"/>
          </w:tcPr>
          <w:p w:rsidR="003352FF" w:rsidRDefault="003352FF" w:rsidP="003352FF">
            <w:pPr>
              <w:jc w:val="both"/>
              <w:rPr>
                <w:rFonts w:eastAsia="맑은 고딕"/>
                <w:sz w:val="18"/>
                <w:lang w:val="en-US" w:eastAsia="ko-KR"/>
              </w:rPr>
            </w:pPr>
            <w:r w:rsidRPr="00172AD1">
              <w:rPr>
                <w:rFonts w:eastAsia="맑은 고딕" w:hint="eastAsia"/>
                <w:sz w:val="18"/>
                <w:lang w:val="en-US" w:eastAsia="ko-KR"/>
              </w:rPr>
              <w:t xml:space="preserve">free </w:t>
            </w:r>
            <w:r w:rsidRPr="00172AD1">
              <w:rPr>
                <w:rFonts w:eastAsia="맑은 고딕"/>
                <w:sz w:val="18"/>
                <w:lang w:val="en-US" w:eastAsia="ko-KR"/>
              </w:rPr>
              <w:t>text</w:t>
            </w:r>
          </w:p>
          <w:p w:rsidR="003352FF" w:rsidRPr="00172AD1" w:rsidRDefault="003352FF" w:rsidP="003352FF">
            <w:pPr>
              <w:jc w:val="both"/>
              <w:rPr>
                <w:rFonts w:eastAsia="맑은 고딕"/>
                <w:sz w:val="18"/>
                <w:lang w:val="en-US" w:eastAsia="ko-KR"/>
              </w:rPr>
            </w:pPr>
            <w:r>
              <w:rPr>
                <w:rFonts w:eastAsia="맑은 고딕"/>
                <w:sz w:val="18"/>
                <w:lang w:val="en-US" w:eastAsia="ko-KR"/>
              </w:rPr>
              <w:t>(major.minor.patch)</w:t>
            </w:r>
          </w:p>
        </w:tc>
      </w:tr>
    </w:tbl>
    <w:p w:rsidR="007F40B5" w:rsidRDefault="007F40B5" w:rsidP="007F40B5">
      <w:pPr>
        <w:jc w:val="both"/>
        <w:rPr>
          <w:rFonts w:eastAsia="맑은 고딕"/>
          <w:lang w:val="en-US" w:eastAsia="ko-KR"/>
        </w:rPr>
      </w:pPr>
    </w:p>
    <w:p w:rsidR="000D7BCF" w:rsidRPr="000D7BCF" w:rsidRDefault="000D7BCF" w:rsidP="004F1973">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I-2 shows the data dictionary of </w:t>
      </w:r>
      <w:r w:rsidRPr="009820AF">
        <w:rPr>
          <w:rFonts w:eastAsia="맑은 고딕"/>
          <w:i/>
          <w:lang w:val="en-US" w:eastAsia="ko-KR"/>
        </w:rPr>
        <w:t>BDC</w:t>
      </w:r>
      <w:r>
        <w:rPr>
          <w:rFonts w:eastAsia="맑은 고딕"/>
          <w:lang w:val="en-US" w:eastAsia="ko-KR"/>
        </w:rPr>
        <w:t>_</w:t>
      </w:r>
      <w:r w:rsidRPr="009820AF">
        <w:rPr>
          <w:rFonts w:eastAsia="맑은 고딕"/>
          <w:i/>
          <w:lang w:val="en-US" w:eastAsia="ko-KR"/>
        </w:rPr>
        <w:t>ResponsibleParty</w:t>
      </w:r>
      <w:r>
        <w:rPr>
          <w:rFonts w:eastAsia="맑은 고딕"/>
          <w:lang w:val="en-US" w:eastAsia="ko-KR"/>
        </w:rPr>
        <w:t xml:space="preserve"> and its data type class </w:t>
      </w:r>
      <w:r w:rsidRPr="009820AF">
        <w:rPr>
          <w:rFonts w:eastAsia="맑은 고딕"/>
          <w:i/>
          <w:lang w:val="en-US" w:eastAsia="ko-KR"/>
        </w:rPr>
        <w:t>BDC_ContactType</w:t>
      </w:r>
      <w:r>
        <w:rPr>
          <w:rFonts w:eastAsia="맑은 고딕"/>
          <w:lang w:val="en-US" w:eastAsia="ko-KR"/>
        </w:rPr>
        <w:t xml:space="preserve"> which describes the responsible party in clause 7.3.</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-2</w:t>
      </w:r>
      <w:r w:rsidRPr="00172AD1">
        <w:rPr>
          <w:rFonts w:eastAsia="바탕"/>
          <w:b/>
          <w:szCs w:val="20"/>
          <w:lang w:eastAsia="zh-CN"/>
        </w:rPr>
        <w:tab/>
      </w:r>
      <w:r w:rsidRPr="00172AD1">
        <w:rPr>
          <w:rFonts w:eastAsia="바탕" w:hint="eastAsia"/>
          <w:b/>
          <w:szCs w:val="20"/>
          <w:lang w:eastAsia="ko-KR"/>
        </w:rPr>
        <w:t>Responsible</w:t>
      </w:r>
      <w:r w:rsidRPr="00172AD1">
        <w:rPr>
          <w:rFonts w:eastAsia="바탕"/>
          <w:b/>
          <w:szCs w:val="20"/>
          <w:lang w:eastAsia="ko-KR"/>
        </w:rPr>
        <w:t xml:space="preserve"> p</w:t>
      </w:r>
      <w:r w:rsidRPr="00172AD1">
        <w:rPr>
          <w:rFonts w:eastAsia="바탕" w:hint="eastAsia"/>
          <w:b/>
          <w:szCs w:val="20"/>
          <w:lang w:eastAsia="ko-KR"/>
        </w:rPr>
        <w:t>arty</w:t>
      </w:r>
      <w:r w:rsidRPr="00172AD1">
        <w:rPr>
          <w:rFonts w:eastAsia="바탕"/>
          <w:b/>
          <w:szCs w:val="20"/>
          <w:lang w:eastAsia="ko-KR"/>
        </w:rPr>
        <w:t xml:space="preserve"> information</w:t>
      </w:r>
    </w:p>
    <w:tbl>
      <w:tblPr>
        <w:tblStyle w:val="af2"/>
        <w:tblW w:w="0" w:type="auto"/>
        <w:tblLook w:val="04A0" w:firstRow="1" w:lastRow="0" w:firstColumn="1" w:lastColumn="0" w:noHBand="0" w:noVBand="1"/>
      </w:tblPr>
      <w:tblGrid>
        <w:gridCol w:w="576"/>
        <w:gridCol w:w="1937"/>
        <w:gridCol w:w="3225"/>
        <w:gridCol w:w="756"/>
        <w:gridCol w:w="1107"/>
        <w:gridCol w:w="2028"/>
      </w:tblGrid>
      <w:tr w:rsidR="007F40B5" w:rsidRPr="00172AD1" w:rsidTr="007F40B5">
        <w:tc>
          <w:tcPr>
            <w:tcW w:w="409" w:type="dxa"/>
          </w:tcPr>
          <w:p w:rsidR="007F40B5" w:rsidRPr="00172AD1" w:rsidRDefault="007F40B5" w:rsidP="007F40B5">
            <w:pPr>
              <w:jc w:val="both"/>
              <w:rPr>
                <w:sz w:val="18"/>
                <w:lang w:val="en-US" w:eastAsia="ko-KR"/>
              </w:rPr>
            </w:pPr>
          </w:p>
        </w:tc>
        <w:tc>
          <w:tcPr>
            <w:tcW w:w="1686"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663"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27"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028"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116"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F40B5">
        <w:tc>
          <w:tcPr>
            <w:tcW w:w="409" w:type="dxa"/>
            <w:shd w:val="clear" w:color="auto" w:fill="D9D9D9" w:themeFill="background1" w:themeFillShade="D9"/>
          </w:tcPr>
          <w:p w:rsidR="007F40B5" w:rsidRPr="00172AD1" w:rsidRDefault="007F40B5" w:rsidP="007F40B5">
            <w:pPr>
              <w:jc w:val="both"/>
              <w:rPr>
                <w:sz w:val="18"/>
                <w:lang w:val="en-US" w:eastAsia="ko-KR"/>
              </w:rPr>
            </w:pPr>
            <w:del w:id="1444" w:author="Ha Suwook" w:date="2019-05-07T11:40:00Z">
              <w:r w:rsidRPr="00172AD1" w:rsidDel="003352FF">
                <w:rPr>
                  <w:rFonts w:hint="eastAsia"/>
                  <w:sz w:val="18"/>
                  <w:lang w:val="en-US" w:eastAsia="ko-KR"/>
                </w:rPr>
                <w:delText>12</w:delText>
              </w:r>
            </w:del>
            <w:ins w:id="1445" w:author="Ha Suwook" w:date="2019-05-07T11:40:00Z">
              <w:r w:rsidR="003352FF" w:rsidRPr="00172AD1">
                <w:rPr>
                  <w:rFonts w:hint="eastAsia"/>
                  <w:sz w:val="18"/>
                  <w:lang w:val="en-US" w:eastAsia="ko-KR"/>
                </w:rPr>
                <w:t>1</w:t>
              </w:r>
              <w:r w:rsidR="003352FF">
                <w:rPr>
                  <w:sz w:val="18"/>
                  <w:lang w:val="en-US" w:eastAsia="ko-KR"/>
                </w:rPr>
                <w:t>3</w:t>
              </w:r>
            </w:ins>
          </w:p>
        </w:tc>
        <w:tc>
          <w:tcPr>
            <w:tcW w:w="1686"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BDC_</w:t>
            </w:r>
            <w:r w:rsidRPr="00172AD1">
              <w:rPr>
                <w:sz w:val="18"/>
                <w:lang w:val="en-US" w:eastAsia="ko-KR"/>
              </w:rPr>
              <w:t>ResponsibleParty</w:t>
            </w:r>
          </w:p>
        </w:tc>
        <w:tc>
          <w:tcPr>
            <w:tcW w:w="3663" w:type="dxa"/>
            <w:shd w:val="clear" w:color="auto" w:fill="D9D9D9" w:themeFill="background1" w:themeFillShade="D9"/>
          </w:tcPr>
          <w:p w:rsidR="007F40B5" w:rsidRPr="00172AD1" w:rsidRDefault="007F40B5" w:rsidP="007F40B5">
            <w:pPr>
              <w:rPr>
                <w:sz w:val="18"/>
                <w:lang w:val="en-US" w:eastAsia="ko-KR"/>
              </w:rPr>
            </w:pPr>
            <w:r w:rsidRPr="00172AD1">
              <w:rPr>
                <w:sz w:val="18"/>
                <w:lang w:val="en-US" w:eastAsia="ko-KR"/>
              </w:rPr>
              <w:t>name and position information for an individual or organization that is responsible for the data catalogue or dataset</w:t>
            </w:r>
          </w:p>
        </w:tc>
        <w:tc>
          <w:tcPr>
            <w:tcW w:w="727"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M</w:t>
            </w:r>
          </w:p>
        </w:tc>
        <w:tc>
          <w:tcPr>
            <w:tcW w:w="1028"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11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del w:id="1446" w:author="Ha Suwook" w:date="2019-05-07T11:42:00Z">
              <w:r w:rsidRPr="00172AD1" w:rsidDel="003352FF">
                <w:rPr>
                  <w:sz w:val="18"/>
                  <w:lang w:val="en-US" w:eastAsia="ko-KR"/>
                </w:rPr>
                <w:delText xml:space="preserve">13 </w:delText>
              </w:r>
            </w:del>
            <w:ins w:id="1447" w:author="Ha Suwook" w:date="2019-05-07T11:42:00Z">
              <w:r w:rsidR="003352FF" w:rsidRPr="00172AD1">
                <w:rPr>
                  <w:sz w:val="18"/>
                  <w:lang w:val="en-US" w:eastAsia="ko-KR"/>
                </w:rPr>
                <w:t>1</w:t>
              </w:r>
              <w:r w:rsidR="003352FF">
                <w:rPr>
                  <w:sz w:val="18"/>
                  <w:lang w:val="en-US" w:eastAsia="ko-KR"/>
                </w:rPr>
                <w:t>4</w:t>
              </w:r>
              <w:r w:rsidR="003352FF" w:rsidRPr="00172AD1">
                <w:rPr>
                  <w:sz w:val="18"/>
                  <w:lang w:val="en-US" w:eastAsia="ko-KR"/>
                </w:rPr>
                <w:t xml:space="preserve"> </w:t>
              </w:r>
            </w:ins>
            <w:r w:rsidRPr="00172AD1">
              <w:rPr>
                <w:sz w:val="18"/>
                <w:lang w:val="en-US" w:eastAsia="ko-KR"/>
              </w:rPr>
              <w:t xml:space="preserve">to </w:t>
            </w:r>
            <w:del w:id="1448" w:author="Ha Suwook" w:date="2019-05-07T11:42:00Z">
              <w:r w:rsidRPr="00172AD1" w:rsidDel="003352FF">
                <w:rPr>
                  <w:sz w:val="18"/>
                  <w:lang w:val="en-US" w:eastAsia="ko-KR"/>
                </w:rPr>
                <w:delText>17</w:delText>
              </w:r>
            </w:del>
            <w:ins w:id="1449" w:author="Ha Suwook" w:date="2019-05-07T11:42:00Z">
              <w:r w:rsidR="003352FF" w:rsidRPr="00172AD1">
                <w:rPr>
                  <w:sz w:val="18"/>
                  <w:lang w:val="en-US" w:eastAsia="ko-KR"/>
                </w:rPr>
                <w:t>1</w:t>
              </w:r>
              <w:r w:rsidR="003352FF">
                <w:rPr>
                  <w:sz w:val="18"/>
                  <w:lang w:val="en-US" w:eastAsia="ko-KR"/>
                </w:rPr>
                <w:t>8</w:t>
              </w:r>
            </w:ins>
          </w:p>
        </w:tc>
      </w:tr>
      <w:tr w:rsidR="007F40B5" w:rsidRPr="00172AD1" w:rsidTr="007F40B5">
        <w:tc>
          <w:tcPr>
            <w:tcW w:w="409" w:type="dxa"/>
          </w:tcPr>
          <w:p w:rsidR="007F40B5" w:rsidRPr="00172AD1" w:rsidRDefault="007F40B5" w:rsidP="007F40B5">
            <w:pPr>
              <w:jc w:val="both"/>
              <w:rPr>
                <w:sz w:val="18"/>
                <w:lang w:val="en-US" w:eastAsia="ko-KR"/>
              </w:rPr>
            </w:pPr>
            <w:del w:id="1450" w:author="Ha Suwook" w:date="2019-05-07T11:40:00Z">
              <w:r w:rsidRPr="00172AD1" w:rsidDel="003352FF">
                <w:rPr>
                  <w:rFonts w:hint="eastAsia"/>
                  <w:sz w:val="18"/>
                  <w:lang w:val="en-US" w:eastAsia="ko-KR"/>
                </w:rPr>
                <w:delText>13</w:delText>
              </w:r>
            </w:del>
            <w:ins w:id="1451" w:author="Ha Suwook" w:date="2019-05-07T11:40:00Z">
              <w:r w:rsidR="003352FF" w:rsidRPr="00172AD1">
                <w:rPr>
                  <w:rFonts w:hint="eastAsia"/>
                  <w:sz w:val="18"/>
                  <w:lang w:val="en-US" w:eastAsia="ko-KR"/>
                </w:rPr>
                <w:t>1</w:t>
              </w:r>
              <w:r w:rsidR="003352FF">
                <w:rPr>
                  <w:sz w:val="18"/>
                  <w:lang w:val="en-US" w:eastAsia="ko-KR"/>
                </w:rPr>
                <w:t>4</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indivisualName</w:t>
            </w:r>
          </w:p>
        </w:tc>
        <w:tc>
          <w:tcPr>
            <w:tcW w:w="3663" w:type="dxa"/>
          </w:tcPr>
          <w:p w:rsidR="007F40B5" w:rsidRPr="00172AD1" w:rsidRDefault="007F40B5" w:rsidP="007F40B5">
            <w:pPr>
              <w:rPr>
                <w:sz w:val="18"/>
                <w:lang w:val="en-US" w:eastAsia="ko-KR"/>
              </w:rPr>
            </w:pPr>
            <w:r w:rsidRPr="00172AD1">
              <w:rPr>
                <w:sz w:val="18"/>
                <w:lang w:val="en-US" w:eastAsia="ko-KR"/>
              </w:rPr>
              <w:t>name of the responsible person- surname, given name, title</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7F40B5" w:rsidP="007F40B5">
            <w:pPr>
              <w:jc w:val="both"/>
              <w:rPr>
                <w:sz w:val="18"/>
                <w:lang w:val="en-US" w:eastAsia="ko-KR"/>
              </w:rPr>
            </w:pPr>
            <w:del w:id="1452" w:author="Ha Suwook" w:date="2019-05-07T11:40:00Z">
              <w:r w:rsidRPr="00172AD1" w:rsidDel="003352FF">
                <w:rPr>
                  <w:rFonts w:hint="eastAsia"/>
                  <w:sz w:val="18"/>
                  <w:lang w:val="en-US" w:eastAsia="ko-KR"/>
                </w:rPr>
                <w:delText>14</w:delText>
              </w:r>
            </w:del>
            <w:ins w:id="1453" w:author="Ha Suwook" w:date="2019-05-07T11:40:00Z">
              <w:r w:rsidR="003352FF" w:rsidRPr="00172AD1">
                <w:rPr>
                  <w:rFonts w:hint="eastAsia"/>
                  <w:sz w:val="18"/>
                  <w:lang w:val="en-US" w:eastAsia="ko-KR"/>
                </w:rPr>
                <w:t>1</w:t>
              </w:r>
              <w:r w:rsidR="003352FF">
                <w:rPr>
                  <w:sz w:val="18"/>
                  <w:lang w:val="en-US" w:eastAsia="ko-KR"/>
                </w:rPr>
                <w:t>5</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orgnisationName</w:t>
            </w:r>
          </w:p>
        </w:tc>
        <w:tc>
          <w:tcPr>
            <w:tcW w:w="3663" w:type="dxa"/>
          </w:tcPr>
          <w:p w:rsidR="007F40B5" w:rsidRPr="00172AD1" w:rsidRDefault="007F40B5" w:rsidP="007F40B5">
            <w:pPr>
              <w:rPr>
                <w:sz w:val="18"/>
                <w:lang w:val="en-US" w:eastAsia="ko-KR"/>
              </w:rPr>
            </w:pPr>
            <w:r w:rsidRPr="00172AD1">
              <w:rPr>
                <w:sz w:val="18"/>
                <w:lang w:val="en-US" w:eastAsia="ko-KR"/>
              </w:rPr>
              <w:t>name of the responsible organization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7F40B5" w:rsidP="007F40B5">
            <w:pPr>
              <w:jc w:val="both"/>
              <w:rPr>
                <w:sz w:val="18"/>
                <w:lang w:val="en-US" w:eastAsia="ko-KR"/>
              </w:rPr>
            </w:pPr>
            <w:del w:id="1454" w:author="Ha Suwook" w:date="2019-05-07T11:40:00Z">
              <w:r w:rsidRPr="00172AD1" w:rsidDel="003352FF">
                <w:rPr>
                  <w:rFonts w:hint="eastAsia"/>
                  <w:sz w:val="18"/>
                  <w:lang w:val="en-US" w:eastAsia="ko-KR"/>
                </w:rPr>
                <w:delText>15</w:delText>
              </w:r>
            </w:del>
            <w:ins w:id="1455" w:author="Ha Suwook" w:date="2019-05-07T11:40:00Z">
              <w:r w:rsidR="003352FF" w:rsidRPr="00172AD1">
                <w:rPr>
                  <w:rFonts w:hint="eastAsia"/>
                  <w:sz w:val="18"/>
                  <w:lang w:val="en-US" w:eastAsia="ko-KR"/>
                </w:rPr>
                <w:t>1</w:t>
              </w:r>
              <w:r w:rsidR="003352FF">
                <w:rPr>
                  <w:sz w:val="18"/>
                  <w:lang w:val="en-US" w:eastAsia="ko-KR"/>
                </w:rPr>
                <w:t>6</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positionName</w:t>
            </w:r>
          </w:p>
        </w:tc>
        <w:tc>
          <w:tcPr>
            <w:tcW w:w="3663" w:type="dxa"/>
          </w:tcPr>
          <w:p w:rsidR="007F40B5" w:rsidRPr="00172AD1" w:rsidRDefault="007F40B5" w:rsidP="007F40B5">
            <w:pPr>
              <w:rPr>
                <w:sz w:val="18"/>
                <w:lang w:val="en-US" w:eastAsia="ko-KR"/>
              </w:rPr>
            </w:pPr>
            <w:r w:rsidRPr="00172AD1">
              <w:rPr>
                <w:sz w:val="18"/>
                <w:lang w:val="en-US" w:eastAsia="ko-KR"/>
              </w:rPr>
              <w:t>role or position of the responsible person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7F40B5" w:rsidP="007F40B5">
            <w:pPr>
              <w:jc w:val="both"/>
              <w:rPr>
                <w:sz w:val="18"/>
                <w:lang w:val="en-US" w:eastAsia="ko-KR"/>
              </w:rPr>
            </w:pPr>
            <w:del w:id="1456" w:author="Ha Suwook" w:date="2019-05-07T11:40:00Z">
              <w:r w:rsidRPr="00172AD1" w:rsidDel="003352FF">
                <w:rPr>
                  <w:rFonts w:hint="eastAsia"/>
                  <w:sz w:val="18"/>
                  <w:lang w:val="en-US" w:eastAsia="ko-KR"/>
                </w:rPr>
                <w:delText>16</w:delText>
              </w:r>
            </w:del>
            <w:ins w:id="1457" w:author="Ha Suwook" w:date="2019-05-07T11:40:00Z">
              <w:r w:rsidR="003352FF" w:rsidRPr="00172AD1">
                <w:rPr>
                  <w:rFonts w:hint="eastAsia"/>
                  <w:sz w:val="18"/>
                  <w:lang w:val="en-US" w:eastAsia="ko-KR"/>
                </w:rPr>
                <w:t>1</w:t>
              </w:r>
              <w:r w:rsidR="003352FF">
                <w:rPr>
                  <w:sz w:val="18"/>
                  <w:lang w:val="en-US" w:eastAsia="ko-KR"/>
                </w:rPr>
                <w:t>7</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role</w:t>
            </w:r>
          </w:p>
        </w:tc>
        <w:tc>
          <w:tcPr>
            <w:tcW w:w="3663" w:type="dxa"/>
          </w:tcPr>
          <w:p w:rsidR="007F40B5" w:rsidRPr="00172AD1" w:rsidRDefault="007F40B5" w:rsidP="007F40B5">
            <w:pPr>
              <w:rPr>
                <w:sz w:val="18"/>
                <w:lang w:val="en-US" w:eastAsia="ko-KR"/>
              </w:rPr>
            </w:pPr>
            <w:r w:rsidRPr="00172AD1">
              <w:rPr>
                <w:sz w:val="18"/>
                <w:lang w:val="en-US" w:eastAsia="ko-KR"/>
              </w:rPr>
              <w:t>function performed by the responsible party</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7F40B5" w:rsidP="007F40B5">
            <w:pPr>
              <w:jc w:val="both"/>
              <w:rPr>
                <w:sz w:val="18"/>
                <w:lang w:val="en-US" w:eastAsia="ko-KR"/>
              </w:rPr>
            </w:pPr>
            <w:del w:id="1458" w:author="Ha Suwook" w:date="2019-05-07T11:40:00Z">
              <w:r w:rsidRPr="00172AD1" w:rsidDel="003352FF">
                <w:rPr>
                  <w:rFonts w:hint="eastAsia"/>
                  <w:sz w:val="18"/>
                  <w:lang w:val="en-US" w:eastAsia="ko-KR"/>
                </w:rPr>
                <w:delText>17</w:delText>
              </w:r>
            </w:del>
            <w:ins w:id="1459" w:author="Ha Suwook" w:date="2019-05-07T11:40:00Z">
              <w:r w:rsidR="003352FF" w:rsidRPr="00172AD1">
                <w:rPr>
                  <w:rFonts w:hint="eastAsia"/>
                  <w:sz w:val="18"/>
                  <w:lang w:val="en-US" w:eastAsia="ko-KR"/>
                </w:rPr>
                <w:t>1</w:t>
              </w:r>
              <w:r w:rsidR="003352FF">
                <w:rPr>
                  <w:sz w:val="18"/>
                  <w:lang w:val="en-US" w:eastAsia="ko-KR"/>
                </w:rPr>
                <w:t>8</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Contact</w:t>
            </w:r>
          </w:p>
        </w:tc>
        <w:tc>
          <w:tcPr>
            <w:tcW w:w="3663" w:type="dxa"/>
          </w:tcPr>
          <w:p w:rsidR="007F40B5" w:rsidRPr="00172AD1" w:rsidRDefault="007F40B5" w:rsidP="007F40B5">
            <w:pPr>
              <w:rPr>
                <w:sz w:val="18"/>
                <w:lang w:val="en-US" w:eastAsia="ko-KR"/>
              </w:rPr>
            </w:pPr>
            <w:r w:rsidRPr="00172AD1">
              <w:rPr>
                <w:sz w:val="18"/>
                <w:lang w:val="en-US" w:eastAsia="ko-KR"/>
              </w:rPr>
              <w:t>information required to enable contact with the responsible person and/or organization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BD</w:t>
            </w:r>
            <w:r>
              <w:rPr>
                <w:sz w:val="18"/>
                <w:lang w:val="en-US" w:eastAsia="ko-KR"/>
              </w:rPr>
              <w:t>C</w:t>
            </w:r>
            <w:r w:rsidRPr="00172AD1">
              <w:rPr>
                <w:rFonts w:hint="eastAsia"/>
                <w:sz w:val="18"/>
                <w:lang w:val="en-US" w:eastAsia="ko-KR"/>
              </w:rPr>
              <w:t>_ContactType</w:t>
            </w:r>
          </w:p>
        </w:tc>
      </w:tr>
      <w:tr w:rsidR="007F40B5" w:rsidRPr="00172AD1" w:rsidTr="007F40B5">
        <w:trPr>
          <w:trHeight w:val="442"/>
        </w:trPr>
        <w:tc>
          <w:tcPr>
            <w:tcW w:w="409"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1</w:t>
            </w:r>
            <w:ins w:id="1460" w:author="Ha Suwook" w:date="2019-05-07T11:41:00Z">
              <w:r w:rsidR="003352FF">
                <w:rPr>
                  <w:sz w:val="18"/>
                  <w:lang w:val="en-US" w:eastAsia="ko-KR"/>
                </w:rPr>
                <w:t>9</w:t>
              </w:r>
            </w:ins>
            <w:del w:id="1461" w:author="Ha Suwook" w:date="2019-05-07T11:41:00Z">
              <w:r w:rsidRPr="00172AD1" w:rsidDel="003352FF">
                <w:rPr>
                  <w:rFonts w:hint="eastAsia"/>
                  <w:sz w:val="18"/>
                  <w:lang w:val="en-US" w:eastAsia="ko-KR"/>
                </w:rPr>
                <w:delText>8</w:delText>
              </w:r>
            </w:del>
          </w:p>
        </w:tc>
        <w:tc>
          <w:tcPr>
            <w:tcW w:w="1686"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B</w:t>
            </w:r>
            <w:r>
              <w:rPr>
                <w:sz w:val="18"/>
                <w:lang w:val="en-US" w:eastAsia="ko-KR"/>
              </w:rPr>
              <w:t>DC</w:t>
            </w:r>
            <w:r w:rsidRPr="00172AD1">
              <w:rPr>
                <w:rFonts w:hint="eastAsia"/>
                <w:sz w:val="18"/>
                <w:lang w:val="en-US" w:eastAsia="ko-KR"/>
              </w:rPr>
              <w:t>_ContactType</w:t>
            </w:r>
          </w:p>
        </w:tc>
        <w:tc>
          <w:tcPr>
            <w:tcW w:w="3663" w:type="dxa"/>
            <w:shd w:val="clear" w:color="auto" w:fill="D9D9D9" w:themeFill="background1" w:themeFillShade="D9"/>
          </w:tcPr>
          <w:p w:rsidR="007F40B5" w:rsidRPr="00172AD1" w:rsidRDefault="007F40B5" w:rsidP="007F40B5">
            <w:pPr>
              <w:rPr>
                <w:sz w:val="18"/>
                <w:lang w:val="en-US" w:eastAsia="ko-KR"/>
              </w:rPr>
            </w:pPr>
            <w:r w:rsidRPr="00172AD1">
              <w:rPr>
                <w:sz w:val="18"/>
                <w:lang w:val="en-US" w:eastAsia="ko-KR"/>
              </w:rPr>
              <w:t>i</w:t>
            </w:r>
            <w:r w:rsidRPr="00172AD1">
              <w:rPr>
                <w:rFonts w:hint="eastAsia"/>
                <w:sz w:val="18"/>
                <w:lang w:val="en-US" w:eastAsia="ko-KR"/>
              </w:rPr>
              <w:t xml:space="preserve">nformation </w:t>
            </w:r>
            <w:r w:rsidRPr="00172AD1">
              <w:rPr>
                <w:sz w:val="18"/>
                <w:lang w:val="en-US" w:eastAsia="ko-KR"/>
              </w:rPr>
              <w:t>required to enable contact with the responsible person and/or organization</w:t>
            </w:r>
          </w:p>
        </w:tc>
        <w:tc>
          <w:tcPr>
            <w:tcW w:w="727" w:type="dxa"/>
            <w:shd w:val="clear" w:color="auto" w:fill="D9D9D9" w:themeFill="background1" w:themeFillShade="D9"/>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shd w:val="clear" w:color="auto" w:fill="D9D9D9" w:themeFill="background1" w:themeFillShade="D9"/>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11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del w:id="1462" w:author="Ha Suwook" w:date="2019-05-07T11:41:00Z">
              <w:r w:rsidRPr="00172AD1" w:rsidDel="003352FF">
                <w:rPr>
                  <w:sz w:val="18"/>
                  <w:lang w:val="en-US" w:eastAsia="ko-KR"/>
                </w:rPr>
                <w:delText xml:space="preserve">19 </w:delText>
              </w:r>
            </w:del>
            <w:ins w:id="1463" w:author="Ha Suwook" w:date="2019-05-07T11:41:00Z">
              <w:r w:rsidR="003352FF">
                <w:rPr>
                  <w:sz w:val="18"/>
                  <w:lang w:val="en-US" w:eastAsia="ko-KR"/>
                </w:rPr>
                <w:t>20</w:t>
              </w:r>
              <w:r w:rsidR="003352FF" w:rsidRPr="00172AD1">
                <w:rPr>
                  <w:sz w:val="18"/>
                  <w:lang w:val="en-US" w:eastAsia="ko-KR"/>
                </w:rPr>
                <w:t xml:space="preserve"> </w:t>
              </w:r>
            </w:ins>
            <w:r w:rsidRPr="00172AD1">
              <w:rPr>
                <w:sz w:val="18"/>
                <w:lang w:val="en-US" w:eastAsia="ko-KR"/>
              </w:rPr>
              <w:t xml:space="preserve">to </w:t>
            </w:r>
            <w:del w:id="1464" w:author="Ha Suwook" w:date="2019-05-07T11:41:00Z">
              <w:r w:rsidRPr="00172AD1" w:rsidDel="003352FF">
                <w:rPr>
                  <w:sz w:val="18"/>
                  <w:lang w:val="en-US" w:eastAsia="ko-KR"/>
                </w:rPr>
                <w:delText>22</w:delText>
              </w:r>
            </w:del>
            <w:ins w:id="1465" w:author="Ha Suwook" w:date="2019-05-07T11:41:00Z">
              <w:r w:rsidR="003352FF" w:rsidRPr="00172AD1">
                <w:rPr>
                  <w:sz w:val="18"/>
                  <w:lang w:val="en-US" w:eastAsia="ko-KR"/>
                </w:rPr>
                <w:t>2</w:t>
              </w:r>
              <w:r w:rsidR="003352FF">
                <w:rPr>
                  <w:sz w:val="18"/>
                  <w:lang w:val="en-US" w:eastAsia="ko-KR"/>
                </w:rPr>
                <w:t>3</w:t>
              </w:r>
            </w:ins>
          </w:p>
        </w:tc>
      </w:tr>
      <w:tr w:rsidR="007F40B5" w:rsidRPr="00172AD1" w:rsidTr="007F40B5">
        <w:tc>
          <w:tcPr>
            <w:tcW w:w="409" w:type="dxa"/>
          </w:tcPr>
          <w:p w:rsidR="007F40B5" w:rsidRPr="00172AD1" w:rsidRDefault="007F40B5" w:rsidP="007F40B5">
            <w:pPr>
              <w:jc w:val="both"/>
              <w:rPr>
                <w:sz w:val="18"/>
                <w:lang w:val="en-US" w:eastAsia="ko-KR"/>
              </w:rPr>
            </w:pPr>
            <w:del w:id="1466" w:author="Ha Suwook" w:date="2019-05-07T11:41:00Z">
              <w:r w:rsidRPr="00172AD1" w:rsidDel="003352FF">
                <w:rPr>
                  <w:rFonts w:hint="eastAsia"/>
                  <w:sz w:val="18"/>
                  <w:lang w:val="en-US" w:eastAsia="ko-KR"/>
                </w:rPr>
                <w:delText>19</w:delText>
              </w:r>
            </w:del>
            <w:ins w:id="1467" w:author="Ha Suwook" w:date="2019-05-07T11:41:00Z">
              <w:r w:rsidR="003352FF">
                <w:rPr>
                  <w:sz w:val="18"/>
                  <w:lang w:val="en-US" w:eastAsia="ko-KR"/>
                </w:rPr>
                <w:t>20</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phoneNumber</w:t>
            </w:r>
          </w:p>
        </w:tc>
        <w:tc>
          <w:tcPr>
            <w:tcW w:w="3663" w:type="dxa"/>
          </w:tcPr>
          <w:p w:rsidR="007F40B5" w:rsidRPr="00172AD1" w:rsidRDefault="007F40B5" w:rsidP="007F40B5">
            <w:pPr>
              <w:rPr>
                <w:sz w:val="18"/>
                <w:lang w:val="en-US" w:eastAsia="ko-KR"/>
              </w:rPr>
            </w:pPr>
            <w:r w:rsidRPr="00172AD1">
              <w:rPr>
                <w:sz w:val="18"/>
                <w:lang w:val="en-US" w:eastAsia="ko-KR"/>
              </w:rPr>
              <w:t>telephone numbers at which the organization or individual may be contacted</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sz w:val="18"/>
                <w:lang w:val="en-US" w:eastAsia="ko-KR"/>
              </w:rPr>
              <w:t>N</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7F40B5" w:rsidP="007F40B5">
            <w:pPr>
              <w:jc w:val="both"/>
              <w:rPr>
                <w:sz w:val="18"/>
                <w:lang w:val="en-US" w:eastAsia="ko-KR"/>
              </w:rPr>
            </w:pPr>
            <w:del w:id="1468" w:author="Ha Suwook" w:date="2019-05-07T11:41:00Z">
              <w:r w:rsidRPr="00172AD1" w:rsidDel="003352FF">
                <w:rPr>
                  <w:rFonts w:hint="eastAsia"/>
                  <w:sz w:val="18"/>
                  <w:lang w:val="en-US" w:eastAsia="ko-KR"/>
                </w:rPr>
                <w:delText>20</w:delText>
              </w:r>
            </w:del>
            <w:ins w:id="1469" w:author="Ha Suwook" w:date="2019-05-07T11:41:00Z">
              <w:r w:rsidR="003352FF" w:rsidRPr="00172AD1">
                <w:rPr>
                  <w:rFonts w:hint="eastAsia"/>
                  <w:sz w:val="18"/>
                  <w:lang w:val="en-US" w:eastAsia="ko-KR"/>
                </w:rPr>
                <w:t>2</w:t>
              </w:r>
              <w:r w:rsidR="003352FF">
                <w:rPr>
                  <w:sz w:val="18"/>
                  <w:lang w:val="en-US" w:eastAsia="ko-KR"/>
                </w:rPr>
                <w:t>1</w:t>
              </w:r>
            </w:ins>
          </w:p>
        </w:tc>
        <w:tc>
          <w:tcPr>
            <w:tcW w:w="1686" w:type="dxa"/>
          </w:tcPr>
          <w:p w:rsidR="007F40B5" w:rsidRPr="00172AD1" w:rsidRDefault="007F40B5" w:rsidP="007F40B5">
            <w:pPr>
              <w:jc w:val="both"/>
              <w:rPr>
                <w:sz w:val="18"/>
                <w:lang w:val="en-US" w:eastAsia="ko-KR"/>
              </w:rPr>
            </w:pPr>
            <w:r w:rsidRPr="00172AD1">
              <w:rPr>
                <w:sz w:val="18"/>
                <w:lang w:val="en-US" w:eastAsia="ko-KR"/>
              </w:rPr>
              <w:t>A</w:t>
            </w:r>
            <w:r w:rsidRPr="00172AD1">
              <w:rPr>
                <w:rFonts w:hint="eastAsia"/>
                <w:sz w:val="18"/>
                <w:lang w:val="en-US" w:eastAsia="ko-KR"/>
              </w:rPr>
              <w:t>ddress</w:t>
            </w:r>
          </w:p>
        </w:tc>
        <w:tc>
          <w:tcPr>
            <w:tcW w:w="3663" w:type="dxa"/>
          </w:tcPr>
          <w:p w:rsidR="007F40B5" w:rsidRPr="00172AD1" w:rsidRDefault="007F40B5" w:rsidP="007F40B5">
            <w:pPr>
              <w:rPr>
                <w:sz w:val="18"/>
                <w:lang w:val="en-US" w:eastAsia="ko-KR"/>
              </w:rPr>
            </w:pPr>
            <w:r w:rsidRPr="00172AD1">
              <w:rPr>
                <w:sz w:val="18"/>
                <w:lang w:val="en-US" w:eastAsia="ko-KR"/>
              </w:rPr>
              <w:t>physical and email address at which the organization or individual may be contacted</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9" w:type="dxa"/>
          </w:tcPr>
          <w:p w:rsidR="007F40B5" w:rsidRPr="00172AD1" w:rsidRDefault="007F40B5" w:rsidP="007F40B5">
            <w:pPr>
              <w:jc w:val="both"/>
              <w:rPr>
                <w:sz w:val="18"/>
                <w:lang w:val="en-US" w:eastAsia="ko-KR"/>
              </w:rPr>
            </w:pPr>
            <w:del w:id="1470" w:author="Ha Suwook" w:date="2019-05-07T11:41:00Z">
              <w:r w:rsidRPr="00172AD1" w:rsidDel="003352FF">
                <w:rPr>
                  <w:rFonts w:hint="eastAsia"/>
                  <w:sz w:val="18"/>
                  <w:lang w:val="en-US" w:eastAsia="ko-KR"/>
                </w:rPr>
                <w:delText>21</w:delText>
              </w:r>
            </w:del>
            <w:ins w:id="1471" w:author="Ha Suwook" w:date="2019-05-07T11:41:00Z">
              <w:r w:rsidR="003352FF" w:rsidRPr="00172AD1">
                <w:rPr>
                  <w:rFonts w:hint="eastAsia"/>
                  <w:sz w:val="18"/>
                  <w:lang w:val="en-US" w:eastAsia="ko-KR"/>
                </w:rPr>
                <w:t>2</w:t>
              </w:r>
              <w:r w:rsidR="003352FF">
                <w:rPr>
                  <w:sz w:val="18"/>
                  <w:lang w:val="en-US" w:eastAsia="ko-KR"/>
                </w:rPr>
                <w:t>2</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onlineResource</w:t>
            </w:r>
          </w:p>
        </w:tc>
        <w:tc>
          <w:tcPr>
            <w:tcW w:w="3663" w:type="dxa"/>
          </w:tcPr>
          <w:p w:rsidR="007F40B5" w:rsidRPr="00172AD1" w:rsidRDefault="007F40B5" w:rsidP="007F40B5">
            <w:pPr>
              <w:rPr>
                <w:sz w:val="18"/>
                <w:lang w:val="en-US" w:eastAsia="ko-KR"/>
              </w:rPr>
            </w:pPr>
            <w:r w:rsidRPr="00172AD1">
              <w:rPr>
                <w:sz w:val="18"/>
                <w:lang w:val="en-US" w:eastAsia="ko-KR"/>
              </w:rPr>
              <w:t>on-line information that can be used to contact the individual or organization</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sz w:val="18"/>
                <w:lang w:val="en-US" w:eastAsia="ko-KR"/>
              </w:rPr>
              <w:t>N</w:t>
            </w:r>
          </w:p>
        </w:tc>
        <w:tc>
          <w:tcPr>
            <w:tcW w:w="2116" w:type="dxa"/>
          </w:tcPr>
          <w:p w:rsidR="007F40B5" w:rsidRPr="00172AD1" w:rsidRDefault="007F40B5" w:rsidP="007F40B5">
            <w:pPr>
              <w:jc w:val="both"/>
              <w:rPr>
                <w:sz w:val="18"/>
                <w:lang w:val="en-US" w:eastAsia="ko-KR"/>
              </w:rPr>
            </w:pPr>
            <w:r>
              <w:rPr>
                <w:sz w:val="18"/>
                <w:lang w:val="en-US" w:eastAsia="ko-KR"/>
              </w:rPr>
              <w:t>URI</w:t>
            </w:r>
          </w:p>
        </w:tc>
      </w:tr>
      <w:tr w:rsidR="007F40B5" w:rsidRPr="00172AD1" w:rsidTr="007F40B5">
        <w:tc>
          <w:tcPr>
            <w:tcW w:w="409" w:type="dxa"/>
          </w:tcPr>
          <w:p w:rsidR="007F40B5" w:rsidRPr="00172AD1" w:rsidRDefault="007F40B5" w:rsidP="007F40B5">
            <w:pPr>
              <w:jc w:val="both"/>
              <w:rPr>
                <w:sz w:val="18"/>
                <w:lang w:val="en-US" w:eastAsia="ko-KR"/>
              </w:rPr>
            </w:pPr>
            <w:del w:id="1472" w:author="Ha Suwook" w:date="2019-05-07T11:41:00Z">
              <w:r w:rsidRPr="00172AD1" w:rsidDel="003352FF">
                <w:rPr>
                  <w:rFonts w:hint="eastAsia"/>
                  <w:sz w:val="18"/>
                  <w:lang w:val="en-US" w:eastAsia="ko-KR"/>
                </w:rPr>
                <w:lastRenderedPageBreak/>
                <w:delText>22</w:delText>
              </w:r>
            </w:del>
            <w:ins w:id="1473" w:author="Ha Suwook" w:date="2019-05-07T11:41:00Z">
              <w:r w:rsidR="003352FF" w:rsidRPr="00172AD1">
                <w:rPr>
                  <w:rFonts w:hint="eastAsia"/>
                  <w:sz w:val="18"/>
                  <w:lang w:val="en-US" w:eastAsia="ko-KR"/>
                </w:rPr>
                <w:t>2</w:t>
              </w:r>
              <w:r w:rsidR="003352FF">
                <w:rPr>
                  <w:sz w:val="18"/>
                  <w:lang w:val="en-US" w:eastAsia="ko-KR"/>
                </w:rPr>
                <w:t>3</w:t>
              </w:r>
            </w:ins>
          </w:p>
        </w:tc>
        <w:tc>
          <w:tcPr>
            <w:tcW w:w="1686" w:type="dxa"/>
          </w:tcPr>
          <w:p w:rsidR="007F40B5" w:rsidRPr="00172AD1" w:rsidRDefault="007F40B5" w:rsidP="007F40B5">
            <w:pPr>
              <w:jc w:val="both"/>
              <w:rPr>
                <w:sz w:val="18"/>
                <w:lang w:val="en-US" w:eastAsia="ko-KR"/>
              </w:rPr>
            </w:pPr>
            <w:r w:rsidRPr="00172AD1">
              <w:rPr>
                <w:rFonts w:hint="eastAsia"/>
                <w:sz w:val="18"/>
                <w:lang w:val="en-US" w:eastAsia="ko-KR"/>
              </w:rPr>
              <w:t>hoursOfServices</w:t>
            </w:r>
          </w:p>
        </w:tc>
        <w:tc>
          <w:tcPr>
            <w:tcW w:w="3663" w:type="dxa"/>
          </w:tcPr>
          <w:p w:rsidR="007F40B5" w:rsidRPr="00172AD1" w:rsidRDefault="007F40B5" w:rsidP="007F40B5">
            <w:pPr>
              <w:rPr>
                <w:sz w:val="18"/>
                <w:lang w:val="en-US" w:eastAsia="ko-KR"/>
              </w:rPr>
            </w:pPr>
            <w:r w:rsidRPr="00172AD1">
              <w:rPr>
                <w:sz w:val="18"/>
                <w:lang w:val="en-US" w:eastAsia="ko-KR"/>
              </w:rPr>
              <w:t>time period (including time zone) when individuals can contact the organization or individual</w:t>
            </w:r>
          </w:p>
        </w:tc>
        <w:tc>
          <w:tcPr>
            <w:tcW w:w="727"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028"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11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bl>
    <w:p w:rsidR="007F40B5"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ko-KR"/>
        </w:rPr>
      </w:pPr>
    </w:p>
    <w:p w:rsidR="00735417" w:rsidRPr="00735417" w:rsidRDefault="00735417" w:rsidP="004F1973">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I-3 shows the data dictionary of </w:t>
      </w:r>
      <w:r w:rsidRPr="009820AF">
        <w:rPr>
          <w:rFonts w:eastAsia="맑은 고딕"/>
          <w:i/>
          <w:lang w:val="en-US" w:eastAsia="ko-KR"/>
        </w:rPr>
        <w:t>BDC_Dataset</w:t>
      </w:r>
      <w:r>
        <w:rPr>
          <w:rFonts w:eastAsia="맑은 고딕"/>
          <w:lang w:val="en-US" w:eastAsia="ko-KR"/>
        </w:rPr>
        <w:t xml:space="preserve"> and its sub-classes (</w:t>
      </w:r>
      <w:r w:rsidRPr="009820AF">
        <w:rPr>
          <w:rFonts w:eastAsia="맑은 고딕"/>
          <w:i/>
          <w:lang w:val="en-US" w:eastAsia="ko-KR"/>
        </w:rPr>
        <w:t>BDC_Distribution</w:t>
      </w:r>
      <w:r>
        <w:rPr>
          <w:rFonts w:eastAsia="맑은 고딕"/>
          <w:lang w:val="en-US" w:eastAsia="ko-KR"/>
        </w:rPr>
        <w:t xml:space="preserve">, </w:t>
      </w:r>
      <w:r w:rsidRPr="009820AF">
        <w:rPr>
          <w:rFonts w:eastAsia="맑은 고딕"/>
          <w:i/>
          <w:lang w:val="en-US" w:eastAsia="ko-KR"/>
        </w:rPr>
        <w:t>BDC_DataRight</w:t>
      </w:r>
      <w:r>
        <w:rPr>
          <w:rFonts w:eastAsia="맑은 고딕"/>
          <w:lang w:val="en-US" w:eastAsia="ko-KR"/>
        </w:rPr>
        <w:t>) which describes dataset information in clause 7.4.</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-3</w:t>
      </w:r>
      <w:r w:rsidRPr="00172AD1">
        <w:rPr>
          <w:rFonts w:eastAsia="바탕"/>
          <w:b/>
          <w:szCs w:val="20"/>
          <w:lang w:eastAsia="zh-CN"/>
        </w:rPr>
        <w:tab/>
      </w:r>
      <w:r w:rsidRPr="00172AD1">
        <w:rPr>
          <w:rFonts w:eastAsia="바탕"/>
          <w:b/>
          <w:szCs w:val="20"/>
          <w:lang w:eastAsia="ko-KR"/>
        </w:rPr>
        <w:t>Dataset information</w:t>
      </w:r>
    </w:p>
    <w:tbl>
      <w:tblPr>
        <w:tblStyle w:val="af2"/>
        <w:tblW w:w="0" w:type="auto"/>
        <w:tblLayout w:type="fixed"/>
        <w:tblLook w:val="04A0" w:firstRow="1" w:lastRow="0" w:firstColumn="1" w:lastColumn="0" w:noHBand="0" w:noVBand="1"/>
      </w:tblPr>
      <w:tblGrid>
        <w:gridCol w:w="401"/>
        <w:gridCol w:w="1862"/>
        <w:gridCol w:w="3097"/>
        <w:gridCol w:w="756"/>
        <w:gridCol w:w="1107"/>
        <w:gridCol w:w="2406"/>
      </w:tblGrid>
      <w:tr w:rsidR="007F40B5" w:rsidRPr="00172AD1" w:rsidTr="007F40B5">
        <w:tc>
          <w:tcPr>
            <w:tcW w:w="401" w:type="dxa"/>
          </w:tcPr>
          <w:p w:rsidR="007F40B5" w:rsidRPr="00172AD1" w:rsidRDefault="007F40B5" w:rsidP="007F40B5">
            <w:pPr>
              <w:jc w:val="both"/>
              <w:rPr>
                <w:sz w:val="18"/>
                <w:lang w:val="en-US" w:eastAsia="ko-KR"/>
              </w:rPr>
            </w:pPr>
          </w:p>
        </w:tc>
        <w:tc>
          <w:tcPr>
            <w:tcW w:w="1862"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097"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406"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F40B5">
        <w:tc>
          <w:tcPr>
            <w:tcW w:w="401" w:type="dxa"/>
            <w:shd w:val="clear" w:color="auto" w:fill="D9D9D9" w:themeFill="background1" w:themeFillShade="D9"/>
          </w:tcPr>
          <w:p w:rsidR="007F40B5" w:rsidRPr="00172AD1" w:rsidRDefault="007F40B5" w:rsidP="007F40B5">
            <w:pPr>
              <w:jc w:val="both"/>
              <w:rPr>
                <w:sz w:val="18"/>
                <w:lang w:val="en-US" w:eastAsia="ko-KR"/>
              </w:rPr>
            </w:pPr>
            <w:del w:id="1474" w:author="Ha Suwook" w:date="2019-05-07T11:41:00Z">
              <w:r w:rsidRPr="00172AD1" w:rsidDel="003352FF">
                <w:rPr>
                  <w:sz w:val="18"/>
                  <w:lang w:val="en-US" w:eastAsia="ko-KR"/>
                </w:rPr>
                <w:delText>23</w:delText>
              </w:r>
            </w:del>
            <w:ins w:id="1475" w:author="Ha Suwook" w:date="2019-05-07T11:41:00Z">
              <w:r w:rsidR="003352FF" w:rsidRPr="00172AD1">
                <w:rPr>
                  <w:sz w:val="18"/>
                  <w:lang w:val="en-US" w:eastAsia="ko-KR"/>
                </w:rPr>
                <w:t>2</w:t>
              </w:r>
              <w:r w:rsidR="003352FF">
                <w:rPr>
                  <w:sz w:val="18"/>
                  <w:lang w:val="en-US" w:eastAsia="ko-KR"/>
                </w:rPr>
                <w:t>4</w:t>
              </w:r>
            </w:ins>
          </w:p>
        </w:tc>
        <w:tc>
          <w:tcPr>
            <w:tcW w:w="1862"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BDC_</w:t>
            </w:r>
            <w:r w:rsidRPr="00172AD1">
              <w:rPr>
                <w:sz w:val="18"/>
                <w:lang w:val="en-US" w:eastAsia="ko-KR"/>
              </w:rPr>
              <w:t>Dataset</w:t>
            </w:r>
          </w:p>
        </w:tc>
        <w:tc>
          <w:tcPr>
            <w:tcW w:w="3097" w:type="dxa"/>
            <w:shd w:val="clear" w:color="auto" w:fill="D9D9D9" w:themeFill="background1" w:themeFillShade="D9"/>
          </w:tcPr>
          <w:p w:rsidR="007F40B5" w:rsidRPr="00172AD1" w:rsidRDefault="007F40B5" w:rsidP="007F40B5">
            <w:pPr>
              <w:rPr>
                <w:sz w:val="18"/>
                <w:lang w:val="en-US" w:eastAsia="ko-KR"/>
              </w:rPr>
            </w:pP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M</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40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del w:id="1476" w:author="Ha Suwook" w:date="2019-05-07T11:41:00Z">
              <w:r w:rsidRPr="00172AD1" w:rsidDel="003352FF">
                <w:rPr>
                  <w:sz w:val="18"/>
                  <w:lang w:val="en-US" w:eastAsia="ko-KR"/>
                </w:rPr>
                <w:delText xml:space="preserve">23 </w:delText>
              </w:r>
            </w:del>
            <w:ins w:id="1477" w:author="Ha Suwook" w:date="2019-05-07T11:41:00Z">
              <w:r w:rsidR="003352FF" w:rsidRPr="00172AD1">
                <w:rPr>
                  <w:sz w:val="18"/>
                  <w:lang w:val="en-US" w:eastAsia="ko-KR"/>
                </w:rPr>
                <w:t>2</w:t>
              </w:r>
              <w:r w:rsidR="003352FF">
                <w:rPr>
                  <w:sz w:val="18"/>
                  <w:lang w:val="en-US" w:eastAsia="ko-KR"/>
                </w:rPr>
                <w:t>4</w:t>
              </w:r>
              <w:r w:rsidR="003352FF" w:rsidRPr="00172AD1">
                <w:rPr>
                  <w:sz w:val="18"/>
                  <w:lang w:val="en-US" w:eastAsia="ko-KR"/>
                </w:rPr>
                <w:t xml:space="preserve"> </w:t>
              </w:r>
            </w:ins>
            <w:r w:rsidRPr="00172AD1">
              <w:rPr>
                <w:sz w:val="18"/>
                <w:lang w:val="en-US" w:eastAsia="ko-KR"/>
              </w:rPr>
              <w:t>to 31</w:t>
            </w:r>
          </w:p>
        </w:tc>
      </w:tr>
      <w:tr w:rsidR="007F40B5" w:rsidRPr="00172AD1" w:rsidTr="007F40B5">
        <w:tc>
          <w:tcPr>
            <w:tcW w:w="401" w:type="dxa"/>
          </w:tcPr>
          <w:p w:rsidR="007F40B5" w:rsidRPr="00172AD1" w:rsidRDefault="007F40B5" w:rsidP="007F40B5">
            <w:pPr>
              <w:jc w:val="both"/>
              <w:rPr>
                <w:sz w:val="18"/>
                <w:lang w:val="en-US" w:eastAsia="ko-KR"/>
              </w:rPr>
            </w:pPr>
            <w:del w:id="1478" w:author="Ha Suwook" w:date="2019-05-07T11:41:00Z">
              <w:r w:rsidRPr="00172AD1" w:rsidDel="003352FF">
                <w:rPr>
                  <w:sz w:val="18"/>
                  <w:lang w:val="en-US" w:eastAsia="ko-KR"/>
                </w:rPr>
                <w:delText>24</w:delText>
              </w:r>
            </w:del>
            <w:ins w:id="1479" w:author="Ha Suwook" w:date="2019-05-07T11:41:00Z">
              <w:r w:rsidR="003352FF" w:rsidRPr="00172AD1">
                <w:rPr>
                  <w:sz w:val="18"/>
                  <w:lang w:val="en-US" w:eastAsia="ko-KR"/>
                </w:rPr>
                <w:t>2</w:t>
              </w:r>
              <w:r w:rsidR="003352FF">
                <w:rPr>
                  <w:sz w:val="18"/>
                  <w:lang w:val="en-US" w:eastAsia="ko-KR"/>
                </w:rPr>
                <w:t>5</w:t>
              </w:r>
            </w:ins>
          </w:p>
        </w:tc>
        <w:tc>
          <w:tcPr>
            <w:tcW w:w="1862" w:type="dxa"/>
          </w:tcPr>
          <w:p w:rsidR="007F40B5" w:rsidRPr="00172AD1" w:rsidRDefault="007F40B5" w:rsidP="007F40B5">
            <w:pPr>
              <w:jc w:val="both"/>
              <w:rPr>
                <w:sz w:val="18"/>
                <w:lang w:val="en-US" w:eastAsia="ko-KR"/>
              </w:rPr>
            </w:pPr>
            <w:r w:rsidRPr="00172AD1">
              <w:rPr>
                <w:sz w:val="18"/>
                <w:lang w:val="en-US" w:eastAsia="ko-KR"/>
              </w:rPr>
              <w:t>role: contactPoint</w:t>
            </w:r>
          </w:p>
        </w:tc>
        <w:tc>
          <w:tcPr>
            <w:tcW w:w="3097" w:type="dxa"/>
          </w:tcPr>
          <w:p w:rsidR="007F40B5" w:rsidRPr="00172AD1" w:rsidRDefault="007F40B5" w:rsidP="007F40B5">
            <w:pPr>
              <w:rPr>
                <w:sz w:val="18"/>
                <w:lang w:val="en-US" w:eastAsia="ko-KR"/>
              </w:rPr>
            </w:pPr>
            <w:r w:rsidRPr="00172AD1">
              <w:rPr>
                <w:rFonts w:hint="eastAsia"/>
                <w:sz w:val="18"/>
                <w:lang w:val="en-US" w:eastAsia="ko-KR"/>
              </w:rPr>
              <w:t xml:space="preserve">contact </w:t>
            </w:r>
            <w:r w:rsidRPr="00172AD1">
              <w:rPr>
                <w:sz w:val="18"/>
                <w:lang w:val="en-US" w:eastAsia="ko-KR"/>
              </w:rPr>
              <w:t>point information for the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BDC_ResponsibleParty</w:t>
            </w:r>
          </w:p>
        </w:tc>
      </w:tr>
      <w:tr w:rsidR="007F40B5" w:rsidRPr="00172AD1" w:rsidTr="007F40B5">
        <w:tc>
          <w:tcPr>
            <w:tcW w:w="401" w:type="dxa"/>
          </w:tcPr>
          <w:p w:rsidR="007F40B5" w:rsidRPr="00172AD1" w:rsidRDefault="007F40B5" w:rsidP="007F40B5">
            <w:pPr>
              <w:jc w:val="both"/>
              <w:rPr>
                <w:sz w:val="18"/>
                <w:lang w:val="en-US" w:eastAsia="ko-KR"/>
              </w:rPr>
            </w:pPr>
            <w:del w:id="1480" w:author="Ha Suwook" w:date="2019-05-07T11:41:00Z">
              <w:r w:rsidRPr="00172AD1" w:rsidDel="003352FF">
                <w:rPr>
                  <w:rFonts w:hint="eastAsia"/>
                  <w:sz w:val="18"/>
                  <w:lang w:val="en-US" w:eastAsia="ko-KR"/>
                </w:rPr>
                <w:delText>25</w:delText>
              </w:r>
            </w:del>
            <w:ins w:id="1481" w:author="Ha Suwook" w:date="2019-05-07T11:41:00Z">
              <w:r w:rsidR="003352FF" w:rsidRPr="00172AD1">
                <w:rPr>
                  <w:rFonts w:hint="eastAsia"/>
                  <w:sz w:val="18"/>
                  <w:lang w:val="en-US" w:eastAsia="ko-KR"/>
                </w:rPr>
                <w:t>2</w:t>
              </w:r>
              <w:r w:rsidR="003352FF">
                <w:rPr>
                  <w:sz w:val="18"/>
                  <w:lang w:val="en-US" w:eastAsia="ko-KR"/>
                </w:rPr>
                <w:t>6</w:t>
              </w:r>
            </w:ins>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role:</w:t>
            </w:r>
            <w:r w:rsidRPr="00172AD1">
              <w:rPr>
                <w:sz w:val="18"/>
                <w:lang w:val="en-US" w:eastAsia="ko-KR"/>
              </w:rPr>
              <w:t xml:space="preserve"> distribut</w:t>
            </w:r>
            <w:r>
              <w:rPr>
                <w:sz w:val="18"/>
                <w:lang w:val="en-US" w:eastAsia="ko-KR"/>
              </w:rPr>
              <w:t>ion</w:t>
            </w:r>
          </w:p>
        </w:tc>
        <w:tc>
          <w:tcPr>
            <w:tcW w:w="3097" w:type="dxa"/>
          </w:tcPr>
          <w:p w:rsidR="007F40B5" w:rsidRPr="00172AD1" w:rsidRDefault="007F40B5" w:rsidP="007F40B5">
            <w:pPr>
              <w:rPr>
                <w:sz w:val="18"/>
                <w:lang w:val="en-US" w:eastAsia="ko-KR"/>
              </w:rPr>
            </w:pPr>
            <w:r w:rsidRPr="00172AD1">
              <w:rPr>
                <w:rFonts w:hint="eastAsia"/>
                <w:sz w:val="18"/>
                <w:lang w:val="en-US" w:eastAsia="ko-KR"/>
              </w:rPr>
              <w:t xml:space="preserve">information </w:t>
            </w:r>
            <w:r w:rsidRPr="00172AD1">
              <w:rPr>
                <w:sz w:val="18"/>
                <w:lang w:val="en-US" w:eastAsia="ko-KR"/>
              </w:rPr>
              <w:t>about the distributor of and options for obtaining the dataset</w:t>
            </w:r>
          </w:p>
        </w:tc>
        <w:tc>
          <w:tcPr>
            <w:tcW w:w="756" w:type="dxa"/>
          </w:tcPr>
          <w:p w:rsidR="007F40B5" w:rsidRPr="00172AD1" w:rsidRDefault="007F40B5" w:rsidP="007F40B5">
            <w:pPr>
              <w:jc w:val="center"/>
              <w:rPr>
                <w:sz w:val="18"/>
                <w:lang w:val="en-US" w:eastAsia="ko-KR"/>
              </w:rPr>
            </w:pPr>
            <w:r w:rsidRPr="00172AD1">
              <w:rPr>
                <w:sz w:val="18"/>
                <w:lang w:val="en-US" w:eastAsia="ko-KR"/>
              </w:rPr>
              <w:t>R</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BDC_Distribution</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27</w:t>
            </w:r>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title</w:t>
            </w:r>
          </w:p>
        </w:tc>
        <w:tc>
          <w:tcPr>
            <w:tcW w:w="3097" w:type="dxa"/>
          </w:tcPr>
          <w:p w:rsidR="007F40B5" w:rsidRPr="00172AD1" w:rsidRDefault="007F40B5" w:rsidP="007F40B5">
            <w:pPr>
              <w:rPr>
                <w:sz w:val="18"/>
                <w:lang w:val="en-US" w:eastAsia="ko-KR"/>
              </w:rPr>
            </w:pPr>
            <w:r w:rsidRPr="00172AD1">
              <w:rPr>
                <w:sz w:val="18"/>
                <w:lang w:val="en-US" w:eastAsia="ko-KR"/>
              </w:rPr>
              <w:t>title of the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28</w:t>
            </w:r>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description</w:t>
            </w:r>
          </w:p>
        </w:tc>
        <w:tc>
          <w:tcPr>
            <w:tcW w:w="3097" w:type="dxa"/>
          </w:tcPr>
          <w:p w:rsidR="007F40B5" w:rsidRPr="00172AD1" w:rsidRDefault="007F40B5" w:rsidP="007F40B5">
            <w:pPr>
              <w:rPr>
                <w:sz w:val="18"/>
                <w:lang w:val="en-US" w:eastAsia="ko-KR"/>
              </w:rPr>
            </w:pPr>
            <w:r w:rsidRPr="00172AD1">
              <w:rPr>
                <w:sz w:val="18"/>
                <w:lang w:val="en-US" w:eastAsia="ko-KR"/>
              </w:rPr>
              <w:t>a short introduction to the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shd w:val="clear" w:color="auto" w:fill="auto"/>
          </w:tcPr>
          <w:p w:rsidR="007F40B5" w:rsidRPr="00172AD1" w:rsidRDefault="007F40B5" w:rsidP="007F40B5">
            <w:pPr>
              <w:jc w:val="both"/>
              <w:rPr>
                <w:sz w:val="18"/>
                <w:lang w:val="en-US" w:eastAsia="ko-KR"/>
              </w:rPr>
            </w:pPr>
            <w:r w:rsidRPr="00172AD1">
              <w:rPr>
                <w:rFonts w:hint="eastAsia"/>
                <w:sz w:val="18"/>
                <w:lang w:val="en-US" w:eastAsia="ko-KR"/>
              </w:rPr>
              <w:t>29</w:t>
            </w:r>
          </w:p>
        </w:tc>
        <w:tc>
          <w:tcPr>
            <w:tcW w:w="1862" w:type="dxa"/>
            <w:shd w:val="clear" w:color="auto" w:fill="auto"/>
          </w:tcPr>
          <w:p w:rsidR="007F40B5" w:rsidRPr="00172AD1" w:rsidRDefault="007F40B5" w:rsidP="007F40B5">
            <w:pPr>
              <w:jc w:val="both"/>
              <w:rPr>
                <w:sz w:val="18"/>
                <w:lang w:val="en-US" w:eastAsia="ko-KR"/>
              </w:rPr>
            </w:pPr>
            <w:r w:rsidRPr="00172AD1">
              <w:rPr>
                <w:rFonts w:hint="eastAsia"/>
                <w:sz w:val="18"/>
                <w:lang w:val="en-US" w:eastAsia="ko-KR"/>
              </w:rPr>
              <w:t>ke</w:t>
            </w:r>
            <w:r w:rsidRPr="00172AD1">
              <w:rPr>
                <w:sz w:val="18"/>
                <w:lang w:val="en-US" w:eastAsia="ko-KR"/>
              </w:rPr>
              <w:t>yword</w:t>
            </w:r>
          </w:p>
        </w:tc>
        <w:tc>
          <w:tcPr>
            <w:tcW w:w="3097" w:type="dxa"/>
            <w:shd w:val="clear" w:color="auto" w:fill="auto"/>
          </w:tcPr>
          <w:p w:rsidR="007F40B5" w:rsidRPr="00172AD1" w:rsidRDefault="007F40B5" w:rsidP="007F40B5">
            <w:pPr>
              <w:rPr>
                <w:sz w:val="18"/>
                <w:lang w:val="en-US" w:eastAsia="ko-KR"/>
              </w:rPr>
            </w:pPr>
            <w:r w:rsidRPr="00172AD1">
              <w:rPr>
                <w:sz w:val="18"/>
                <w:lang w:val="en-US" w:eastAsia="ko-KR"/>
              </w:rPr>
              <w:t>c</w:t>
            </w:r>
            <w:r w:rsidRPr="00172AD1">
              <w:rPr>
                <w:rFonts w:hint="eastAsia"/>
                <w:sz w:val="18"/>
                <w:lang w:val="en-US" w:eastAsia="ko-KR"/>
              </w:rPr>
              <w:t xml:space="preserve">ommonly </w:t>
            </w:r>
            <w:r w:rsidRPr="00172AD1">
              <w:rPr>
                <w:sz w:val="18"/>
                <w:lang w:val="en-US" w:eastAsia="ko-KR"/>
              </w:rPr>
              <w:t>used word(s) used to describe the dataset</w:t>
            </w:r>
          </w:p>
        </w:tc>
        <w:tc>
          <w:tcPr>
            <w:tcW w:w="756" w:type="dxa"/>
            <w:shd w:val="clear" w:color="auto" w:fill="auto"/>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107" w:type="dxa"/>
            <w:shd w:val="clear" w:color="auto" w:fill="auto"/>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shd w:val="clear" w:color="auto" w:fill="auto"/>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30</w:t>
            </w:r>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temporalCoverage</w:t>
            </w:r>
          </w:p>
        </w:tc>
        <w:tc>
          <w:tcPr>
            <w:tcW w:w="3097" w:type="dxa"/>
          </w:tcPr>
          <w:p w:rsidR="007F40B5" w:rsidRPr="00172AD1" w:rsidRDefault="007F40B5" w:rsidP="007F40B5">
            <w:pPr>
              <w:rPr>
                <w:sz w:val="18"/>
                <w:lang w:val="en-US" w:eastAsia="ko-KR"/>
              </w:rPr>
            </w:pPr>
            <w:r w:rsidRPr="00172AD1">
              <w:rPr>
                <w:sz w:val="18"/>
                <w:lang w:val="en-US" w:eastAsia="ko-KR"/>
              </w:rPr>
              <w:t>time period (including time zone) when the dataset was captured</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O</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31</w:t>
            </w:r>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updateFrequency</w:t>
            </w:r>
          </w:p>
        </w:tc>
        <w:tc>
          <w:tcPr>
            <w:tcW w:w="3097" w:type="dxa"/>
          </w:tcPr>
          <w:p w:rsidR="007F40B5" w:rsidRPr="00172AD1" w:rsidRDefault="007F40B5" w:rsidP="007F40B5">
            <w:pPr>
              <w:rPr>
                <w:sz w:val="18"/>
                <w:lang w:val="en-US" w:eastAsia="ko-KR"/>
              </w:rPr>
            </w:pPr>
            <w:r w:rsidRPr="00172AD1">
              <w:rPr>
                <w:sz w:val="18"/>
                <w:lang w:val="en-US" w:eastAsia="ko-KR"/>
              </w:rPr>
              <w:t>rate of occurrence of dataset update</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O</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32</w:t>
            </w:r>
          </w:p>
        </w:tc>
        <w:tc>
          <w:tcPr>
            <w:tcW w:w="1862" w:type="dxa"/>
            <w:shd w:val="clear" w:color="auto" w:fill="D9D9D9" w:themeFill="background1" w:themeFillShade="D9"/>
          </w:tcPr>
          <w:p w:rsidR="007F40B5" w:rsidRPr="00172AD1" w:rsidRDefault="007F40B5" w:rsidP="007F40B5">
            <w:pPr>
              <w:jc w:val="both"/>
              <w:rPr>
                <w:sz w:val="18"/>
                <w:lang w:val="en-US" w:eastAsia="ko-KR"/>
              </w:rPr>
            </w:pPr>
            <w:r w:rsidRPr="00172AD1">
              <w:rPr>
                <w:rFonts w:hint="eastAsia"/>
                <w:sz w:val="18"/>
                <w:lang w:val="en-US" w:eastAsia="ko-KR"/>
              </w:rPr>
              <w:t>BDC_Distribution</w:t>
            </w:r>
          </w:p>
        </w:tc>
        <w:tc>
          <w:tcPr>
            <w:tcW w:w="3097"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 xml:space="preserve">information </w:t>
            </w:r>
            <w:r w:rsidRPr="00172AD1">
              <w:rPr>
                <w:sz w:val="18"/>
                <w:lang w:val="en-US" w:eastAsia="ko-KR"/>
              </w:rPr>
              <w:t>about the distributor of and options for obtaining the dataset</w:t>
            </w: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L</w:t>
            </w:r>
            <w:r w:rsidRPr="00172AD1">
              <w:rPr>
                <w:rFonts w:hint="eastAsia"/>
                <w:sz w:val="18"/>
                <w:lang w:val="en-US" w:eastAsia="ko-KR"/>
              </w:rPr>
              <w:t xml:space="preserve">ine </w:t>
            </w:r>
            <w:r w:rsidRPr="00172AD1">
              <w:rPr>
                <w:sz w:val="18"/>
                <w:lang w:val="en-US" w:eastAsia="ko-KR"/>
              </w:rPr>
              <w:t xml:space="preserve">33 to38 </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33</w:t>
            </w:r>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ro</w:t>
            </w:r>
            <w:r w:rsidRPr="00172AD1">
              <w:rPr>
                <w:sz w:val="18"/>
                <w:lang w:val="en-US" w:eastAsia="ko-KR"/>
              </w:rPr>
              <w:t>le: dataRight</w:t>
            </w:r>
          </w:p>
        </w:tc>
        <w:tc>
          <w:tcPr>
            <w:tcW w:w="3097" w:type="dxa"/>
          </w:tcPr>
          <w:p w:rsidR="007F40B5" w:rsidRPr="00172AD1" w:rsidRDefault="007F40B5" w:rsidP="007F40B5">
            <w:pPr>
              <w:rPr>
                <w:sz w:val="18"/>
                <w:lang w:val="en-US" w:eastAsia="ko-KR"/>
              </w:rPr>
            </w:pPr>
            <w:r w:rsidRPr="00172AD1">
              <w:rPr>
                <w:sz w:val="18"/>
                <w:lang w:val="en-US" w:eastAsia="ko-KR"/>
              </w:rPr>
              <w:t xml:space="preserve">Information about </w:t>
            </w:r>
            <w:r w:rsidRPr="00172AD1">
              <w:rPr>
                <w:rFonts w:hint="eastAsia"/>
                <w:sz w:val="18"/>
                <w:lang w:val="en-US" w:eastAsia="ko-KR"/>
              </w:rPr>
              <w:t>limit</w:t>
            </w:r>
            <w:r w:rsidRPr="00172AD1">
              <w:rPr>
                <w:sz w:val="18"/>
                <w:lang w:val="en-US" w:eastAsia="ko-KR"/>
              </w:rPr>
              <w:t>at</w:t>
            </w:r>
            <w:r w:rsidRPr="00172AD1">
              <w:rPr>
                <w:rFonts w:hint="eastAsia"/>
                <w:sz w:val="18"/>
                <w:lang w:val="en-US" w:eastAsia="ko-KR"/>
              </w:rPr>
              <w:t xml:space="preserve">ion </w:t>
            </w:r>
            <w:r w:rsidRPr="00172AD1">
              <w:rPr>
                <w:sz w:val="18"/>
                <w:lang w:val="en-US" w:eastAsia="ko-KR"/>
              </w:rPr>
              <w:t>placed upon the use of the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BDC_DataRight</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3</w:t>
            </w:r>
            <w:r w:rsidRPr="00172AD1">
              <w:rPr>
                <w:sz w:val="18"/>
                <w:lang w:val="en-US" w:eastAsia="ko-KR"/>
              </w:rPr>
              <w:t>4</w:t>
            </w:r>
          </w:p>
        </w:tc>
        <w:tc>
          <w:tcPr>
            <w:tcW w:w="1862" w:type="dxa"/>
          </w:tcPr>
          <w:p w:rsidR="007F40B5" w:rsidRPr="00172AD1" w:rsidRDefault="007F40B5" w:rsidP="007F40B5">
            <w:pPr>
              <w:jc w:val="both"/>
              <w:rPr>
                <w:sz w:val="18"/>
                <w:lang w:val="en-US" w:eastAsia="ko-KR"/>
              </w:rPr>
            </w:pPr>
            <w:r w:rsidRPr="00172AD1">
              <w:rPr>
                <w:sz w:val="18"/>
                <w:lang w:val="en-US" w:eastAsia="ko-KR"/>
              </w:rPr>
              <w:t>D</w:t>
            </w:r>
            <w:r w:rsidRPr="00172AD1">
              <w:rPr>
                <w:rFonts w:hint="eastAsia"/>
                <w:sz w:val="18"/>
                <w:lang w:val="en-US" w:eastAsia="ko-KR"/>
              </w:rPr>
              <w:t>atatype</w:t>
            </w:r>
          </w:p>
        </w:tc>
        <w:tc>
          <w:tcPr>
            <w:tcW w:w="3097" w:type="dxa"/>
          </w:tcPr>
          <w:p w:rsidR="007F40B5" w:rsidRPr="00172AD1" w:rsidRDefault="007F40B5" w:rsidP="007F40B5">
            <w:pPr>
              <w:rPr>
                <w:sz w:val="18"/>
                <w:lang w:val="en-US" w:eastAsia="ko-KR"/>
              </w:rPr>
            </w:pPr>
            <w:r w:rsidRPr="00172AD1">
              <w:rPr>
                <w:rFonts w:hint="eastAsia"/>
                <w:sz w:val="18"/>
                <w:lang w:val="en-US" w:eastAsia="ko-KR"/>
              </w:rPr>
              <w:t xml:space="preserve">the </w:t>
            </w:r>
            <w:r w:rsidRPr="00172AD1">
              <w:rPr>
                <w:sz w:val="18"/>
                <w:lang w:val="en-US" w:eastAsia="ko-KR"/>
              </w:rPr>
              <w:t>type information of the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B</w:t>
            </w:r>
            <w:r>
              <w:rPr>
                <w:sz w:val="18"/>
                <w:lang w:val="en-US" w:eastAsia="ko-KR"/>
              </w:rPr>
              <w:t>DC</w:t>
            </w:r>
            <w:r w:rsidRPr="00172AD1">
              <w:rPr>
                <w:rFonts w:hint="eastAsia"/>
                <w:sz w:val="18"/>
                <w:lang w:val="en-US" w:eastAsia="ko-KR"/>
              </w:rPr>
              <w:t>_DataTypeCode</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3</w:t>
            </w:r>
            <w:r w:rsidRPr="00172AD1">
              <w:rPr>
                <w:sz w:val="18"/>
                <w:lang w:val="en-US" w:eastAsia="ko-KR"/>
              </w:rPr>
              <w:t>5</w:t>
            </w:r>
          </w:p>
        </w:tc>
        <w:tc>
          <w:tcPr>
            <w:tcW w:w="1862" w:type="dxa"/>
          </w:tcPr>
          <w:p w:rsidR="007F40B5" w:rsidRPr="00172AD1" w:rsidRDefault="007F40B5" w:rsidP="007F40B5">
            <w:pPr>
              <w:jc w:val="both"/>
              <w:rPr>
                <w:sz w:val="18"/>
                <w:lang w:val="en-US" w:eastAsia="ko-KR"/>
              </w:rPr>
            </w:pPr>
            <w:r>
              <w:rPr>
                <w:sz w:val="18"/>
                <w:lang w:val="en-US" w:eastAsia="ko-KR"/>
              </w:rPr>
              <w:t>f</w:t>
            </w:r>
            <w:r w:rsidRPr="00172AD1">
              <w:rPr>
                <w:rFonts w:hint="eastAsia"/>
                <w:sz w:val="18"/>
                <w:lang w:val="en-US" w:eastAsia="ko-KR"/>
              </w:rPr>
              <w:t>ormat</w:t>
            </w:r>
          </w:p>
        </w:tc>
        <w:tc>
          <w:tcPr>
            <w:tcW w:w="3097" w:type="dxa"/>
          </w:tcPr>
          <w:p w:rsidR="007F40B5" w:rsidRPr="00172AD1" w:rsidRDefault="007F40B5" w:rsidP="007F40B5">
            <w:pPr>
              <w:rPr>
                <w:sz w:val="18"/>
                <w:lang w:val="en-US" w:eastAsia="ko-KR"/>
              </w:rPr>
            </w:pPr>
            <w:r w:rsidRPr="00172AD1">
              <w:rPr>
                <w:rFonts w:hint="eastAsia"/>
                <w:sz w:val="18"/>
                <w:lang w:val="en-US" w:eastAsia="ko-KR"/>
              </w:rPr>
              <w:t xml:space="preserve">the </w:t>
            </w:r>
            <w:r w:rsidRPr="00172AD1">
              <w:rPr>
                <w:sz w:val="18"/>
                <w:lang w:val="en-US" w:eastAsia="ko-KR"/>
              </w:rPr>
              <w:t xml:space="preserve">format information of the dataset including a version </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36</w:t>
            </w:r>
          </w:p>
        </w:tc>
        <w:tc>
          <w:tcPr>
            <w:tcW w:w="1862" w:type="dxa"/>
          </w:tcPr>
          <w:p w:rsidR="007F40B5" w:rsidRPr="00172AD1" w:rsidRDefault="007F40B5" w:rsidP="007F40B5">
            <w:pPr>
              <w:jc w:val="both"/>
              <w:rPr>
                <w:sz w:val="18"/>
                <w:lang w:val="en-US" w:eastAsia="ko-KR"/>
              </w:rPr>
            </w:pPr>
            <w:r>
              <w:rPr>
                <w:sz w:val="18"/>
                <w:lang w:val="en-US" w:eastAsia="ko-KR"/>
              </w:rPr>
              <w:t>byte</w:t>
            </w:r>
            <w:r w:rsidRPr="00172AD1">
              <w:rPr>
                <w:rFonts w:hint="eastAsia"/>
                <w:sz w:val="18"/>
                <w:lang w:val="en-US" w:eastAsia="ko-KR"/>
              </w:rPr>
              <w:t>Size</w:t>
            </w:r>
          </w:p>
        </w:tc>
        <w:tc>
          <w:tcPr>
            <w:tcW w:w="3097" w:type="dxa"/>
          </w:tcPr>
          <w:p w:rsidR="007F40B5" w:rsidRPr="00172AD1" w:rsidRDefault="007F40B5" w:rsidP="007F40B5">
            <w:pPr>
              <w:rPr>
                <w:sz w:val="18"/>
                <w:lang w:val="en-US" w:eastAsia="ko-KR"/>
              </w:rPr>
            </w:pPr>
            <w:r w:rsidRPr="00172AD1">
              <w:rPr>
                <w:sz w:val="18"/>
                <w:lang w:val="en-US" w:eastAsia="ko-KR"/>
              </w:rPr>
              <w:t>i</w:t>
            </w:r>
            <w:r w:rsidRPr="00172AD1">
              <w:rPr>
                <w:rFonts w:hint="eastAsia"/>
                <w:sz w:val="18"/>
                <w:lang w:val="en-US" w:eastAsia="ko-KR"/>
              </w:rPr>
              <w:t xml:space="preserve">nformation </w:t>
            </w:r>
            <w:r w:rsidRPr="00172AD1">
              <w:rPr>
                <w:sz w:val="18"/>
                <w:lang w:val="en-US" w:eastAsia="ko-KR"/>
              </w:rPr>
              <w:t>about the size of dataset</w:t>
            </w:r>
            <w:r>
              <w:rPr>
                <w:sz w:val="18"/>
                <w:lang w:val="en-US" w:eastAsia="ko-KR"/>
              </w:rPr>
              <w:t xml:space="preserve"> in bytes</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Pr>
                <w:sz w:val="18"/>
                <w:lang w:val="en-US" w:eastAsia="ko-KR"/>
              </w:rPr>
              <w:t>int</w:t>
            </w:r>
          </w:p>
        </w:tc>
      </w:tr>
      <w:tr w:rsidR="007F40B5" w:rsidRPr="00172AD1" w:rsidTr="007F40B5">
        <w:tc>
          <w:tcPr>
            <w:tcW w:w="401" w:type="dxa"/>
          </w:tcPr>
          <w:p w:rsidR="007F40B5" w:rsidRPr="00172AD1" w:rsidRDefault="007F40B5" w:rsidP="007F40B5">
            <w:pPr>
              <w:jc w:val="both"/>
              <w:rPr>
                <w:sz w:val="18"/>
                <w:lang w:val="en-US" w:eastAsia="ko-KR"/>
              </w:rPr>
            </w:pPr>
            <w:r w:rsidRPr="00172AD1">
              <w:rPr>
                <w:rFonts w:hint="eastAsia"/>
                <w:sz w:val="18"/>
                <w:lang w:val="en-US" w:eastAsia="ko-KR"/>
              </w:rPr>
              <w:t>37</w:t>
            </w:r>
          </w:p>
        </w:tc>
        <w:tc>
          <w:tcPr>
            <w:tcW w:w="1862" w:type="dxa"/>
          </w:tcPr>
          <w:p w:rsidR="007F40B5" w:rsidRPr="00172AD1" w:rsidRDefault="007F40B5" w:rsidP="007F40B5">
            <w:pPr>
              <w:jc w:val="both"/>
              <w:rPr>
                <w:sz w:val="18"/>
                <w:lang w:val="en-US" w:eastAsia="ko-KR"/>
              </w:rPr>
            </w:pPr>
            <w:r w:rsidRPr="00172AD1">
              <w:rPr>
                <w:rFonts w:hint="eastAsia"/>
                <w:sz w:val="18"/>
                <w:lang w:val="en-US" w:eastAsia="ko-KR"/>
              </w:rPr>
              <w:t>accessInformation</w:t>
            </w:r>
          </w:p>
        </w:tc>
        <w:tc>
          <w:tcPr>
            <w:tcW w:w="3097" w:type="dxa"/>
          </w:tcPr>
          <w:p w:rsidR="007F40B5" w:rsidRPr="00172AD1" w:rsidRDefault="007F40B5" w:rsidP="007F40B5">
            <w:pPr>
              <w:rPr>
                <w:sz w:val="18"/>
                <w:lang w:val="en-US" w:eastAsia="ko-KR"/>
              </w:rPr>
            </w:pPr>
            <w:r w:rsidRPr="00172AD1">
              <w:rPr>
                <w:rFonts w:hint="eastAsia"/>
                <w:sz w:val="18"/>
                <w:lang w:val="en-US" w:eastAsia="ko-KR"/>
              </w:rPr>
              <w:t xml:space="preserve">access </w:t>
            </w:r>
            <w:r w:rsidRPr="00172AD1">
              <w:rPr>
                <w:sz w:val="18"/>
                <w:lang w:val="en-US" w:eastAsia="ko-KR"/>
              </w:rPr>
              <w:t>information to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tcBorders>
              <w:bottom w:val="single" w:sz="4" w:space="0" w:color="auto"/>
            </w:tcBorders>
          </w:tcPr>
          <w:p w:rsidR="007F40B5" w:rsidRPr="00172AD1" w:rsidRDefault="007F40B5" w:rsidP="007F40B5">
            <w:pPr>
              <w:jc w:val="both"/>
              <w:rPr>
                <w:sz w:val="18"/>
                <w:lang w:val="en-US" w:eastAsia="ko-KR"/>
              </w:rPr>
            </w:pPr>
            <w:r w:rsidRPr="00172AD1">
              <w:rPr>
                <w:rFonts w:hint="eastAsia"/>
                <w:sz w:val="18"/>
                <w:lang w:val="en-US" w:eastAsia="ko-KR"/>
              </w:rPr>
              <w:t>38</w:t>
            </w:r>
          </w:p>
        </w:tc>
        <w:tc>
          <w:tcPr>
            <w:tcW w:w="1862" w:type="dxa"/>
            <w:tcBorders>
              <w:bottom w:val="single" w:sz="4" w:space="0" w:color="auto"/>
            </w:tcBorders>
          </w:tcPr>
          <w:p w:rsidR="007F40B5" w:rsidRPr="00172AD1" w:rsidRDefault="007F40B5" w:rsidP="007F40B5">
            <w:pPr>
              <w:jc w:val="both"/>
              <w:rPr>
                <w:sz w:val="18"/>
                <w:lang w:val="en-US" w:eastAsia="ko-KR"/>
              </w:rPr>
            </w:pPr>
            <w:r w:rsidRPr="00172AD1">
              <w:rPr>
                <w:rFonts w:hint="eastAsia"/>
                <w:sz w:val="18"/>
                <w:lang w:val="en-US" w:eastAsia="ko-KR"/>
              </w:rPr>
              <w:t>sampleData</w:t>
            </w:r>
          </w:p>
        </w:tc>
        <w:tc>
          <w:tcPr>
            <w:tcW w:w="3097" w:type="dxa"/>
            <w:tcBorders>
              <w:bottom w:val="single" w:sz="4" w:space="0" w:color="auto"/>
            </w:tcBorders>
          </w:tcPr>
          <w:p w:rsidR="007F40B5" w:rsidRPr="00172AD1" w:rsidRDefault="007F40B5" w:rsidP="007F40B5">
            <w:pPr>
              <w:rPr>
                <w:sz w:val="18"/>
                <w:lang w:val="en-US" w:eastAsia="ko-KR"/>
              </w:rPr>
            </w:pPr>
            <w:r w:rsidRPr="00172AD1">
              <w:rPr>
                <w:sz w:val="18"/>
                <w:lang w:val="en-US" w:eastAsia="ko-KR"/>
              </w:rPr>
              <w:t>location information about a sample data including URL</w:t>
            </w:r>
          </w:p>
        </w:tc>
        <w:tc>
          <w:tcPr>
            <w:tcW w:w="756" w:type="dxa"/>
            <w:tcBorders>
              <w:bottom w:val="single" w:sz="4" w:space="0" w:color="auto"/>
            </w:tcBorders>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107" w:type="dxa"/>
            <w:tcBorders>
              <w:bottom w:val="single" w:sz="4" w:space="0" w:color="auto"/>
            </w:tcBorders>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406" w:type="dxa"/>
            <w:tcBorders>
              <w:bottom w:val="single" w:sz="4" w:space="0" w:color="auto"/>
            </w:tcBorders>
          </w:tcPr>
          <w:p w:rsidR="007F40B5" w:rsidRPr="00172AD1" w:rsidRDefault="007F40B5" w:rsidP="007F40B5">
            <w:pPr>
              <w:jc w:val="both"/>
              <w:rPr>
                <w:sz w:val="18"/>
                <w:lang w:val="en-US" w:eastAsia="ko-KR"/>
              </w:rPr>
            </w:pPr>
            <w:r>
              <w:rPr>
                <w:sz w:val="18"/>
                <w:lang w:val="en-US" w:eastAsia="ko-KR"/>
              </w:rPr>
              <w:t>URI</w:t>
            </w:r>
          </w:p>
        </w:tc>
      </w:tr>
      <w:tr w:rsidR="007F40B5" w:rsidRPr="00172AD1" w:rsidTr="007F40B5">
        <w:tc>
          <w:tcPr>
            <w:tcW w:w="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39</w:t>
            </w:r>
          </w:p>
        </w:tc>
        <w:tc>
          <w:tcPr>
            <w:tcW w:w="18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hint="eastAsia"/>
                <w:sz w:val="18"/>
                <w:lang w:val="en-US" w:eastAsia="ko-KR"/>
              </w:rPr>
              <w:t>BDC_DataRight</w:t>
            </w:r>
          </w:p>
        </w:tc>
        <w:tc>
          <w:tcPr>
            <w:tcW w:w="3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40B5" w:rsidRPr="00172AD1" w:rsidRDefault="007F40B5" w:rsidP="007F40B5">
            <w:pPr>
              <w:rPr>
                <w:rFonts w:eastAsia="맑은 고딕"/>
                <w:sz w:val="18"/>
                <w:lang w:val="en-US" w:eastAsia="ko-KR"/>
              </w:rPr>
            </w:pPr>
            <w:r w:rsidRPr="00172AD1">
              <w:rPr>
                <w:rFonts w:eastAsia="맑은 고딕"/>
                <w:sz w:val="18"/>
                <w:lang w:val="en-US" w:eastAsia="ko-KR"/>
              </w:rPr>
              <w:t xml:space="preserve">information about </w:t>
            </w:r>
            <w:r w:rsidRPr="00172AD1">
              <w:rPr>
                <w:rFonts w:eastAsia="맑은 고딕" w:hint="eastAsia"/>
                <w:sz w:val="18"/>
                <w:lang w:val="en-US" w:eastAsia="ko-KR"/>
              </w:rPr>
              <w:t>limit</w:t>
            </w:r>
            <w:r w:rsidRPr="00172AD1">
              <w:rPr>
                <w:rFonts w:eastAsia="맑은 고딕"/>
                <w:sz w:val="18"/>
                <w:lang w:val="en-US" w:eastAsia="ko-KR"/>
              </w:rPr>
              <w:t>at</w:t>
            </w:r>
            <w:r w:rsidRPr="00172AD1">
              <w:rPr>
                <w:rFonts w:eastAsia="맑은 고딕" w:hint="eastAsia"/>
                <w:sz w:val="18"/>
                <w:lang w:val="en-US" w:eastAsia="ko-KR"/>
              </w:rPr>
              <w:t xml:space="preserve">ion </w:t>
            </w:r>
            <w:r w:rsidRPr="00172AD1">
              <w:rPr>
                <w:rFonts w:eastAsia="맑은 고딕"/>
                <w:sz w:val="18"/>
                <w:lang w:val="en-US" w:eastAsia="ko-KR"/>
              </w:rPr>
              <w:t>placed upon the use of the dataset</w:t>
            </w:r>
          </w:p>
        </w:tc>
        <w:tc>
          <w:tcPr>
            <w:tcW w:w="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R</w:t>
            </w:r>
          </w:p>
        </w:tc>
        <w:tc>
          <w:tcPr>
            <w:tcW w:w="1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1</w:t>
            </w:r>
          </w:p>
        </w:tc>
        <w:tc>
          <w:tcPr>
            <w:tcW w:w="2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40B5" w:rsidRPr="00172AD1" w:rsidRDefault="007F40B5" w:rsidP="007F40B5">
            <w:pPr>
              <w:jc w:val="both"/>
              <w:rPr>
                <w:rFonts w:eastAsia="맑은 고딕"/>
                <w:sz w:val="18"/>
                <w:lang w:val="en-US" w:eastAsia="ko-KR"/>
              </w:rPr>
            </w:pPr>
            <w:r w:rsidRPr="00172AD1">
              <w:rPr>
                <w:rFonts w:eastAsia="맑은 고딕"/>
                <w:sz w:val="18"/>
                <w:lang w:val="en-US" w:eastAsia="ko-KR"/>
              </w:rPr>
              <w:t>L</w:t>
            </w:r>
            <w:r w:rsidRPr="00172AD1">
              <w:rPr>
                <w:rFonts w:eastAsia="맑은 고딕" w:hint="eastAsia"/>
                <w:sz w:val="18"/>
                <w:lang w:val="en-US" w:eastAsia="ko-KR"/>
              </w:rPr>
              <w:t xml:space="preserve">ine </w:t>
            </w:r>
            <w:r w:rsidRPr="00172AD1">
              <w:rPr>
                <w:rFonts w:eastAsia="맑은 고딕"/>
                <w:sz w:val="18"/>
                <w:lang w:val="en-US" w:eastAsia="ko-KR"/>
              </w:rPr>
              <w:t>4</w:t>
            </w:r>
            <w:r>
              <w:rPr>
                <w:rFonts w:eastAsia="맑은 고딕"/>
                <w:sz w:val="18"/>
                <w:lang w:val="en-US" w:eastAsia="ko-KR"/>
              </w:rPr>
              <w:t>0 to 41</w:t>
            </w:r>
          </w:p>
        </w:tc>
      </w:tr>
      <w:tr w:rsidR="007F40B5" w:rsidRPr="00172AD1" w:rsidTr="007F40B5">
        <w:tc>
          <w:tcPr>
            <w:tcW w:w="401" w:type="dxa"/>
            <w:tcBorders>
              <w:top w:val="single" w:sz="4" w:space="0" w:color="auto"/>
              <w:bottom w:val="single" w:sz="4" w:space="0" w:color="auto"/>
            </w:tcBorders>
          </w:tcPr>
          <w:p w:rsidR="007F40B5" w:rsidRPr="00172AD1" w:rsidRDefault="007F40B5" w:rsidP="007F40B5">
            <w:pPr>
              <w:jc w:val="both"/>
              <w:rPr>
                <w:sz w:val="18"/>
                <w:lang w:val="en-US" w:eastAsia="ko-KR"/>
              </w:rPr>
            </w:pPr>
            <w:r w:rsidRPr="00172AD1">
              <w:rPr>
                <w:rFonts w:hint="eastAsia"/>
                <w:sz w:val="18"/>
                <w:lang w:val="en-US" w:eastAsia="ko-KR"/>
              </w:rPr>
              <w:t>40</w:t>
            </w:r>
          </w:p>
        </w:tc>
        <w:tc>
          <w:tcPr>
            <w:tcW w:w="1862" w:type="dxa"/>
            <w:tcBorders>
              <w:top w:val="single" w:sz="4" w:space="0" w:color="auto"/>
              <w:bottom w:val="single" w:sz="4" w:space="0" w:color="auto"/>
            </w:tcBorders>
          </w:tcPr>
          <w:p w:rsidR="007F40B5" w:rsidRPr="00172AD1" w:rsidRDefault="007F40B5" w:rsidP="007F40B5">
            <w:pPr>
              <w:jc w:val="both"/>
              <w:rPr>
                <w:sz w:val="18"/>
                <w:lang w:val="en-US" w:eastAsia="ko-KR"/>
              </w:rPr>
            </w:pPr>
            <w:r w:rsidRPr="00172AD1">
              <w:rPr>
                <w:sz w:val="18"/>
                <w:lang w:val="en-US" w:eastAsia="ko-KR"/>
              </w:rPr>
              <w:t>rightStatement</w:t>
            </w:r>
          </w:p>
        </w:tc>
        <w:tc>
          <w:tcPr>
            <w:tcW w:w="3097" w:type="dxa"/>
            <w:tcBorders>
              <w:top w:val="single" w:sz="4" w:space="0" w:color="auto"/>
              <w:bottom w:val="single" w:sz="4" w:space="0" w:color="auto"/>
            </w:tcBorders>
          </w:tcPr>
          <w:p w:rsidR="007F40B5" w:rsidRPr="00172AD1" w:rsidRDefault="007F40B5" w:rsidP="007F40B5">
            <w:pPr>
              <w:rPr>
                <w:sz w:val="18"/>
                <w:lang w:val="en-US" w:eastAsia="ko-KR"/>
              </w:rPr>
            </w:pPr>
            <w:r w:rsidRPr="00172AD1">
              <w:rPr>
                <w:rFonts w:hint="eastAsia"/>
                <w:sz w:val="18"/>
                <w:lang w:val="en-US" w:eastAsia="ko-KR"/>
              </w:rPr>
              <w:t xml:space="preserve">information </w:t>
            </w:r>
            <w:r w:rsidRPr="00172AD1">
              <w:rPr>
                <w:sz w:val="18"/>
                <w:lang w:val="en-US" w:eastAsia="ko-KR"/>
              </w:rPr>
              <w:t>to the usage permissions being agreed to</w:t>
            </w:r>
          </w:p>
        </w:tc>
        <w:tc>
          <w:tcPr>
            <w:tcW w:w="756" w:type="dxa"/>
            <w:tcBorders>
              <w:top w:val="single" w:sz="4" w:space="0" w:color="auto"/>
              <w:bottom w:val="single" w:sz="4" w:space="0" w:color="auto"/>
            </w:tcBorders>
          </w:tcPr>
          <w:p w:rsidR="007F40B5" w:rsidRPr="00172AD1" w:rsidRDefault="007F40B5" w:rsidP="007F40B5">
            <w:pPr>
              <w:jc w:val="center"/>
              <w:rPr>
                <w:sz w:val="18"/>
                <w:lang w:val="en-US" w:eastAsia="ko-KR"/>
              </w:rPr>
            </w:pPr>
            <w:r w:rsidRPr="00172AD1">
              <w:rPr>
                <w:rFonts w:hint="eastAsia"/>
                <w:sz w:val="18"/>
                <w:lang w:val="en-US" w:eastAsia="ko-KR"/>
              </w:rPr>
              <w:t>R</w:t>
            </w:r>
          </w:p>
        </w:tc>
        <w:tc>
          <w:tcPr>
            <w:tcW w:w="1107" w:type="dxa"/>
            <w:tcBorders>
              <w:top w:val="single" w:sz="4" w:space="0" w:color="auto"/>
              <w:bottom w:val="single" w:sz="4" w:space="0" w:color="auto"/>
            </w:tcBorders>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406" w:type="dxa"/>
            <w:tcBorders>
              <w:top w:val="single" w:sz="4" w:space="0" w:color="auto"/>
              <w:bottom w:val="single" w:sz="4" w:space="0" w:color="auto"/>
            </w:tcBorders>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401" w:type="dxa"/>
            <w:tcBorders>
              <w:top w:val="single" w:sz="4" w:space="0" w:color="auto"/>
            </w:tcBorders>
          </w:tcPr>
          <w:p w:rsidR="007F40B5" w:rsidRPr="00172AD1" w:rsidRDefault="007F40B5" w:rsidP="007F40B5">
            <w:pPr>
              <w:jc w:val="both"/>
              <w:rPr>
                <w:sz w:val="18"/>
                <w:lang w:val="en-US" w:eastAsia="ko-KR"/>
              </w:rPr>
            </w:pPr>
            <w:r>
              <w:rPr>
                <w:rFonts w:hint="eastAsia"/>
                <w:sz w:val="18"/>
                <w:lang w:val="en-US" w:eastAsia="ko-KR"/>
              </w:rPr>
              <w:t>41</w:t>
            </w:r>
          </w:p>
        </w:tc>
        <w:tc>
          <w:tcPr>
            <w:tcW w:w="1862" w:type="dxa"/>
            <w:tcBorders>
              <w:top w:val="single" w:sz="4" w:space="0" w:color="auto"/>
            </w:tcBorders>
          </w:tcPr>
          <w:p w:rsidR="007F40B5" w:rsidRPr="00172AD1" w:rsidRDefault="007F40B5" w:rsidP="007F40B5">
            <w:pPr>
              <w:jc w:val="both"/>
              <w:rPr>
                <w:sz w:val="18"/>
                <w:lang w:val="en-US" w:eastAsia="ko-KR"/>
              </w:rPr>
            </w:pPr>
            <w:r>
              <w:rPr>
                <w:rFonts w:hint="eastAsia"/>
                <w:sz w:val="18"/>
                <w:lang w:val="en-US" w:eastAsia="ko-KR"/>
              </w:rPr>
              <w:t>license</w:t>
            </w:r>
          </w:p>
        </w:tc>
        <w:tc>
          <w:tcPr>
            <w:tcW w:w="3097" w:type="dxa"/>
            <w:tcBorders>
              <w:top w:val="single" w:sz="4" w:space="0" w:color="auto"/>
            </w:tcBorders>
          </w:tcPr>
          <w:p w:rsidR="007F40B5" w:rsidRPr="00172AD1" w:rsidRDefault="007F40B5" w:rsidP="007F40B5">
            <w:pPr>
              <w:rPr>
                <w:sz w:val="18"/>
                <w:lang w:val="en-US" w:eastAsia="ko-KR"/>
              </w:rPr>
            </w:pPr>
            <w:r w:rsidRPr="00417C9C">
              <w:rPr>
                <w:sz w:val="18"/>
                <w:lang w:val="en-US" w:eastAsia="ko-KR"/>
              </w:rPr>
              <w:t>This links to the license document under which the catalog is made available and not the datasets.</w:t>
            </w:r>
          </w:p>
        </w:tc>
        <w:tc>
          <w:tcPr>
            <w:tcW w:w="756" w:type="dxa"/>
            <w:tcBorders>
              <w:top w:val="single" w:sz="4" w:space="0" w:color="auto"/>
            </w:tcBorders>
          </w:tcPr>
          <w:p w:rsidR="007F40B5" w:rsidRPr="00172AD1" w:rsidRDefault="007F40B5" w:rsidP="007F40B5">
            <w:pPr>
              <w:jc w:val="center"/>
              <w:rPr>
                <w:sz w:val="18"/>
                <w:lang w:val="en-US" w:eastAsia="ko-KR"/>
              </w:rPr>
            </w:pPr>
            <w:r>
              <w:rPr>
                <w:rFonts w:hint="eastAsia"/>
                <w:sz w:val="18"/>
                <w:lang w:val="en-US" w:eastAsia="ko-KR"/>
              </w:rPr>
              <w:t>R</w:t>
            </w:r>
          </w:p>
        </w:tc>
        <w:tc>
          <w:tcPr>
            <w:tcW w:w="1107" w:type="dxa"/>
            <w:tcBorders>
              <w:top w:val="single" w:sz="4" w:space="0" w:color="auto"/>
            </w:tcBorders>
          </w:tcPr>
          <w:p w:rsidR="007F40B5" w:rsidRPr="00172AD1" w:rsidRDefault="007F40B5" w:rsidP="007F40B5">
            <w:pPr>
              <w:jc w:val="center"/>
              <w:rPr>
                <w:sz w:val="18"/>
                <w:lang w:val="en-US" w:eastAsia="ko-KR"/>
              </w:rPr>
            </w:pPr>
            <w:r>
              <w:rPr>
                <w:rFonts w:hint="eastAsia"/>
                <w:sz w:val="18"/>
                <w:lang w:val="en-US" w:eastAsia="ko-KR"/>
              </w:rPr>
              <w:t>N</w:t>
            </w:r>
          </w:p>
        </w:tc>
        <w:tc>
          <w:tcPr>
            <w:tcW w:w="2406" w:type="dxa"/>
            <w:tcBorders>
              <w:top w:val="single" w:sz="4" w:space="0" w:color="auto"/>
            </w:tcBorders>
          </w:tcPr>
          <w:p w:rsidR="007F40B5" w:rsidRPr="00172AD1" w:rsidRDefault="007F40B5" w:rsidP="007F40B5">
            <w:pPr>
              <w:jc w:val="both"/>
              <w:rPr>
                <w:sz w:val="18"/>
                <w:lang w:val="en-US" w:eastAsia="ko-KR"/>
              </w:rPr>
            </w:pPr>
            <w:r>
              <w:rPr>
                <w:rFonts w:hint="eastAsia"/>
                <w:sz w:val="18"/>
                <w:lang w:val="en-US" w:eastAsia="ko-KR"/>
              </w:rPr>
              <w:t>URI</w:t>
            </w:r>
          </w:p>
        </w:tc>
      </w:tr>
    </w:tbl>
    <w:p w:rsidR="00735417" w:rsidRDefault="00735417" w:rsidP="00735417">
      <w:pPr>
        <w:spacing w:before="0" w:after="160" w:line="259" w:lineRule="auto"/>
        <w:jc w:val="both"/>
        <w:rPr>
          <w:rFonts w:eastAsia="맑은 고딕"/>
          <w:lang w:val="en-US" w:eastAsia="ko-KR"/>
        </w:rPr>
      </w:pPr>
    </w:p>
    <w:bookmarkEnd w:id="1409"/>
    <w:p w:rsidR="00735417" w:rsidRDefault="00735417" w:rsidP="00735417">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I-4 shows the data dictionary of </w:t>
      </w:r>
      <w:r w:rsidRPr="009820AF">
        <w:rPr>
          <w:rFonts w:eastAsia="맑은 고딕"/>
          <w:i/>
          <w:lang w:val="en-US" w:eastAsia="ko-KR"/>
        </w:rPr>
        <w:t>BDC_Domain</w:t>
      </w:r>
      <w:r>
        <w:rPr>
          <w:rFonts w:eastAsia="맑은 고딕"/>
          <w:lang w:val="en-US" w:eastAsia="ko-KR"/>
        </w:rPr>
        <w:t xml:space="preserve"> which describes domain information in clause 7.5.</w:t>
      </w:r>
    </w:p>
    <w:p w:rsidR="00735417" w:rsidDel="00E743E2" w:rsidRDefault="00735417" w:rsidP="00735417">
      <w:pPr>
        <w:spacing w:before="0" w:after="160" w:line="259" w:lineRule="auto"/>
        <w:jc w:val="both"/>
        <w:rPr>
          <w:del w:id="1482" w:author="Ha Suwook" w:date="2019-05-07T11:42:00Z"/>
          <w:rFonts w:eastAsia="맑은 고딕"/>
          <w:lang w:val="en-US" w:eastAsia="ko-KR"/>
        </w:rPr>
      </w:pP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-4</w:t>
      </w:r>
      <w:r w:rsidRPr="00172AD1">
        <w:rPr>
          <w:rFonts w:eastAsia="바탕"/>
          <w:b/>
          <w:szCs w:val="20"/>
          <w:lang w:eastAsia="zh-CN"/>
        </w:rPr>
        <w:tab/>
      </w:r>
      <w:r w:rsidRPr="00172AD1">
        <w:rPr>
          <w:rFonts w:eastAsia="바탕"/>
          <w:b/>
          <w:szCs w:val="20"/>
          <w:lang w:eastAsia="ko-KR"/>
        </w:rPr>
        <w:t>Domain information</w:t>
      </w:r>
    </w:p>
    <w:tbl>
      <w:tblPr>
        <w:tblStyle w:val="11"/>
        <w:tblW w:w="0" w:type="auto"/>
        <w:tblLook w:val="04A0" w:firstRow="1" w:lastRow="0" w:firstColumn="1" w:lastColumn="0" w:noHBand="0" w:noVBand="1"/>
      </w:tblPr>
      <w:tblGrid>
        <w:gridCol w:w="576"/>
        <w:gridCol w:w="2116"/>
        <w:gridCol w:w="3070"/>
        <w:gridCol w:w="756"/>
        <w:gridCol w:w="1107"/>
        <w:gridCol w:w="2004"/>
      </w:tblGrid>
      <w:tr w:rsidR="007F40B5" w:rsidRPr="00172AD1" w:rsidTr="007F40B5">
        <w:tc>
          <w:tcPr>
            <w:tcW w:w="576" w:type="dxa"/>
          </w:tcPr>
          <w:p w:rsidR="007F40B5" w:rsidRPr="00172AD1" w:rsidRDefault="007F40B5" w:rsidP="007F40B5">
            <w:pPr>
              <w:jc w:val="both"/>
              <w:rPr>
                <w:sz w:val="18"/>
                <w:lang w:val="en-US" w:eastAsia="ko-KR"/>
              </w:rPr>
            </w:pPr>
          </w:p>
        </w:tc>
        <w:tc>
          <w:tcPr>
            <w:tcW w:w="2116"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070"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004"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F40B5">
        <w:tc>
          <w:tcPr>
            <w:tcW w:w="576"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4</w:t>
            </w:r>
            <w:r>
              <w:rPr>
                <w:sz w:val="18"/>
                <w:lang w:val="en-US" w:eastAsia="ko-KR"/>
              </w:rPr>
              <w:t>2</w:t>
            </w:r>
          </w:p>
        </w:tc>
        <w:tc>
          <w:tcPr>
            <w:tcW w:w="2116" w:type="dxa"/>
            <w:shd w:val="clear" w:color="auto" w:fill="D9D9D9" w:themeFill="background1" w:themeFillShade="D9"/>
          </w:tcPr>
          <w:p w:rsidR="007F40B5" w:rsidRPr="00172AD1" w:rsidRDefault="007F40B5" w:rsidP="007F40B5">
            <w:pPr>
              <w:jc w:val="center"/>
              <w:rPr>
                <w:sz w:val="18"/>
                <w:lang w:val="en-US" w:eastAsia="ko-KR"/>
              </w:rPr>
            </w:pPr>
            <w:r w:rsidRPr="00172AD1">
              <w:rPr>
                <w:rFonts w:hint="eastAsia"/>
                <w:sz w:val="18"/>
                <w:lang w:val="en-US" w:eastAsia="ko-KR"/>
              </w:rPr>
              <w:t>BDC_</w:t>
            </w:r>
            <w:r w:rsidRPr="00172AD1">
              <w:rPr>
                <w:sz w:val="18"/>
                <w:lang w:val="en-US" w:eastAsia="ko-KR"/>
              </w:rPr>
              <w:t>Domain</w:t>
            </w:r>
          </w:p>
        </w:tc>
        <w:tc>
          <w:tcPr>
            <w:tcW w:w="3070" w:type="dxa"/>
            <w:shd w:val="clear" w:color="auto" w:fill="D9D9D9" w:themeFill="background1" w:themeFillShade="D9"/>
          </w:tcPr>
          <w:p w:rsidR="007F40B5" w:rsidRPr="00172AD1" w:rsidRDefault="007F40B5" w:rsidP="007F40B5">
            <w:pPr>
              <w:rPr>
                <w:sz w:val="18"/>
                <w:lang w:val="en-US" w:eastAsia="ko-KR"/>
              </w:rPr>
            </w:pPr>
            <w:r w:rsidRPr="00172AD1">
              <w:rPr>
                <w:sz w:val="18"/>
                <w:lang w:val="en-US" w:eastAsia="ko-KR"/>
              </w:rPr>
              <w:t>source and/ or usage information</w:t>
            </w:r>
            <w:r w:rsidRPr="00172AD1">
              <w:rPr>
                <w:rFonts w:hint="eastAsia"/>
                <w:sz w:val="18"/>
                <w:lang w:val="en-US" w:eastAsia="ko-KR"/>
              </w:rPr>
              <w:t xml:space="preserve"> for data catalogue</w:t>
            </w: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M</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1</w:t>
            </w:r>
          </w:p>
        </w:tc>
        <w:tc>
          <w:tcPr>
            <w:tcW w:w="2004"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Line 4</w:t>
            </w:r>
            <w:r>
              <w:rPr>
                <w:sz w:val="18"/>
                <w:lang w:val="en-US" w:eastAsia="ko-KR"/>
              </w:rPr>
              <w:t>3</w:t>
            </w:r>
            <w:r w:rsidRPr="00172AD1">
              <w:rPr>
                <w:sz w:val="18"/>
                <w:lang w:val="en-US" w:eastAsia="ko-KR"/>
              </w:rPr>
              <w:t xml:space="preserve"> to 4</w:t>
            </w:r>
            <w:r>
              <w:rPr>
                <w:sz w:val="18"/>
                <w:lang w:val="en-US" w:eastAsia="ko-KR"/>
              </w:rPr>
              <w:t>5</w:t>
            </w:r>
          </w:p>
        </w:tc>
      </w:tr>
      <w:tr w:rsidR="007F40B5" w:rsidRPr="00172AD1" w:rsidTr="007F40B5">
        <w:tc>
          <w:tcPr>
            <w:tcW w:w="576" w:type="dxa"/>
          </w:tcPr>
          <w:p w:rsidR="007F40B5" w:rsidRPr="00172AD1" w:rsidRDefault="007F40B5" w:rsidP="007F40B5">
            <w:pPr>
              <w:jc w:val="both"/>
              <w:rPr>
                <w:sz w:val="18"/>
                <w:lang w:val="en-US" w:eastAsia="ko-KR"/>
              </w:rPr>
            </w:pPr>
            <w:r w:rsidRPr="00172AD1">
              <w:rPr>
                <w:sz w:val="18"/>
                <w:lang w:val="en-US" w:eastAsia="ko-KR"/>
              </w:rPr>
              <w:t>4</w:t>
            </w:r>
            <w:r>
              <w:rPr>
                <w:sz w:val="18"/>
                <w:lang w:val="en-US" w:eastAsia="ko-KR"/>
              </w:rPr>
              <w:t>3</w:t>
            </w:r>
          </w:p>
        </w:tc>
        <w:tc>
          <w:tcPr>
            <w:tcW w:w="2116" w:type="dxa"/>
          </w:tcPr>
          <w:p w:rsidR="007F40B5" w:rsidRPr="00172AD1" w:rsidRDefault="007F40B5" w:rsidP="007F40B5">
            <w:pPr>
              <w:jc w:val="both"/>
              <w:rPr>
                <w:sz w:val="18"/>
                <w:lang w:val="en-US" w:eastAsia="ko-KR"/>
              </w:rPr>
            </w:pPr>
            <w:r>
              <w:rPr>
                <w:sz w:val="18"/>
                <w:lang w:val="en-US" w:eastAsia="ko-KR"/>
              </w:rPr>
              <w:t>title</w:t>
            </w:r>
          </w:p>
        </w:tc>
        <w:tc>
          <w:tcPr>
            <w:tcW w:w="3070" w:type="dxa"/>
          </w:tcPr>
          <w:p w:rsidR="007F40B5" w:rsidRPr="00172AD1" w:rsidRDefault="007F40B5" w:rsidP="007F40B5">
            <w:pPr>
              <w:rPr>
                <w:sz w:val="18"/>
                <w:lang w:val="en-US" w:eastAsia="ko-KR"/>
              </w:rPr>
            </w:pPr>
            <w:r w:rsidRPr="00172AD1">
              <w:rPr>
                <w:rFonts w:hint="eastAsia"/>
                <w:sz w:val="18"/>
                <w:lang w:val="en-US" w:eastAsia="ko-KR"/>
              </w:rPr>
              <w:t xml:space="preserve">a </w:t>
            </w:r>
            <w:r w:rsidRPr="00172AD1">
              <w:rPr>
                <w:sz w:val="18"/>
                <w:lang w:val="en-US" w:eastAsia="ko-KR"/>
              </w:rPr>
              <w:t>member item of taxonomy which used for identifying the domain of source and /or usage</w:t>
            </w:r>
          </w:p>
        </w:tc>
        <w:tc>
          <w:tcPr>
            <w:tcW w:w="756" w:type="dxa"/>
          </w:tcPr>
          <w:p w:rsidR="007F40B5" w:rsidRPr="00172AD1" w:rsidRDefault="007F40B5" w:rsidP="007F40B5">
            <w:pPr>
              <w:jc w:val="center"/>
              <w:rPr>
                <w:sz w:val="18"/>
                <w:lang w:val="en-US" w:eastAsia="ko-KR"/>
              </w:rPr>
            </w:pPr>
            <w:r w:rsidRPr="00172AD1">
              <w:rPr>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0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F40B5">
        <w:tc>
          <w:tcPr>
            <w:tcW w:w="576" w:type="dxa"/>
          </w:tcPr>
          <w:p w:rsidR="007F40B5" w:rsidRPr="00172AD1" w:rsidRDefault="007F40B5" w:rsidP="007F40B5">
            <w:pPr>
              <w:jc w:val="both"/>
              <w:rPr>
                <w:sz w:val="18"/>
                <w:lang w:val="en-US" w:eastAsia="ko-KR"/>
              </w:rPr>
            </w:pPr>
            <w:r w:rsidRPr="00172AD1">
              <w:rPr>
                <w:sz w:val="18"/>
                <w:lang w:val="en-US" w:eastAsia="ko-KR"/>
              </w:rPr>
              <w:t>4</w:t>
            </w:r>
            <w:r>
              <w:rPr>
                <w:sz w:val="18"/>
                <w:lang w:val="en-US" w:eastAsia="ko-KR"/>
              </w:rPr>
              <w:t>4</w:t>
            </w:r>
          </w:p>
        </w:tc>
        <w:tc>
          <w:tcPr>
            <w:tcW w:w="2116" w:type="dxa"/>
          </w:tcPr>
          <w:p w:rsidR="007F40B5" w:rsidRPr="00172AD1" w:rsidRDefault="007F40B5" w:rsidP="007F40B5">
            <w:pPr>
              <w:jc w:val="both"/>
              <w:rPr>
                <w:sz w:val="18"/>
                <w:lang w:val="en-US" w:eastAsia="ko-KR"/>
              </w:rPr>
            </w:pPr>
            <w:r w:rsidRPr="00172AD1">
              <w:rPr>
                <w:sz w:val="18"/>
                <w:lang w:val="en-US" w:eastAsia="ko-KR"/>
              </w:rPr>
              <w:t>t</w:t>
            </w:r>
            <w:r w:rsidRPr="00172AD1">
              <w:rPr>
                <w:rFonts w:hint="eastAsia"/>
                <w:sz w:val="18"/>
                <w:lang w:val="en-US" w:eastAsia="ko-KR"/>
              </w:rPr>
              <w:t>axonomy</w:t>
            </w:r>
          </w:p>
        </w:tc>
        <w:tc>
          <w:tcPr>
            <w:tcW w:w="3070" w:type="dxa"/>
          </w:tcPr>
          <w:p w:rsidR="007F40B5" w:rsidRPr="00172AD1" w:rsidRDefault="007F40B5" w:rsidP="007F40B5">
            <w:pPr>
              <w:rPr>
                <w:sz w:val="18"/>
                <w:lang w:val="en-US" w:eastAsia="ko-KR"/>
              </w:rPr>
            </w:pPr>
            <w:r w:rsidRPr="00172AD1">
              <w:rPr>
                <w:rFonts w:hint="eastAsia"/>
                <w:sz w:val="18"/>
                <w:lang w:val="en-US" w:eastAsia="ko-KR"/>
              </w:rPr>
              <w:t xml:space="preserve">taxonomy </w:t>
            </w:r>
            <w:r w:rsidRPr="00172AD1">
              <w:rPr>
                <w:sz w:val="18"/>
                <w:lang w:val="en-US" w:eastAsia="ko-KR"/>
              </w:rPr>
              <w:t>information including classification system  and authority</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004" w:type="dxa"/>
          </w:tcPr>
          <w:p w:rsidR="007F40B5" w:rsidRPr="00172AD1" w:rsidRDefault="007F40B5" w:rsidP="007F40B5">
            <w:pPr>
              <w:jc w:val="both"/>
              <w:rPr>
                <w:sz w:val="18"/>
                <w:lang w:val="en-US" w:eastAsia="ko-KR"/>
              </w:rPr>
            </w:pPr>
            <w:r>
              <w:rPr>
                <w:sz w:val="18"/>
                <w:lang w:val="en-US" w:eastAsia="ko-KR"/>
              </w:rPr>
              <w:t>URI</w:t>
            </w:r>
          </w:p>
        </w:tc>
      </w:tr>
      <w:tr w:rsidR="007F40B5" w:rsidRPr="00172AD1" w:rsidTr="007F40B5">
        <w:tc>
          <w:tcPr>
            <w:tcW w:w="576" w:type="dxa"/>
          </w:tcPr>
          <w:p w:rsidR="007F40B5" w:rsidRPr="00172AD1" w:rsidRDefault="007F40B5" w:rsidP="007F40B5">
            <w:pPr>
              <w:jc w:val="both"/>
              <w:rPr>
                <w:sz w:val="18"/>
                <w:lang w:val="en-US" w:eastAsia="ko-KR"/>
              </w:rPr>
            </w:pPr>
            <w:r>
              <w:rPr>
                <w:rFonts w:hint="eastAsia"/>
                <w:sz w:val="18"/>
                <w:lang w:val="en-US" w:eastAsia="ko-KR"/>
              </w:rPr>
              <w:t>4</w:t>
            </w:r>
            <w:r>
              <w:rPr>
                <w:sz w:val="18"/>
                <w:lang w:val="en-US" w:eastAsia="ko-KR"/>
              </w:rPr>
              <w:t>5</w:t>
            </w:r>
          </w:p>
        </w:tc>
        <w:tc>
          <w:tcPr>
            <w:tcW w:w="2116" w:type="dxa"/>
          </w:tcPr>
          <w:p w:rsidR="007F40B5" w:rsidRPr="00172AD1" w:rsidRDefault="007F40B5" w:rsidP="007F40B5">
            <w:pPr>
              <w:jc w:val="both"/>
              <w:rPr>
                <w:sz w:val="18"/>
                <w:lang w:val="en-US" w:eastAsia="ko-KR"/>
              </w:rPr>
            </w:pPr>
            <w:r w:rsidRPr="009D29F7">
              <w:rPr>
                <w:rFonts w:hint="eastAsia"/>
                <w:color w:val="000000" w:themeColor="text1"/>
                <w:sz w:val="18"/>
                <w:lang w:val="en-US" w:eastAsia="ko-KR"/>
              </w:rPr>
              <w:t>comment</w:t>
            </w:r>
          </w:p>
        </w:tc>
        <w:tc>
          <w:tcPr>
            <w:tcW w:w="3070" w:type="dxa"/>
          </w:tcPr>
          <w:p w:rsidR="007F40B5" w:rsidRPr="00172AD1" w:rsidRDefault="007F40B5" w:rsidP="007F40B5">
            <w:pPr>
              <w:rPr>
                <w:sz w:val="18"/>
                <w:lang w:val="en-US" w:eastAsia="ko-KR"/>
              </w:rPr>
            </w:pPr>
            <w:r w:rsidRPr="009D29F7">
              <w:rPr>
                <w:rFonts w:hint="eastAsia"/>
                <w:color w:val="000000" w:themeColor="text1"/>
                <w:sz w:val="18"/>
                <w:lang w:val="en-US" w:eastAsia="ko-KR"/>
              </w:rPr>
              <w:t>an additional information for domain</w:t>
            </w:r>
          </w:p>
        </w:tc>
        <w:tc>
          <w:tcPr>
            <w:tcW w:w="756" w:type="dxa"/>
          </w:tcPr>
          <w:p w:rsidR="007F40B5" w:rsidRPr="00172AD1" w:rsidRDefault="007F40B5" w:rsidP="007F40B5">
            <w:pPr>
              <w:jc w:val="center"/>
              <w:rPr>
                <w:sz w:val="18"/>
                <w:lang w:val="en-US" w:eastAsia="ko-KR"/>
              </w:rPr>
            </w:pPr>
            <w:r w:rsidRPr="009D29F7">
              <w:rPr>
                <w:color w:val="000000" w:themeColor="text1"/>
                <w:sz w:val="18"/>
                <w:lang w:val="en-US" w:eastAsia="ko-KR"/>
              </w:rPr>
              <w:t>O</w:t>
            </w:r>
          </w:p>
        </w:tc>
        <w:tc>
          <w:tcPr>
            <w:tcW w:w="1107" w:type="dxa"/>
          </w:tcPr>
          <w:p w:rsidR="007F40B5" w:rsidRPr="00172AD1" w:rsidRDefault="007F40B5" w:rsidP="007F40B5">
            <w:pPr>
              <w:jc w:val="center"/>
              <w:rPr>
                <w:sz w:val="18"/>
                <w:lang w:val="en-US" w:eastAsia="ko-KR"/>
              </w:rPr>
            </w:pPr>
            <w:r w:rsidRPr="009D29F7">
              <w:rPr>
                <w:rFonts w:hint="eastAsia"/>
                <w:color w:val="000000" w:themeColor="text1"/>
                <w:sz w:val="18"/>
                <w:lang w:val="en-US" w:eastAsia="ko-KR"/>
              </w:rPr>
              <w:t>N</w:t>
            </w:r>
          </w:p>
        </w:tc>
        <w:tc>
          <w:tcPr>
            <w:tcW w:w="2004" w:type="dxa"/>
          </w:tcPr>
          <w:p w:rsidR="007F40B5" w:rsidRPr="00172AD1" w:rsidDel="00EB6C59" w:rsidRDefault="007F40B5" w:rsidP="007F40B5">
            <w:pPr>
              <w:jc w:val="both"/>
              <w:rPr>
                <w:sz w:val="18"/>
                <w:lang w:val="en-US" w:eastAsia="ko-KR"/>
              </w:rPr>
            </w:pPr>
            <w:r w:rsidRPr="009D29F7">
              <w:rPr>
                <w:rFonts w:hint="eastAsia"/>
                <w:color w:val="000000" w:themeColor="text1"/>
                <w:sz w:val="18"/>
                <w:lang w:val="en-US" w:eastAsia="ko-KR"/>
              </w:rPr>
              <w:t xml:space="preserve">free </w:t>
            </w:r>
            <w:r w:rsidRPr="009D29F7">
              <w:rPr>
                <w:color w:val="000000" w:themeColor="text1"/>
                <w:sz w:val="18"/>
                <w:lang w:val="en-US" w:eastAsia="ko-KR"/>
              </w:rPr>
              <w:t>text</w:t>
            </w:r>
          </w:p>
        </w:tc>
      </w:tr>
    </w:tbl>
    <w:p w:rsidR="00735417" w:rsidRDefault="00735417" w:rsidP="00735417">
      <w:pPr>
        <w:spacing w:before="0" w:after="160" w:line="259" w:lineRule="auto"/>
        <w:rPr>
          <w:rFonts w:eastAsia="맑은 고딕"/>
          <w:b/>
          <w:sz w:val="28"/>
          <w:szCs w:val="28"/>
          <w:lang w:val="en" w:eastAsia="ko-KR"/>
        </w:rPr>
      </w:pPr>
    </w:p>
    <w:p w:rsidR="007F40B5" w:rsidRPr="0082311B" w:rsidRDefault="00735417" w:rsidP="0082311B">
      <w:pPr>
        <w:spacing w:before="0" w:after="160" w:line="259" w:lineRule="auto"/>
        <w:jc w:val="both"/>
        <w:rPr>
          <w:rFonts w:eastAsia="맑은 고딕"/>
          <w:lang w:val="en-US" w:eastAsia="ko-KR"/>
        </w:rPr>
      </w:pPr>
      <w:r>
        <w:rPr>
          <w:rFonts w:eastAsia="맑은 고딕" w:hint="eastAsia"/>
          <w:lang w:val="en-US" w:eastAsia="ko-KR"/>
        </w:rPr>
        <w:t>T</w:t>
      </w:r>
      <w:r>
        <w:rPr>
          <w:rFonts w:eastAsia="맑은 고딕"/>
          <w:lang w:val="en-US" w:eastAsia="ko-KR"/>
        </w:rPr>
        <w:t xml:space="preserve">able I-5 shows the data dictionary of </w:t>
      </w:r>
      <w:r w:rsidRPr="009820AF">
        <w:rPr>
          <w:rFonts w:eastAsia="맑은 고딕"/>
          <w:i/>
          <w:lang w:val="en-US" w:eastAsia="ko-KR"/>
        </w:rPr>
        <w:t>BDC_DataQuality</w:t>
      </w:r>
      <w:r>
        <w:rPr>
          <w:rFonts w:eastAsia="맑은 고딕"/>
          <w:lang w:val="en-US" w:eastAsia="ko-KR"/>
        </w:rPr>
        <w:t xml:space="preserve"> which describes data quality in clause 7.6.</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-5</w:t>
      </w:r>
      <w:r w:rsidRPr="00172AD1">
        <w:rPr>
          <w:rFonts w:eastAsia="바탕"/>
          <w:b/>
          <w:szCs w:val="20"/>
          <w:lang w:eastAsia="zh-CN"/>
        </w:rPr>
        <w:tab/>
      </w:r>
      <w:r w:rsidRPr="00172AD1">
        <w:rPr>
          <w:rFonts w:eastAsia="바탕"/>
          <w:b/>
          <w:szCs w:val="20"/>
          <w:lang w:eastAsia="ko-KR"/>
        </w:rPr>
        <w:t>Data quality information</w:t>
      </w:r>
    </w:p>
    <w:tbl>
      <w:tblPr>
        <w:tblStyle w:val="11"/>
        <w:tblW w:w="0" w:type="auto"/>
        <w:tblLook w:val="04A0" w:firstRow="1" w:lastRow="0" w:firstColumn="1" w:lastColumn="0" w:noHBand="0" w:noVBand="1"/>
      </w:tblPr>
      <w:tblGrid>
        <w:gridCol w:w="405"/>
        <w:gridCol w:w="2105"/>
        <w:gridCol w:w="3182"/>
        <w:gridCol w:w="756"/>
        <w:gridCol w:w="1107"/>
        <w:gridCol w:w="2074"/>
      </w:tblGrid>
      <w:tr w:rsidR="007F40B5" w:rsidRPr="00172AD1" w:rsidTr="00735417">
        <w:tc>
          <w:tcPr>
            <w:tcW w:w="405" w:type="dxa"/>
          </w:tcPr>
          <w:p w:rsidR="007F40B5" w:rsidRPr="00172AD1" w:rsidRDefault="007F40B5" w:rsidP="007F40B5">
            <w:pPr>
              <w:jc w:val="both"/>
              <w:rPr>
                <w:sz w:val="18"/>
                <w:lang w:val="en-US" w:eastAsia="ko-KR"/>
              </w:rPr>
            </w:pPr>
          </w:p>
        </w:tc>
        <w:tc>
          <w:tcPr>
            <w:tcW w:w="2105"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182"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074"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35417">
        <w:tc>
          <w:tcPr>
            <w:tcW w:w="405"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4</w:t>
            </w:r>
            <w:r>
              <w:rPr>
                <w:sz w:val="18"/>
                <w:lang w:val="en-US" w:eastAsia="ko-KR"/>
              </w:rPr>
              <w:t>6</w:t>
            </w:r>
          </w:p>
        </w:tc>
        <w:tc>
          <w:tcPr>
            <w:tcW w:w="2105"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BDC_</w:t>
            </w:r>
            <w:r w:rsidRPr="00172AD1">
              <w:rPr>
                <w:sz w:val="18"/>
                <w:lang w:val="en-US" w:eastAsia="ko-KR"/>
              </w:rPr>
              <w:t>DataQuality</w:t>
            </w:r>
          </w:p>
        </w:tc>
        <w:tc>
          <w:tcPr>
            <w:tcW w:w="3182"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 xml:space="preserve">data </w:t>
            </w:r>
            <w:r w:rsidRPr="00172AD1">
              <w:rPr>
                <w:sz w:val="18"/>
                <w:lang w:val="en-US" w:eastAsia="ko-KR"/>
              </w:rPr>
              <w:t>quality information for the data catalogue</w:t>
            </w: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074"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Line 4</w:t>
            </w:r>
            <w:r>
              <w:rPr>
                <w:sz w:val="18"/>
                <w:lang w:val="en-US" w:eastAsia="ko-KR"/>
              </w:rPr>
              <w:t>7</w:t>
            </w:r>
            <w:r w:rsidRPr="00172AD1">
              <w:rPr>
                <w:sz w:val="18"/>
                <w:lang w:val="en-US" w:eastAsia="ko-KR"/>
              </w:rPr>
              <w:t xml:space="preserve"> to 4</w:t>
            </w:r>
            <w:r>
              <w:rPr>
                <w:sz w:val="18"/>
                <w:lang w:val="en-US" w:eastAsia="ko-KR"/>
              </w:rPr>
              <w:t>9</w:t>
            </w:r>
          </w:p>
        </w:tc>
      </w:tr>
      <w:tr w:rsidR="007F40B5" w:rsidRPr="00172AD1" w:rsidTr="00735417">
        <w:tc>
          <w:tcPr>
            <w:tcW w:w="405" w:type="dxa"/>
          </w:tcPr>
          <w:p w:rsidR="007F40B5" w:rsidRPr="00172AD1" w:rsidRDefault="007F40B5" w:rsidP="007F40B5">
            <w:pPr>
              <w:jc w:val="both"/>
              <w:rPr>
                <w:sz w:val="18"/>
                <w:lang w:val="en-US" w:eastAsia="ko-KR"/>
              </w:rPr>
            </w:pPr>
            <w:r w:rsidRPr="00172AD1">
              <w:rPr>
                <w:sz w:val="18"/>
                <w:lang w:val="en-US" w:eastAsia="ko-KR"/>
              </w:rPr>
              <w:t>4</w:t>
            </w:r>
            <w:r>
              <w:rPr>
                <w:sz w:val="18"/>
                <w:lang w:val="en-US" w:eastAsia="ko-KR"/>
              </w:rPr>
              <w:t>7</w:t>
            </w:r>
          </w:p>
        </w:tc>
        <w:tc>
          <w:tcPr>
            <w:tcW w:w="2105" w:type="dxa"/>
          </w:tcPr>
          <w:p w:rsidR="007F40B5" w:rsidRPr="00172AD1" w:rsidRDefault="007F40B5" w:rsidP="007F40B5">
            <w:pPr>
              <w:jc w:val="both"/>
              <w:rPr>
                <w:sz w:val="18"/>
                <w:lang w:val="en-US" w:eastAsia="ko-KR"/>
              </w:rPr>
            </w:pPr>
            <w:r w:rsidRPr="00172AD1">
              <w:rPr>
                <w:rFonts w:hint="eastAsia"/>
                <w:sz w:val="18"/>
                <w:lang w:val="en-US" w:eastAsia="ko-KR"/>
              </w:rPr>
              <w:t>qualityRequirements</w:t>
            </w:r>
          </w:p>
        </w:tc>
        <w:tc>
          <w:tcPr>
            <w:tcW w:w="3182" w:type="dxa"/>
          </w:tcPr>
          <w:p w:rsidR="007F40B5" w:rsidRPr="00172AD1" w:rsidRDefault="007F40B5" w:rsidP="007F40B5">
            <w:pPr>
              <w:rPr>
                <w:sz w:val="18"/>
                <w:lang w:val="en-US" w:eastAsia="ko-KR"/>
              </w:rPr>
            </w:pPr>
            <w:r w:rsidRPr="00172AD1">
              <w:rPr>
                <w:rFonts w:hint="eastAsia"/>
                <w:sz w:val="18"/>
                <w:lang w:val="en-US" w:eastAsia="ko-KR"/>
              </w:rPr>
              <w:t xml:space="preserve">requirement </w:t>
            </w:r>
            <w:r w:rsidRPr="00172AD1">
              <w:rPr>
                <w:sz w:val="18"/>
                <w:lang w:val="en-US" w:eastAsia="ko-KR"/>
              </w:rPr>
              <w:t>statement for evaluating quality of dataset</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07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35417">
        <w:tc>
          <w:tcPr>
            <w:tcW w:w="405" w:type="dxa"/>
          </w:tcPr>
          <w:p w:rsidR="007F40B5" w:rsidRPr="00172AD1" w:rsidRDefault="007F40B5" w:rsidP="007F40B5">
            <w:pPr>
              <w:jc w:val="both"/>
              <w:rPr>
                <w:sz w:val="18"/>
                <w:lang w:val="en-US" w:eastAsia="ko-KR"/>
              </w:rPr>
            </w:pPr>
            <w:r w:rsidRPr="00172AD1">
              <w:rPr>
                <w:sz w:val="18"/>
                <w:lang w:val="en-US" w:eastAsia="ko-KR"/>
              </w:rPr>
              <w:t>4</w:t>
            </w:r>
            <w:r>
              <w:rPr>
                <w:sz w:val="18"/>
                <w:lang w:val="en-US" w:eastAsia="ko-KR"/>
              </w:rPr>
              <w:t>8</w:t>
            </w:r>
          </w:p>
        </w:tc>
        <w:tc>
          <w:tcPr>
            <w:tcW w:w="2105" w:type="dxa"/>
          </w:tcPr>
          <w:p w:rsidR="007F40B5" w:rsidRPr="00172AD1" w:rsidRDefault="007F40B5" w:rsidP="007F40B5">
            <w:pPr>
              <w:jc w:val="both"/>
              <w:rPr>
                <w:sz w:val="18"/>
                <w:lang w:val="en-US" w:eastAsia="ko-KR"/>
              </w:rPr>
            </w:pPr>
            <w:r w:rsidRPr="00172AD1">
              <w:rPr>
                <w:rFonts w:hint="eastAsia"/>
                <w:sz w:val="18"/>
                <w:lang w:val="en-US" w:eastAsia="ko-KR"/>
              </w:rPr>
              <w:t>unitOfMeausre</w:t>
            </w:r>
          </w:p>
        </w:tc>
        <w:tc>
          <w:tcPr>
            <w:tcW w:w="3182" w:type="dxa"/>
          </w:tcPr>
          <w:p w:rsidR="007F40B5" w:rsidRPr="00172AD1" w:rsidRDefault="007F40B5" w:rsidP="007F40B5">
            <w:pPr>
              <w:rPr>
                <w:sz w:val="18"/>
                <w:lang w:val="en-US" w:eastAsia="ko-KR"/>
              </w:rPr>
            </w:pPr>
            <w:r w:rsidRPr="00172AD1">
              <w:rPr>
                <w:sz w:val="18"/>
                <w:lang w:val="en-US" w:eastAsia="ko-KR"/>
              </w:rPr>
              <w:t>s</w:t>
            </w:r>
            <w:r w:rsidRPr="00172AD1">
              <w:rPr>
                <w:rFonts w:hint="eastAsia"/>
                <w:sz w:val="18"/>
                <w:lang w:val="en-US" w:eastAsia="ko-KR"/>
              </w:rPr>
              <w:t xml:space="preserve">tandard </w:t>
            </w:r>
            <w:r w:rsidRPr="00172AD1">
              <w:rPr>
                <w:sz w:val="18"/>
                <w:lang w:val="en-US" w:eastAsia="ko-KR"/>
              </w:rPr>
              <w:t xml:space="preserve">unit or system of units by means of which a quantity is accounted for and expressed. </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7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r w:rsidR="007F40B5" w:rsidRPr="00172AD1" w:rsidTr="00735417">
        <w:tc>
          <w:tcPr>
            <w:tcW w:w="405" w:type="dxa"/>
          </w:tcPr>
          <w:p w:rsidR="007F40B5" w:rsidRPr="00172AD1" w:rsidRDefault="007F40B5" w:rsidP="007F40B5">
            <w:pPr>
              <w:jc w:val="both"/>
              <w:rPr>
                <w:sz w:val="18"/>
                <w:lang w:val="en-US" w:eastAsia="ko-KR"/>
              </w:rPr>
            </w:pPr>
            <w:r w:rsidRPr="00172AD1">
              <w:rPr>
                <w:rFonts w:hint="eastAsia"/>
                <w:sz w:val="18"/>
                <w:lang w:val="en-US" w:eastAsia="ko-KR"/>
              </w:rPr>
              <w:t>4</w:t>
            </w:r>
            <w:r>
              <w:rPr>
                <w:sz w:val="18"/>
                <w:lang w:val="en-US" w:eastAsia="ko-KR"/>
              </w:rPr>
              <w:t>9</w:t>
            </w:r>
          </w:p>
        </w:tc>
        <w:tc>
          <w:tcPr>
            <w:tcW w:w="2105" w:type="dxa"/>
          </w:tcPr>
          <w:p w:rsidR="007F40B5" w:rsidRPr="00172AD1" w:rsidRDefault="007F40B5" w:rsidP="007F40B5">
            <w:pPr>
              <w:jc w:val="both"/>
              <w:rPr>
                <w:sz w:val="18"/>
                <w:lang w:val="en-US" w:eastAsia="ko-KR"/>
              </w:rPr>
            </w:pPr>
            <w:r w:rsidRPr="00172AD1">
              <w:rPr>
                <w:rFonts w:hint="eastAsia"/>
                <w:sz w:val="18"/>
                <w:lang w:val="en-US" w:eastAsia="ko-KR"/>
              </w:rPr>
              <w:t>qualityResult</w:t>
            </w:r>
          </w:p>
        </w:tc>
        <w:tc>
          <w:tcPr>
            <w:tcW w:w="3182" w:type="dxa"/>
          </w:tcPr>
          <w:p w:rsidR="007F40B5" w:rsidRPr="00172AD1" w:rsidRDefault="007F40B5" w:rsidP="007F40B5">
            <w:pPr>
              <w:rPr>
                <w:sz w:val="18"/>
                <w:lang w:val="en-US" w:eastAsia="ko-KR"/>
              </w:rPr>
            </w:pPr>
            <w:r w:rsidRPr="00172AD1">
              <w:rPr>
                <w:rFonts w:hint="eastAsia"/>
                <w:sz w:val="18"/>
                <w:lang w:val="en-US" w:eastAsia="ko-KR"/>
              </w:rPr>
              <w:t xml:space="preserve">the </w:t>
            </w:r>
            <w:r w:rsidRPr="00172AD1">
              <w:rPr>
                <w:sz w:val="18"/>
                <w:lang w:val="en-US" w:eastAsia="ko-KR"/>
              </w:rPr>
              <w:t>result of quality evaluation described by the unit of measure</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74" w:type="dxa"/>
          </w:tcPr>
          <w:p w:rsidR="007F40B5" w:rsidRPr="00172AD1" w:rsidRDefault="007F40B5" w:rsidP="007F40B5">
            <w:pPr>
              <w:jc w:val="both"/>
              <w:rPr>
                <w:sz w:val="18"/>
                <w:lang w:val="en-US" w:eastAsia="ko-KR"/>
              </w:rPr>
            </w:pPr>
            <w:r w:rsidRPr="00172AD1">
              <w:rPr>
                <w:rFonts w:hint="eastAsia"/>
                <w:sz w:val="18"/>
                <w:lang w:val="en-US" w:eastAsia="ko-KR"/>
              </w:rPr>
              <w:t xml:space="preserve">free </w:t>
            </w:r>
            <w:r w:rsidRPr="00172AD1">
              <w:rPr>
                <w:sz w:val="18"/>
                <w:lang w:val="en-US" w:eastAsia="ko-KR"/>
              </w:rPr>
              <w:t>text</w:t>
            </w:r>
          </w:p>
        </w:tc>
      </w:tr>
    </w:tbl>
    <w:p w:rsidR="00735417" w:rsidRDefault="00735417" w:rsidP="00735417">
      <w:pPr>
        <w:spacing w:before="0" w:after="160" w:line="259" w:lineRule="auto"/>
        <w:jc w:val="both"/>
        <w:rPr>
          <w:rFonts w:eastAsia="맑은 고딕"/>
          <w:lang w:val="en-US" w:eastAsia="ko-KR"/>
        </w:rPr>
      </w:pPr>
    </w:p>
    <w:p w:rsidR="007F40B5" w:rsidRPr="00735417" w:rsidRDefault="00735417" w:rsidP="0082311B">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I-6 shows the data dictionary of </w:t>
      </w:r>
      <w:r w:rsidRPr="009820AF">
        <w:rPr>
          <w:rFonts w:eastAsia="맑은 고딕"/>
          <w:i/>
          <w:lang w:val="en-US" w:eastAsia="ko-KR"/>
        </w:rPr>
        <w:t>BDC_Record</w:t>
      </w:r>
      <w:r>
        <w:rPr>
          <w:rFonts w:eastAsia="맑은 고딕"/>
          <w:lang w:val="en-US" w:eastAsia="ko-KR"/>
        </w:rPr>
        <w:t xml:space="preserve"> which describes catalogue record in clause 7.7.</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-6</w:t>
      </w:r>
      <w:r w:rsidRPr="00172AD1">
        <w:rPr>
          <w:rFonts w:eastAsia="바탕"/>
          <w:b/>
          <w:szCs w:val="20"/>
          <w:lang w:eastAsia="zh-CN"/>
        </w:rPr>
        <w:tab/>
      </w:r>
      <w:r w:rsidRPr="00172AD1">
        <w:rPr>
          <w:rFonts w:eastAsia="바탕"/>
          <w:b/>
          <w:szCs w:val="20"/>
          <w:lang w:eastAsia="ko-KR"/>
        </w:rPr>
        <w:t>Catalogue record information</w:t>
      </w:r>
    </w:p>
    <w:tbl>
      <w:tblPr>
        <w:tblStyle w:val="11"/>
        <w:tblW w:w="0" w:type="auto"/>
        <w:tblLook w:val="04A0" w:firstRow="1" w:lastRow="0" w:firstColumn="1" w:lastColumn="0" w:noHBand="0" w:noVBand="1"/>
      </w:tblPr>
      <w:tblGrid>
        <w:gridCol w:w="406"/>
        <w:gridCol w:w="2093"/>
        <w:gridCol w:w="3189"/>
        <w:gridCol w:w="756"/>
        <w:gridCol w:w="1107"/>
        <w:gridCol w:w="2078"/>
      </w:tblGrid>
      <w:tr w:rsidR="007F40B5" w:rsidRPr="00172AD1" w:rsidTr="00735417">
        <w:tc>
          <w:tcPr>
            <w:tcW w:w="406" w:type="dxa"/>
          </w:tcPr>
          <w:p w:rsidR="007F40B5" w:rsidRPr="00172AD1" w:rsidRDefault="007F40B5" w:rsidP="007F40B5">
            <w:pPr>
              <w:jc w:val="both"/>
              <w:rPr>
                <w:sz w:val="18"/>
                <w:lang w:val="en-US" w:eastAsia="ko-KR"/>
              </w:rPr>
            </w:pPr>
          </w:p>
        </w:tc>
        <w:tc>
          <w:tcPr>
            <w:tcW w:w="2093" w:type="dxa"/>
          </w:tcPr>
          <w:p w:rsidR="007F40B5" w:rsidRPr="00172AD1" w:rsidRDefault="007F40B5" w:rsidP="007F40B5">
            <w:pPr>
              <w:jc w:val="center"/>
              <w:rPr>
                <w:b/>
                <w:sz w:val="18"/>
                <w:lang w:val="en-US" w:eastAsia="ko-KR"/>
              </w:rPr>
            </w:pPr>
            <w:r w:rsidRPr="00172AD1">
              <w:rPr>
                <w:rFonts w:hint="eastAsia"/>
                <w:b/>
                <w:sz w:val="18"/>
                <w:lang w:val="en-US" w:eastAsia="ko-KR"/>
              </w:rPr>
              <w:t>Name/Role name</w:t>
            </w:r>
          </w:p>
        </w:tc>
        <w:tc>
          <w:tcPr>
            <w:tcW w:w="3189" w:type="dxa"/>
          </w:tcPr>
          <w:p w:rsidR="007F40B5" w:rsidRPr="00172AD1" w:rsidRDefault="007F40B5" w:rsidP="007F40B5">
            <w:pPr>
              <w:jc w:val="center"/>
              <w:rPr>
                <w:b/>
                <w:sz w:val="18"/>
                <w:lang w:val="en-US" w:eastAsia="ko-KR"/>
              </w:rPr>
            </w:pPr>
            <w:r w:rsidRPr="00172AD1">
              <w:rPr>
                <w:b/>
                <w:sz w:val="18"/>
                <w:lang w:val="en-US" w:eastAsia="ko-KR"/>
              </w:rPr>
              <w:t>Description</w:t>
            </w:r>
          </w:p>
        </w:tc>
        <w:tc>
          <w:tcPr>
            <w:tcW w:w="756" w:type="dxa"/>
          </w:tcPr>
          <w:p w:rsidR="007F40B5" w:rsidRPr="00172AD1" w:rsidRDefault="007F40B5" w:rsidP="007F40B5">
            <w:pPr>
              <w:jc w:val="center"/>
              <w:rPr>
                <w:b/>
                <w:sz w:val="18"/>
                <w:lang w:val="en-US" w:eastAsia="ko-KR"/>
              </w:rPr>
            </w:pPr>
            <w:r w:rsidRPr="00172AD1">
              <w:rPr>
                <w:rFonts w:hint="eastAsia"/>
                <w:b/>
                <w:sz w:val="18"/>
                <w:lang w:val="en-US" w:eastAsia="ko-KR"/>
              </w:rPr>
              <w:t>M/R/O</w:t>
            </w:r>
          </w:p>
        </w:tc>
        <w:tc>
          <w:tcPr>
            <w:tcW w:w="1107" w:type="dxa"/>
          </w:tcPr>
          <w:p w:rsidR="007F40B5" w:rsidRPr="00172AD1" w:rsidRDefault="007F40B5" w:rsidP="007F40B5">
            <w:pPr>
              <w:jc w:val="center"/>
              <w:rPr>
                <w:b/>
                <w:sz w:val="18"/>
                <w:lang w:val="en-US" w:eastAsia="ko-KR"/>
              </w:rPr>
            </w:pPr>
            <w:r w:rsidRPr="00172AD1">
              <w:rPr>
                <w:b/>
                <w:sz w:val="18"/>
                <w:lang w:val="en-US" w:eastAsia="ko-KR"/>
              </w:rPr>
              <w:t>Cardinality</w:t>
            </w:r>
          </w:p>
        </w:tc>
        <w:tc>
          <w:tcPr>
            <w:tcW w:w="2078" w:type="dxa"/>
          </w:tcPr>
          <w:p w:rsidR="007F40B5" w:rsidRPr="00172AD1" w:rsidRDefault="007F40B5" w:rsidP="007F40B5">
            <w:pPr>
              <w:jc w:val="center"/>
              <w:rPr>
                <w:b/>
                <w:sz w:val="18"/>
                <w:lang w:val="en-US" w:eastAsia="ko-KR"/>
              </w:rPr>
            </w:pPr>
            <w:r w:rsidRPr="00172AD1">
              <w:rPr>
                <w:rFonts w:hint="eastAsia"/>
                <w:b/>
                <w:sz w:val="18"/>
                <w:lang w:val="en-US" w:eastAsia="ko-KR"/>
              </w:rPr>
              <w:t>Domain</w:t>
            </w:r>
          </w:p>
        </w:tc>
      </w:tr>
      <w:tr w:rsidR="007F40B5" w:rsidRPr="00172AD1" w:rsidTr="00735417">
        <w:tc>
          <w:tcPr>
            <w:tcW w:w="406" w:type="dxa"/>
            <w:shd w:val="clear" w:color="auto" w:fill="D9D9D9" w:themeFill="background1" w:themeFillShade="D9"/>
          </w:tcPr>
          <w:p w:rsidR="007F40B5" w:rsidRPr="00172AD1" w:rsidRDefault="007F40B5" w:rsidP="007F40B5">
            <w:pPr>
              <w:jc w:val="both"/>
              <w:rPr>
                <w:sz w:val="18"/>
                <w:lang w:val="en-US" w:eastAsia="ko-KR"/>
              </w:rPr>
            </w:pPr>
            <w:r>
              <w:rPr>
                <w:sz w:val="18"/>
                <w:lang w:val="en-US" w:eastAsia="ko-KR"/>
              </w:rPr>
              <w:t>50</w:t>
            </w:r>
          </w:p>
        </w:tc>
        <w:tc>
          <w:tcPr>
            <w:tcW w:w="2093"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BDC_</w:t>
            </w:r>
            <w:r w:rsidRPr="00172AD1">
              <w:rPr>
                <w:sz w:val="18"/>
                <w:lang w:val="en-US" w:eastAsia="ko-KR"/>
              </w:rPr>
              <w:t>Record</w:t>
            </w:r>
          </w:p>
        </w:tc>
        <w:tc>
          <w:tcPr>
            <w:tcW w:w="3189" w:type="dxa"/>
            <w:shd w:val="clear" w:color="auto" w:fill="D9D9D9" w:themeFill="background1" w:themeFillShade="D9"/>
          </w:tcPr>
          <w:p w:rsidR="007F40B5" w:rsidRPr="00172AD1" w:rsidRDefault="007F40B5" w:rsidP="007F40B5">
            <w:pPr>
              <w:rPr>
                <w:sz w:val="18"/>
                <w:lang w:val="en-US" w:eastAsia="ko-KR"/>
              </w:rPr>
            </w:pPr>
            <w:r w:rsidRPr="00172AD1">
              <w:rPr>
                <w:rFonts w:hint="eastAsia"/>
                <w:sz w:val="18"/>
                <w:lang w:val="en-US" w:eastAsia="ko-KR"/>
              </w:rPr>
              <w:t xml:space="preserve">record </w:t>
            </w:r>
            <w:r w:rsidRPr="00172AD1">
              <w:rPr>
                <w:sz w:val="18"/>
                <w:lang w:val="en-US" w:eastAsia="ko-KR"/>
              </w:rPr>
              <w:t>information for the data catalogue</w:t>
            </w:r>
          </w:p>
        </w:tc>
        <w:tc>
          <w:tcPr>
            <w:tcW w:w="756" w:type="dxa"/>
            <w:shd w:val="clear" w:color="auto" w:fill="D9D9D9" w:themeFill="background1" w:themeFillShade="D9"/>
          </w:tcPr>
          <w:p w:rsidR="007F40B5" w:rsidRPr="00172AD1" w:rsidRDefault="007F40B5" w:rsidP="007F40B5">
            <w:pPr>
              <w:jc w:val="center"/>
              <w:rPr>
                <w:sz w:val="18"/>
                <w:lang w:val="en-US" w:eastAsia="ko-KR"/>
              </w:rPr>
            </w:pPr>
            <w:r w:rsidRPr="00172AD1">
              <w:rPr>
                <w:sz w:val="18"/>
                <w:lang w:val="en-US" w:eastAsia="ko-KR"/>
              </w:rPr>
              <w:t>R</w:t>
            </w:r>
          </w:p>
        </w:tc>
        <w:tc>
          <w:tcPr>
            <w:tcW w:w="1107" w:type="dxa"/>
            <w:shd w:val="clear" w:color="auto" w:fill="D9D9D9" w:themeFill="background1" w:themeFillShade="D9"/>
          </w:tcPr>
          <w:p w:rsidR="007F40B5" w:rsidRPr="00172AD1" w:rsidRDefault="007F40B5" w:rsidP="007F40B5">
            <w:pPr>
              <w:tabs>
                <w:tab w:val="left" w:pos="468"/>
              </w:tabs>
              <w:jc w:val="center"/>
              <w:rPr>
                <w:sz w:val="18"/>
                <w:lang w:val="en-US" w:eastAsia="ko-KR"/>
              </w:rPr>
            </w:pPr>
            <w:r w:rsidRPr="00172AD1">
              <w:rPr>
                <w:sz w:val="18"/>
                <w:lang w:val="en-US" w:eastAsia="ko-KR"/>
              </w:rPr>
              <w:t>N</w:t>
            </w:r>
          </w:p>
        </w:tc>
        <w:tc>
          <w:tcPr>
            <w:tcW w:w="2078" w:type="dxa"/>
            <w:shd w:val="clear" w:color="auto" w:fill="D9D9D9" w:themeFill="background1" w:themeFillShade="D9"/>
          </w:tcPr>
          <w:p w:rsidR="007F40B5" w:rsidRPr="00172AD1" w:rsidRDefault="007F40B5" w:rsidP="007F40B5">
            <w:pPr>
              <w:jc w:val="both"/>
              <w:rPr>
                <w:sz w:val="18"/>
                <w:lang w:val="en-US" w:eastAsia="ko-KR"/>
              </w:rPr>
            </w:pPr>
            <w:r w:rsidRPr="00172AD1">
              <w:rPr>
                <w:sz w:val="18"/>
                <w:lang w:val="en-US" w:eastAsia="ko-KR"/>
              </w:rPr>
              <w:t xml:space="preserve">Line </w:t>
            </w:r>
            <w:r>
              <w:rPr>
                <w:sz w:val="18"/>
                <w:lang w:val="en-US" w:eastAsia="ko-KR"/>
              </w:rPr>
              <w:t>51</w:t>
            </w:r>
            <w:r w:rsidRPr="00172AD1">
              <w:rPr>
                <w:sz w:val="18"/>
                <w:lang w:val="en-US" w:eastAsia="ko-KR"/>
              </w:rPr>
              <w:t xml:space="preserve"> to </w:t>
            </w:r>
            <w:r>
              <w:rPr>
                <w:sz w:val="18"/>
                <w:lang w:val="en-US" w:eastAsia="ko-KR"/>
              </w:rPr>
              <w:t>52</w:t>
            </w:r>
          </w:p>
        </w:tc>
      </w:tr>
      <w:tr w:rsidR="007F40B5" w:rsidRPr="00172AD1" w:rsidTr="00735417">
        <w:tc>
          <w:tcPr>
            <w:tcW w:w="406" w:type="dxa"/>
          </w:tcPr>
          <w:p w:rsidR="007F40B5" w:rsidRPr="00172AD1" w:rsidRDefault="007F40B5" w:rsidP="007F40B5">
            <w:pPr>
              <w:jc w:val="both"/>
              <w:rPr>
                <w:sz w:val="18"/>
                <w:lang w:val="en-US" w:eastAsia="ko-KR"/>
              </w:rPr>
            </w:pPr>
            <w:r>
              <w:rPr>
                <w:sz w:val="18"/>
                <w:lang w:val="en-US" w:eastAsia="ko-KR"/>
              </w:rPr>
              <w:t>51</w:t>
            </w:r>
          </w:p>
        </w:tc>
        <w:tc>
          <w:tcPr>
            <w:tcW w:w="2093" w:type="dxa"/>
          </w:tcPr>
          <w:p w:rsidR="007F40B5" w:rsidRPr="00172AD1" w:rsidRDefault="007F40B5" w:rsidP="007F40B5">
            <w:pPr>
              <w:jc w:val="both"/>
              <w:rPr>
                <w:sz w:val="18"/>
                <w:lang w:val="en-US" w:eastAsia="ko-KR"/>
              </w:rPr>
            </w:pPr>
            <w:r w:rsidRPr="00172AD1">
              <w:rPr>
                <w:sz w:val="18"/>
                <w:lang w:val="en-US" w:eastAsia="ko-KR"/>
              </w:rPr>
              <w:t>modifiedDate</w:t>
            </w:r>
          </w:p>
        </w:tc>
        <w:tc>
          <w:tcPr>
            <w:tcW w:w="3189" w:type="dxa"/>
          </w:tcPr>
          <w:p w:rsidR="007F40B5" w:rsidRPr="00172AD1" w:rsidRDefault="007F40B5" w:rsidP="007F40B5">
            <w:pPr>
              <w:rPr>
                <w:sz w:val="18"/>
                <w:lang w:val="en-US" w:eastAsia="ko-KR"/>
              </w:rPr>
            </w:pPr>
            <w:r w:rsidRPr="00172AD1">
              <w:rPr>
                <w:sz w:val="18"/>
                <w:lang w:val="en-US" w:eastAsia="ko-KR"/>
              </w:rPr>
              <w:t>the most resent modified date of data catalogue</w:t>
            </w:r>
          </w:p>
        </w:tc>
        <w:tc>
          <w:tcPr>
            <w:tcW w:w="756" w:type="dxa"/>
          </w:tcPr>
          <w:p w:rsidR="007F40B5" w:rsidRPr="00172AD1" w:rsidRDefault="007F40B5" w:rsidP="007F40B5">
            <w:pPr>
              <w:jc w:val="center"/>
              <w:rPr>
                <w:sz w:val="18"/>
                <w:lang w:val="en-US" w:eastAsia="ko-KR"/>
              </w:rPr>
            </w:pPr>
            <w:r w:rsidRPr="00172AD1">
              <w:rPr>
                <w:rFonts w:hint="eastAsia"/>
                <w:sz w:val="18"/>
                <w:lang w:val="en-US" w:eastAsia="ko-KR"/>
              </w:rPr>
              <w:t>M</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N</w:t>
            </w:r>
          </w:p>
        </w:tc>
        <w:tc>
          <w:tcPr>
            <w:tcW w:w="2078" w:type="dxa"/>
          </w:tcPr>
          <w:p w:rsidR="007F40B5" w:rsidRPr="00AB777F" w:rsidRDefault="007F40B5" w:rsidP="007F40B5">
            <w:pPr>
              <w:jc w:val="both"/>
              <w:rPr>
                <w:sz w:val="18"/>
                <w:lang w:val="en-US" w:eastAsia="ko-KR"/>
              </w:rPr>
            </w:pPr>
            <w:r w:rsidRPr="00AB777F">
              <w:rPr>
                <w:sz w:val="18"/>
                <w:lang w:val="en-US" w:eastAsia="ko-KR"/>
              </w:rPr>
              <w:t>ISO 8601</w:t>
            </w:r>
          </w:p>
        </w:tc>
      </w:tr>
      <w:tr w:rsidR="007F40B5" w:rsidRPr="00172AD1" w:rsidTr="00735417">
        <w:tc>
          <w:tcPr>
            <w:tcW w:w="406" w:type="dxa"/>
          </w:tcPr>
          <w:p w:rsidR="007F40B5" w:rsidRPr="00172AD1" w:rsidRDefault="007F40B5" w:rsidP="007F40B5">
            <w:pPr>
              <w:jc w:val="both"/>
              <w:rPr>
                <w:sz w:val="18"/>
                <w:lang w:val="en-US" w:eastAsia="ko-KR"/>
              </w:rPr>
            </w:pPr>
            <w:r w:rsidRPr="00172AD1">
              <w:rPr>
                <w:sz w:val="18"/>
                <w:lang w:val="en-US" w:eastAsia="ko-KR"/>
              </w:rPr>
              <w:t>5</w:t>
            </w:r>
            <w:r>
              <w:rPr>
                <w:sz w:val="18"/>
                <w:lang w:val="en-US" w:eastAsia="ko-KR"/>
              </w:rPr>
              <w:t>2</w:t>
            </w:r>
          </w:p>
        </w:tc>
        <w:tc>
          <w:tcPr>
            <w:tcW w:w="2093" w:type="dxa"/>
          </w:tcPr>
          <w:p w:rsidR="007F40B5" w:rsidRPr="00172AD1" w:rsidRDefault="007F40B5" w:rsidP="007F40B5">
            <w:pPr>
              <w:jc w:val="both"/>
              <w:rPr>
                <w:sz w:val="18"/>
                <w:lang w:val="en-US" w:eastAsia="ko-KR"/>
              </w:rPr>
            </w:pPr>
            <w:r w:rsidRPr="00172AD1">
              <w:rPr>
                <w:sz w:val="18"/>
                <w:lang w:val="en-US" w:eastAsia="ko-KR"/>
              </w:rPr>
              <w:t>issuedDate</w:t>
            </w:r>
          </w:p>
        </w:tc>
        <w:tc>
          <w:tcPr>
            <w:tcW w:w="3189" w:type="dxa"/>
          </w:tcPr>
          <w:p w:rsidR="007F40B5" w:rsidRPr="00172AD1" w:rsidRDefault="007F40B5" w:rsidP="007F40B5">
            <w:pPr>
              <w:rPr>
                <w:sz w:val="18"/>
                <w:lang w:val="en-US" w:eastAsia="ko-KR"/>
              </w:rPr>
            </w:pPr>
            <w:r w:rsidRPr="00172AD1">
              <w:rPr>
                <w:sz w:val="18"/>
                <w:lang w:val="en-US" w:eastAsia="ko-KR"/>
              </w:rPr>
              <w:t>the issued date of listing the dataset in the catalogue</w:t>
            </w:r>
          </w:p>
        </w:tc>
        <w:tc>
          <w:tcPr>
            <w:tcW w:w="756" w:type="dxa"/>
          </w:tcPr>
          <w:p w:rsidR="007F40B5" w:rsidRPr="00172AD1" w:rsidRDefault="007F40B5" w:rsidP="007F40B5">
            <w:pPr>
              <w:jc w:val="center"/>
              <w:rPr>
                <w:sz w:val="18"/>
                <w:lang w:val="en-US" w:eastAsia="ko-KR"/>
              </w:rPr>
            </w:pPr>
            <w:r w:rsidRPr="00172AD1">
              <w:rPr>
                <w:sz w:val="18"/>
                <w:lang w:val="en-US" w:eastAsia="ko-KR"/>
              </w:rPr>
              <w:t>R</w:t>
            </w:r>
          </w:p>
        </w:tc>
        <w:tc>
          <w:tcPr>
            <w:tcW w:w="1107" w:type="dxa"/>
          </w:tcPr>
          <w:p w:rsidR="007F40B5" w:rsidRPr="00172AD1" w:rsidRDefault="007F40B5" w:rsidP="007F40B5">
            <w:pPr>
              <w:jc w:val="center"/>
              <w:rPr>
                <w:sz w:val="18"/>
                <w:lang w:val="en-US" w:eastAsia="ko-KR"/>
              </w:rPr>
            </w:pPr>
            <w:r w:rsidRPr="00172AD1">
              <w:rPr>
                <w:rFonts w:hint="eastAsia"/>
                <w:sz w:val="18"/>
                <w:lang w:val="en-US" w:eastAsia="ko-KR"/>
              </w:rPr>
              <w:t>1</w:t>
            </w:r>
          </w:p>
        </w:tc>
        <w:tc>
          <w:tcPr>
            <w:tcW w:w="2078" w:type="dxa"/>
          </w:tcPr>
          <w:p w:rsidR="007F40B5" w:rsidRPr="00AB777F" w:rsidRDefault="007F40B5" w:rsidP="007F40B5">
            <w:pPr>
              <w:jc w:val="both"/>
              <w:rPr>
                <w:sz w:val="18"/>
                <w:lang w:val="en-US" w:eastAsia="ko-KR"/>
              </w:rPr>
            </w:pPr>
            <w:r w:rsidRPr="00AB777F">
              <w:rPr>
                <w:sz w:val="18"/>
                <w:lang w:val="en-US" w:eastAsia="ko-KR"/>
              </w:rPr>
              <w:t>ISO 8601</w:t>
            </w:r>
          </w:p>
        </w:tc>
      </w:tr>
    </w:tbl>
    <w:p w:rsidR="0082311B" w:rsidRDefault="0082311B" w:rsidP="0082311B">
      <w:pPr>
        <w:spacing w:before="0" w:after="160" w:line="259" w:lineRule="auto"/>
        <w:jc w:val="both"/>
        <w:rPr>
          <w:rFonts w:eastAsia="맑은 고딕"/>
          <w:lang w:val="en-US" w:eastAsia="ko-KR"/>
        </w:rPr>
      </w:pPr>
    </w:p>
    <w:p w:rsidR="007F40B5" w:rsidRPr="0082311B" w:rsidRDefault="00735417" w:rsidP="0082311B">
      <w:pPr>
        <w:spacing w:before="0" w:after="160" w:line="259" w:lineRule="auto"/>
        <w:jc w:val="both"/>
        <w:rPr>
          <w:rFonts w:eastAsia="바탕"/>
          <w:b/>
          <w:szCs w:val="20"/>
          <w:lang w:val="en-US" w:eastAsia="ko-KR"/>
        </w:rPr>
      </w:pPr>
      <w:r>
        <w:rPr>
          <w:rFonts w:eastAsia="맑은 고딕" w:hint="eastAsia"/>
          <w:lang w:val="en-US" w:eastAsia="ko-KR"/>
        </w:rPr>
        <w:t>T</w:t>
      </w:r>
      <w:r>
        <w:rPr>
          <w:rFonts w:eastAsia="맑은 고딕"/>
          <w:lang w:val="en-US" w:eastAsia="ko-KR"/>
        </w:rPr>
        <w:t xml:space="preserve">able I- shows the data dictionary of </w:t>
      </w:r>
      <w:r w:rsidRPr="00F4366E">
        <w:rPr>
          <w:rFonts w:eastAsia="맑은 고딕"/>
          <w:i/>
          <w:lang w:val="en-US" w:eastAsia="ko-KR"/>
        </w:rPr>
        <w:t>BDC_</w:t>
      </w:r>
      <w:r>
        <w:rPr>
          <w:rFonts w:eastAsia="맑은 고딕"/>
          <w:i/>
          <w:lang w:val="en-US" w:eastAsia="ko-KR"/>
        </w:rPr>
        <w:t>DataTypeCode</w:t>
      </w:r>
      <w:r>
        <w:rPr>
          <w:rFonts w:eastAsia="맑은 고딕"/>
          <w:lang w:val="en-US" w:eastAsia="ko-KR"/>
        </w:rPr>
        <w:t xml:space="preserve"> describing the enumerated data type for data distribution.</w:t>
      </w:r>
    </w:p>
    <w:p w:rsidR="007F40B5" w:rsidRPr="00172AD1" w:rsidRDefault="007F40B5" w:rsidP="007F40B5">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i/>
          <w:lang w:val="en-US" w:eastAsia="ko-KR"/>
        </w:rPr>
      </w:pPr>
      <w:r w:rsidRPr="00172AD1">
        <w:rPr>
          <w:rFonts w:eastAsia="바탕" w:hint="eastAsia"/>
          <w:b/>
          <w:szCs w:val="20"/>
          <w:lang w:eastAsia="ko-KR"/>
        </w:rPr>
        <w:t>Table</w:t>
      </w:r>
      <w:r w:rsidRPr="00172AD1">
        <w:rPr>
          <w:rFonts w:eastAsia="바탕"/>
          <w:b/>
          <w:szCs w:val="20"/>
          <w:lang w:eastAsia="zh-CN"/>
        </w:rPr>
        <w:t xml:space="preserve"> </w:t>
      </w:r>
      <w:r w:rsidRPr="00172AD1">
        <w:rPr>
          <w:rFonts w:eastAsia="바탕" w:hint="eastAsia"/>
          <w:b/>
          <w:szCs w:val="20"/>
          <w:lang w:eastAsia="ko-KR"/>
        </w:rPr>
        <w:t>I</w:t>
      </w:r>
      <w:r w:rsidRPr="00172AD1">
        <w:rPr>
          <w:rFonts w:eastAsia="바탕"/>
          <w:b/>
          <w:szCs w:val="20"/>
          <w:lang w:eastAsia="zh-CN"/>
        </w:rPr>
        <w:t>-7</w:t>
      </w:r>
      <w:r w:rsidRPr="00172AD1">
        <w:rPr>
          <w:rFonts w:eastAsia="바탕"/>
          <w:b/>
          <w:szCs w:val="20"/>
          <w:lang w:eastAsia="zh-CN"/>
        </w:rPr>
        <w:tab/>
        <w:t>&lt;&lt;</w:t>
      </w:r>
      <w:r w:rsidR="00735417">
        <w:rPr>
          <w:rFonts w:eastAsia="바탕"/>
          <w:b/>
          <w:szCs w:val="20"/>
          <w:lang w:eastAsia="zh-CN"/>
        </w:rPr>
        <w:t>Enumeration</w:t>
      </w:r>
      <w:r w:rsidRPr="00172AD1">
        <w:rPr>
          <w:rFonts w:eastAsia="바탕"/>
          <w:b/>
          <w:szCs w:val="20"/>
          <w:lang w:eastAsia="zh-CN"/>
        </w:rPr>
        <w:t xml:space="preserve">&gt;&gt; </w:t>
      </w:r>
      <w:r w:rsidRPr="00172AD1">
        <w:rPr>
          <w:rFonts w:eastAsia="바탕"/>
          <w:b/>
          <w:szCs w:val="20"/>
          <w:lang w:eastAsia="ko-KR"/>
        </w:rPr>
        <w:t xml:space="preserve">DataTypeCode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1560"/>
        <w:gridCol w:w="5665"/>
      </w:tblGrid>
      <w:tr w:rsidR="007F40B5" w:rsidRPr="00172AD1" w:rsidTr="007F40B5">
        <w:tc>
          <w:tcPr>
            <w:tcW w:w="2409"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Concept name</w:t>
            </w:r>
          </w:p>
        </w:tc>
        <w:tc>
          <w:tcPr>
            <w:tcW w:w="1560"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Domain code</w:t>
            </w:r>
          </w:p>
        </w:tc>
        <w:tc>
          <w:tcPr>
            <w:tcW w:w="5665" w:type="dxa"/>
          </w:tcPr>
          <w:p w:rsidR="007F40B5" w:rsidRPr="00172AD1" w:rsidRDefault="007F40B5" w:rsidP="007F40B5">
            <w:pPr>
              <w:jc w:val="center"/>
              <w:rPr>
                <w:rFonts w:eastAsia="맑은 고딕"/>
                <w:b/>
                <w:sz w:val="18"/>
                <w:lang w:val="en-US" w:eastAsia="ko-KR"/>
              </w:rPr>
            </w:pPr>
            <w:r w:rsidRPr="00172AD1">
              <w:rPr>
                <w:rFonts w:eastAsia="맑은 고딕" w:hint="eastAsia"/>
                <w:b/>
                <w:sz w:val="18"/>
                <w:lang w:val="en-US" w:eastAsia="ko-KR"/>
              </w:rPr>
              <w:t>Definition</w:t>
            </w:r>
          </w:p>
        </w:tc>
      </w:tr>
      <w:tr w:rsidR="007F40B5" w:rsidRPr="00172AD1" w:rsidTr="007F40B5">
        <w:tc>
          <w:tcPr>
            <w:tcW w:w="2409" w:type="dxa"/>
          </w:tcPr>
          <w:p w:rsidR="007F40B5" w:rsidRPr="00172AD1" w:rsidRDefault="007F40B5" w:rsidP="007F40B5">
            <w:pPr>
              <w:jc w:val="center"/>
              <w:rPr>
                <w:rFonts w:eastAsia="맑은 고딕"/>
                <w:sz w:val="18"/>
                <w:lang w:val="en-US" w:eastAsia="ko-KR"/>
              </w:rPr>
            </w:pPr>
            <w:r>
              <w:rPr>
                <w:rFonts w:eastAsia="맑은 고딕"/>
                <w:sz w:val="18"/>
                <w:lang w:val="en-US" w:eastAsia="ko-KR"/>
              </w:rPr>
              <w:t>STURECTURED</w:t>
            </w:r>
          </w:p>
        </w:tc>
        <w:tc>
          <w:tcPr>
            <w:tcW w:w="1560"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001</w:t>
            </w:r>
          </w:p>
        </w:tc>
        <w:tc>
          <w:tcPr>
            <w:tcW w:w="5665" w:type="dxa"/>
          </w:tcPr>
          <w:p w:rsidR="007F40B5" w:rsidRPr="00172AD1" w:rsidRDefault="007F40B5" w:rsidP="007F40B5">
            <w:pPr>
              <w:rPr>
                <w:rFonts w:eastAsia="맑은 고딕"/>
                <w:sz w:val="18"/>
                <w:lang w:val="en-US" w:eastAsia="ko-KR"/>
              </w:rPr>
            </w:pPr>
            <w:r w:rsidRPr="00172AD1">
              <w:rPr>
                <w:rFonts w:eastAsia="맑은 고딕"/>
                <w:sz w:val="18"/>
                <w:lang w:val="en-US" w:eastAsia="ko-KR"/>
              </w:rPr>
              <w:t xml:space="preserve">data  that is </w:t>
            </w:r>
            <w:r w:rsidRPr="00172AD1">
              <w:rPr>
                <w:rFonts w:eastAsia="맑은 고딕" w:hint="eastAsia"/>
                <w:sz w:val="18"/>
                <w:lang w:val="en-US" w:eastAsia="ko-KR"/>
              </w:rPr>
              <w:t xml:space="preserve">organized </w:t>
            </w:r>
            <w:r w:rsidRPr="00172AD1">
              <w:rPr>
                <w:rFonts w:eastAsia="맑은 고딕"/>
                <w:sz w:val="18"/>
                <w:lang w:val="en-US" w:eastAsia="ko-KR"/>
              </w:rPr>
              <w:t>in a format easily used by formatted repository</w:t>
            </w:r>
          </w:p>
        </w:tc>
      </w:tr>
      <w:tr w:rsidR="007F40B5" w:rsidRPr="00172AD1" w:rsidTr="007F40B5">
        <w:tc>
          <w:tcPr>
            <w:tcW w:w="2409" w:type="dxa"/>
          </w:tcPr>
          <w:p w:rsidR="007F40B5" w:rsidRPr="00172AD1" w:rsidRDefault="007F40B5" w:rsidP="007F40B5">
            <w:pPr>
              <w:jc w:val="center"/>
              <w:rPr>
                <w:rFonts w:eastAsia="맑은 고딕"/>
                <w:sz w:val="18"/>
                <w:lang w:val="en-US" w:eastAsia="ko-KR"/>
              </w:rPr>
            </w:pPr>
            <w:r>
              <w:rPr>
                <w:rFonts w:eastAsia="맑은 고딕"/>
                <w:sz w:val="18"/>
                <w:lang w:val="en-US" w:eastAsia="ko-KR"/>
              </w:rPr>
              <w:t>SEMI_STRUCTURED</w:t>
            </w:r>
          </w:p>
        </w:tc>
        <w:tc>
          <w:tcPr>
            <w:tcW w:w="1560"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002</w:t>
            </w:r>
          </w:p>
        </w:tc>
        <w:tc>
          <w:tcPr>
            <w:tcW w:w="5665" w:type="dxa"/>
          </w:tcPr>
          <w:p w:rsidR="007F40B5" w:rsidRPr="00172AD1" w:rsidRDefault="007F40B5" w:rsidP="007F40B5">
            <w:pPr>
              <w:rPr>
                <w:rFonts w:eastAsia="맑은 고딕"/>
                <w:sz w:val="18"/>
                <w:lang w:val="en-US" w:eastAsia="ko-KR"/>
              </w:rPr>
            </w:pPr>
            <w:r w:rsidRPr="00172AD1">
              <w:rPr>
                <w:rFonts w:eastAsia="맑은 고딕"/>
                <w:sz w:val="18"/>
                <w:lang w:val="en-US" w:eastAsia="ko-KR"/>
              </w:rPr>
              <w:t>data that is neither raw data, nor typed data in a conventional database system (e.g. XML, JSON)</w:t>
            </w:r>
          </w:p>
        </w:tc>
      </w:tr>
      <w:tr w:rsidR="007F40B5" w:rsidRPr="00172AD1" w:rsidTr="007F40B5">
        <w:tc>
          <w:tcPr>
            <w:tcW w:w="2409" w:type="dxa"/>
          </w:tcPr>
          <w:p w:rsidR="007F40B5" w:rsidRPr="00172AD1" w:rsidRDefault="007F40B5" w:rsidP="007F40B5">
            <w:pPr>
              <w:jc w:val="center"/>
              <w:rPr>
                <w:rFonts w:eastAsia="맑은 고딕"/>
                <w:sz w:val="18"/>
                <w:lang w:val="en-US" w:eastAsia="ko-KR"/>
              </w:rPr>
            </w:pPr>
            <w:r>
              <w:rPr>
                <w:rFonts w:eastAsia="맑은 고딕"/>
                <w:sz w:val="18"/>
                <w:lang w:val="en-US" w:eastAsia="ko-KR"/>
              </w:rPr>
              <w:t>UNDTRUCTURED</w:t>
            </w:r>
          </w:p>
        </w:tc>
        <w:tc>
          <w:tcPr>
            <w:tcW w:w="1560" w:type="dxa"/>
          </w:tcPr>
          <w:p w:rsidR="007F40B5" w:rsidRPr="00172AD1" w:rsidRDefault="007F40B5" w:rsidP="007F40B5">
            <w:pPr>
              <w:jc w:val="center"/>
              <w:rPr>
                <w:rFonts w:eastAsia="맑은 고딕"/>
                <w:sz w:val="18"/>
                <w:lang w:val="en-US" w:eastAsia="ko-KR"/>
              </w:rPr>
            </w:pPr>
            <w:r w:rsidRPr="00172AD1">
              <w:rPr>
                <w:rFonts w:eastAsia="맑은 고딕" w:hint="eastAsia"/>
                <w:sz w:val="18"/>
                <w:lang w:val="en-US" w:eastAsia="ko-KR"/>
              </w:rPr>
              <w:t>003</w:t>
            </w:r>
          </w:p>
        </w:tc>
        <w:tc>
          <w:tcPr>
            <w:tcW w:w="5665" w:type="dxa"/>
          </w:tcPr>
          <w:p w:rsidR="007F40B5" w:rsidRPr="00172AD1" w:rsidRDefault="007F40B5" w:rsidP="007F40B5">
            <w:pPr>
              <w:rPr>
                <w:rFonts w:eastAsia="맑은 고딕"/>
                <w:sz w:val="18"/>
                <w:lang w:val="en-US" w:eastAsia="ko-KR"/>
              </w:rPr>
            </w:pPr>
            <w:r w:rsidRPr="00172AD1">
              <w:rPr>
                <w:rFonts w:eastAsia="맑은 고딕"/>
                <w:sz w:val="18"/>
                <w:lang w:val="en-US" w:eastAsia="ko-KR"/>
              </w:rPr>
              <w:t>data that either does not have a pre-defined data model or is not organized in a pre-defined manner</w:t>
            </w:r>
          </w:p>
        </w:tc>
      </w:tr>
    </w:tbl>
    <w:p w:rsidR="00BF566F" w:rsidRPr="00BF566F" w:rsidRDefault="00BF566F" w:rsidP="00BF566F">
      <w:pPr>
        <w:spacing w:before="0" w:after="160" w:line="259" w:lineRule="auto"/>
        <w:rPr>
          <w:i/>
          <w:highlight w:val="yellow"/>
          <w:lang w:val="en-US" w:eastAsia="ko-KR"/>
        </w:rPr>
      </w:pPr>
      <w:r w:rsidRPr="00BF566F">
        <w:rPr>
          <w:i/>
          <w:highlight w:val="yellow"/>
          <w:lang w:val="en-US" w:eastAsia="ko-KR"/>
        </w:rPr>
        <w:br w:type="page"/>
      </w:r>
    </w:p>
    <w:p w:rsidR="007F40B5" w:rsidRPr="00BF566F" w:rsidRDefault="007F40B5" w:rsidP="007F40B5">
      <w:pPr>
        <w:keepNext/>
        <w:keepLines/>
        <w:tabs>
          <w:tab w:val="left" w:pos="794"/>
          <w:tab w:val="left" w:pos="1191"/>
          <w:tab w:val="left" w:pos="1588"/>
          <w:tab w:val="left" w:pos="1985"/>
        </w:tabs>
        <w:overflowPunct w:val="0"/>
        <w:autoSpaceDE w:val="0"/>
        <w:autoSpaceDN w:val="0"/>
        <w:adjustRightInd w:val="0"/>
        <w:spacing w:before="240"/>
        <w:jc w:val="center"/>
        <w:textAlignment w:val="baseline"/>
        <w:outlineLvl w:val="1"/>
        <w:rPr>
          <w:rFonts w:eastAsia="Times New Roman"/>
          <w:b/>
          <w:sz w:val="28"/>
          <w:szCs w:val="28"/>
          <w:lang w:val="en" w:eastAsia="ko-KR"/>
        </w:rPr>
      </w:pPr>
      <w:bookmarkStart w:id="1483" w:name="_Toc8650612"/>
      <w:bookmarkStart w:id="1484" w:name="_Hlk8656630"/>
      <w:r w:rsidRPr="00BF566F">
        <w:rPr>
          <w:rFonts w:eastAsia="Times New Roman"/>
          <w:b/>
          <w:sz w:val="28"/>
          <w:szCs w:val="28"/>
          <w:lang w:val="en" w:eastAsia="ko-KR"/>
        </w:rPr>
        <w:lastRenderedPageBreak/>
        <w:t xml:space="preserve">Appendix II. </w:t>
      </w:r>
      <w:r w:rsidR="00F675F7">
        <w:rPr>
          <w:rFonts w:eastAsia="Times New Roman"/>
          <w:b/>
          <w:sz w:val="28"/>
          <w:szCs w:val="28"/>
          <w:lang w:val="en" w:eastAsia="ko-KR"/>
        </w:rPr>
        <w:br/>
      </w:r>
      <w:r>
        <w:rPr>
          <w:rFonts w:eastAsia="Times New Roman"/>
          <w:b/>
          <w:sz w:val="28"/>
          <w:szCs w:val="28"/>
          <w:lang w:val="en" w:eastAsia="ko-KR"/>
        </w:rPr>
        <w:t>XML</w:t>
      </w:r>
      <w:r w:rsidRPr="00BF566F">
        <w:rPr>
          <w:rFonts w:eastAsia="Times New Roman"/>
          <w:b/>
          <w:sz w:val="28"/>
          <w:szCs w:val="28"/>
          <w:lang w:val="en" w:eastAsia="ko-KR"/>
        </w:rPr>
        <w:t xml:space="preserve"> profile for metadata for big data</w:t>
      </w:r>
      <w:bookmarkEnd w:id="1483"/>
    </w:p>
    <w:bookmarkEnd w:id="1484"/>
    <w:p w:rsidR="007F40B5" w:rsidRPr="00BF566F" w:rsidRDefault="007F40B5" w:rsidP="007F40B5">
      <w:pPr>
        <w:jc w:val="center"/>
        <w:rPr>
          <w:lang w:val="en-US"/>
        </w:rPr>
      </w:pPr>
      <w:r w:rsidRPr="00BF566F">
        <w:rPr>
          <w:lang w:val="en-US"/>
        </w:rPr>
        <w:t>(This appendix does not form an integral part of this Recommendation)</w:t>
      </w:r>
    </w:p>
    <w:p w:rsidR="007F40B5" w:rsidRDefault="007F40B5" w:rsidP="007F40B5">
      <w:pPr>
        <w:spacing w:before="0" w:line="240" w:lineRule="exact"/>
        <w:rPr>
          <w:rFonts w:eastAsia="MS Mincho"/>
          <w:lang w:val="en-US"/>
        </w:rPr>
      </w:pPr>
    </w:p>
    <w:p w:rsidR="007F40B5" w:rsidRDefault="007F40B5" w:rsidP="00B77A10">
      <w:pPr>
        <w:jc w:val="both"/>
        <w:rPr>
          <w:rFonts w:eastAsia="맑은 고딕"/>
          <w:lang w:val="en-US" w:eastAsia="ko-KR"/>
        </w:rPr>
      </w:pPr>
      <w:r>
        <w:rPr>
          <w:rFonts w:eastAsia="맑은 고딕" w:hint="eastAsia"/>
          <w:lang w:val="en-US" w:eastAsia="ko-KR"/>
        </w:rPr>
        <w:t>T</w:t>
      </w:r>
      <w:r>
        <w:rPr>
          <w:rFonts w:eastAsia="맑은 고딕"/>
          <w:lang w:val="en-US" w:eastAsia="ko-KR"/>
        </w:rPr>
        <w:t>his appendix provides X</w:t>
      </w:r>
      <w:r>
        <w:rPr>
          <w:rFonts w:eastAsia="맑은 고딕" w:hint="eastAsia"/>
          <w:lang w:val="en-US" w:eastAsia="ko-KR"/>
        </w:rPr>
        <w:t>ML</w:t>
      </w:r>
      <w:r>
        <w:rPr>
          <w:rFonts w:eastAsia="맑은 고딕"/>
          <w:lang w:val="en-US" w:eastAsia="ko-KR"/>
        </w:rPr>
        <w:t xml:space="preserve"> schema with RDF and Turtle format corresponding to the UML model in Appendix I. </w:t>
      </w:r>
    </w:p>
    <w:p w:rsidR="00FA2F2F" w:rsidRDefault="00FA2F2F" w:rsidP="007F40B5">
      <w:pPr>
        <w:rPr>
          <w:rFonts w:eastAsia="맑은 고딕"/>
          <w:lang w:val="en-US" w:eastAsia="ko-KR"/>
        </w:rPr>
      </w:pPr>
    </w:p>
    <w:p w:rsidR="007F40B5" w:rsidRPr="00FA2F2F" w:rsidRDefault="00FA2F2F" w:rsidP="007F40B5">
      <w:pPr>
        <w:rPr>
          <w:rFonts w:eastAsia="맑은 고딕"/>
          <w:b/>
          <w:lang w:val="en-US" w:eastAsia="ko-KR"/>
        </w:rPr>
      </w:pPr>
      <w:r w:rsidRPr="00FA2F2F">
        <w:rPr>
          <w:rFonts w:eastAsia="맑은 고딕" w:hint="eastAsia"/>
          <w:b/>
          <w:lang w:val="en-US" w:eastAsia="ko-KR"/>
        </w:rPr>
        <w:t>II</w:t>
      </w:r>
      <w:r w:rsidRPr="00FA2F2F">
        <w:rPr>
          <w:rFonts w:eastAsia="맑은 고딕"/>
          <w:b/>
          <w:lang w:val="en-US" w:eastAsia="ko-KR"/>
        </w:rPr>
        <w:t xml:space="preserve">.1 </w:t>
      </w:r>
      <w:r w:rsidR="0006267D">
        <w:rPr>
          <w:rFonts w:eastAsia="맑은 고딕"/>
          <w:b/>
          <w:lang w:val="en-US" w:eastAsia="ko-KR"/>
        </w:rPr>
        <w:t>Overview of W3C DCAT</w:t>
      </w:r>
    </w:p>
    <w:p w:rsidR="00F455DD" w:rsidRDefault="00F455DD" w:rsidP="00F455DD">
      <w:pPr>
        <w:jc w:val="both"/>
        <w:rPr>
          <w:rFonts w:eastAsia="맑은 고딕"/>
          <w:lang w:eastAsia="ko-KR"/>
        </w:rPr>
      </w:pPr>
      <w:r>
        <w:rPr>
          <w:rFonts w:eastAsia="맑은 고딕"/>
          <w:lang w:eastAsia="ko-KR"/>
        </w:rPr>
        <w:t>Data Catalog Vocabulary (DCAT) is W3C Recommendation published in 2014 [b-W3C DCAT]. It</w:t>
      </w:r>
      <w:r w:rsidRPr="005C7A30">
        <w:rPr>
          <w:rFonts w:eastAsia="맑은 고딕"/>
          <w:lang w:eastAsia="ko-KR"/>
        </w:rPr>
        <w:t xml:space="preserve"> is a</w:t>
      </w:r>
      <w:r>
        <w:rPr>
          <w:rFonts w:eastAsia="맑은 고딕"/>
          <w:lang w:eastAsia="ko-KR"/>
        </w:rPr>
        <w:t>n</w:t>
      </w:r>
      <w:r w:rsidRPr="005C7A30">
        <w:rPr>
          <w:rFonts w:eastAsia="맑은 고딕"/>
          <w:lang w:eastAsia="ko-KR"/>
        </w:rPr>
        <w:t xml:space="preserve"> RDF vocabulary designed to facilitate interoperability between data catalog</w:t>
      </w:r>
      <w:r>
        <w:rPr>
          <w:rFonts w:eastAsia="맑은 고딕"/>
          <w:lang w:eastAsia="ko-KR"/>
        </w:rPr>
        <w:t>ue</w:t>
      </w:r>
      <w:r w:rsidRPr="005C7A30">
        <w:rPr>
          <w:rFonts w:eastAsia="맑은 고딕"/>
          <w:lang w:eastAsia="ko-KR"/>
        </w:rPr>
        <w:t xml:space="preserve">s published on the Web. </w:t>
      </w:r>
      <w:r>
        <w:rPr>
          <w:rFonts w:eastAsia="맑은 고딕"/>
          <w:lang w:eastAsia="ko-KR"/>
        </w:rPr>
        <w:t>In this Appendix, DCAT</w:t>
      </w:r>
      <w:r w:rsidRPr="0007242B">
        <w:rPr>
          <w:rFonts w:eastAsia="맑은 고딕"/>
          <w:lang w:eastAsia="ko-KR"/>
        </w:rPr>
        <w:t xml:space="preserve"> is used to create profiles</w:t>
      </w:r>
      <w:r>
        <w:rPr>
          <w:rFonts w:eastAsia="맑은 고딕"/>
          <w:lang w:eastAsia="ko-KR"/>
        </w:rPr>
        <w:t xml:space="preserve"> </w:t>
      </w:r>
      <w:r w:rsidRPr="0007242B">
        <w:rPr>
          <w:rFonts w:eastAsia="맑은 고딕"/>
          <w:lang w:eastAsia="ko-KR"/>
        </w:rPr>
        <w:t xml:space="preserve">because it has </w:t>
      </w:r>
      <w:r>
        <w:rPr>
          <w:rFonts w:eastAsia="맑은 고딕"/>
          <w:lang w:eastAsia="ko-KR"/>
        </w:rPr>
        <w:t>useful</w:t>
      </w:r>
      <w:r w:rsidRPr="0007242B">
        <w:rPr>
          <w:rFonts w:eastAsia="맑은 고딕"/>
          <w:lang w:eastAsia="ko-KR"/>
        </w:rPr>
        <w:t xml:space="preserve"> predicates for </w:t>
      </w:r>
      <w:r>
        <w:rPr>
          <w:rFonts w:eastAsia="맑은 고딕"/>
          <w:lang w:eastAsia="ko-KR"/>
        </w:rPr>
        <w:t xml:space="preserve">defining </w:t>
      </w:r>
      <w:r w:rsidRPr="0007242B">
        <w:rPr>
          <w:rFonts w:eastAsia="맑은 고딕"/>
          <w:lang w:eastAsia="ko-KR"/>
        </w:rPr>
        <w:t>data catalog</w:t>
      </w:r>
      <w:r>
        <w:rPr>
          <w:rFonts w:eastAsia="맑은 고딕"/>
          <w:lang w:eastAsia="ko-KR"/>
        </w:rPr>
        <w:t>ue, also this approach allows the ease conversion from an existing DCAT-based catalogue to an XML schema that supports this recommendation.</w:t>
      </w:r>
    </w:p>
    <w:p w:rsidR="00F455DD" w:rsidRDefault="00F455DD" w:rsidP="00F455DD">
      <w:pPr>
        <w:keepNext/>
        <w:jc w:val="both"/>
      </w:pPr>
      <w:r>
        <w:rPr>
          <w:noProof/>
        </w:rPr>
        <w:drawing>
          <wp:inline distT="0" distB="0" distL="0" distR="0" wp14:anchorId="131E7A86" wp14:editId="134F2626">
            <wp:extent cx="6120765" cy="4227862"/>
            <wp:effectExtent l="0" t="0" r="0" b="1270"/>
            <wp:docPr id="4" name="그림 4" descr="UML model of DCAT classes an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model of DCAT classes and propert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4227862"/>
                    </a:xfrm>
                    <a:prstGeom prst="rect">
                      <a:avLst/>
                    </a:prstGeom>
                    <a:noFill/>
                    <a:ln>
                      <a:noFill/>
                    </a:ln>
                  </pic:spPr>
                </pic:pic>
              </a:graphicData>
            </a:graphic>
          </wp:inline>
        </w:drawing>
      </w:r>
    </w:p>
    <w:p w:rsidR="00F455DD" w:rsidRPr="000331E2" w:rsidRDefault="00F455DD" w:rsidP="00F455DD">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바탕"/>
          <w:b/>
          <w:szCs w:val="20"/>
          <w:lang w:eastAsia="zh-CN"/>
        </w:rPr>
      </w:pPr>
      <w:r w:rsidRPr="000331E2">
        <w:rPr>
          <w:rFonts w:eastAsia="바탕" w:hint="eastAsia"/>
          <w:b/>
          <w:szCs w:val="20"/>
          <w:lang w:eastAsia="zh-CN"/>
        </w:rPr>
        <w:t>Figure</w:t>
      </w:r>
      <w:r w:rsidRPr="000331E2">
        <w:rPr>
          <w:rFonts w:eastAsia="바탕"/>
          <w:b/>
          <w:szCs w:val="20"/>
          <w:lang w:eastAsia="zh-CN"/>
        </w:rPr>
        <w:t xml:space="preserve"> </w:t>
      </w:r>
      <w:r>
        <w:rPr>
          <w:rFonts w:eastAsia="바탕"/>
          <w:b/>
          <w:szCs w:val="20"/>
          <w:lang w:eastAsia="zh-CN"/>
        </w:rPr>
        <w:t>II</w:t>
      </w:r>
      <w:r w:rsidRPr="000331E2">
        <w:rPr>
          <w:rFonts w:eastAsia="바탕"/>
          <w:b/>
          <w:szCs w:val="20"/>
          <w:lang w:eastAsia="zh-CN"/>
        </w:rPr>
        <w:t>-1</w:t>
      </w:r>
      <w:r w:rsidRPr="000331E2">
        <w:rPr>
          <w:rFonts w:eastAsia="바탕"/>
          <w:b/>
          <w:szCs w:val="20"/>
          <w:lang w:eastAsia="zh-CN"/>
        </w:rPr>
        <w:tab/>
      </w:r>
      <w:r>
        <w:rPr>
          <w:rFonts w:eastAsia="바탕"/>
          <w:b/>
          <w:szCs w:val="20"/>
          <w:lang w:eastAsia="zh-CN"/>
        </w:rPr>
        <w:t xml:space="preserve">Overview of DCAT </w:t>
      </w:r>
      <w:r w:rsidRPr="00B73F19">
        <w:rPr>
          <w:rFonts w:eastAsia="맑은 고딕"/>
          <w:b/>
          <w:lang w:eastAsia="ko-KR"/>
        </w:rPr>
        <w:t>[b-W3C DCAT]</w:t>
      </w:r>
      <w:r>
        <w:rPr>
          <w:rFonts w:eastAsia="바탕"/>
          <w:b/>
          <w:szCs w:val="20"/>
          <w:lang w:eastAsia="zh-CN"/>
        </w:rPr>
        <w:t xml:space="preserve"> </w:t>
      </w:r>
    </w:p>
    <w:p w:rsidR="00F455DD" w:rsidRDefault="00F455DD" w:rsidP="00F455DD">
      <w:pPr>
        <w:jc w:val="both"/>
        <w:rPr>
          <w:rFonts w:eastAsia="맑은 고딕"/>
          <w:lang w:eastAsia="ko-KR"/>
        </w:rPr>
      </w:pPr>
      <w:r w:rsidRPr="000876E1">
        <w:rPr>
          <w:rFonts w:eastAsia="맑은 고딕"/>
          <w:lang w:eastAsia="ko-KR"/>
        </w:rPr>
        <w:t>The namespace for DCAT is http://www.w3.org/ns/dcat#</w:t>
      </w:r>
      <w:r>
        <w:rPr>
          <w:rFonts w:eastAsia="맑은 고딕"/>
          <w:lang w:eastAsia="ko-KR"/>
        </w:rPr>
        <w:t xml:space="preserve">, but </w:t>
      </w:r>
      <w:r w:rsidRPr="000876E1">
        <w:rPr>
          <w:rFonts w:eastAsia="맑은 고딕"/>
          <w:lang w:eastAsia="ko-KR"/>
        </w:rPr>
        <w:t>DCAT makes extensive use of terms from other vocabularies</w:t>
      </w:r>
      <w:r>
        <w:rPr>
          <w:rFonts w:eastAsia="맑은 고딕"/>
          <w:lang w:eastAsia="ko-KR"/>
        </w:rPr>
        <w:t>. The extended prefix and its namespace for this Appendix are “bdc” and “</w:t>
      </w:r>
      <w:r w:rsidRPr="00EB6C23">
        <w:rPr>
          <w:rFonts w:eastAsia="맑은 고딕"/>
          <w:lang w:eastAsia="ko-KR"/>
        </w:rPr>
        <w:t>http://www.itu.int/xml-namespace/itut/Y.bdm-sch/bigdatacatalogue#</w:t>
      </w:r>
      <w:r>
        <w:rPr>
          <w:rFonts w:eastAsia="맑은 고딕"/>
          <w:lang w:eastAsia="ko-KR"/>
        </w:rPr>
        <w:t>”.</w:t>
      </w:r>
    </w:p>
    <w:p w:rsidR="00FA2F2F" w:rsidRDefault="00FA2F2F" w:rsidP="007F40B5">
      <w:pPr>
        <w:rPr>
          <w:rFonts w:eastAsia="맑은 고딕"/>
          <w:lang w:val="en-US" w:eastAsia="ko-KR"/>
        </w:rPr>
      </w:pPr>
    </w:p>
    <w:p w:rsidR="007F40B5" w:rsidRPr="00FA2F2F" w:rsidRDefault="00FA2F2F" w:rsidP="007F40B5">
      <w:pPr>
        <w:rPr>
          <w:rFonts w:eastAsia="MS Mincho"/>
          <w:b/>
          <w:lang w:val="en-US"/>
        </w:rPr>
      </w:pPr>
      <w:bookmarkStart w:id="1485" w:name="_Hlk8656638"/>
      <w:r>
        <w:rPr>
          <w:rFonts w:eastAsia="맑은 고딕"/>
          <w:b/>
          <w:lang w:val="en-US" w:eastAsia="ko-KR"/>
        </w:rPr>
        <w:t>I</w:t>
      </w:r>
      <w:r w:rsidR="007F40B5" w:rsidRPr="00FA2F2F">
        <w:rPr>
          <w:rFonts w:eastAsia="맑은 고딕"/>
          <w:b/>
          <w:lang w:val="en-US" w:eastAsia="ko-KR"/>
        </w:rPr>
        <w:t>I.</w:t>
      </w:r>
      <w:r>
        <w:rPr>
          <w:rFonts w:eastAsia="맑은 고딕"/>
          <w:b/>
          <w:lang w:val="en-US" w:eastAsia="ko-KR"/>
        </w:rPr>
        <w:t>2</w:t>
      </w:r>
      <w:r w:rsidR="007F40B5" w:rsidRPr="00FA2F2F">
        <w:rPr>
          <w:rFonts w:eastAsia="맑은 고딕"/>
          <w:b/>
          <w:lang w:val="en-US" w:eastAsia="ko-KR"/>
        </w:rPr>
        <w:t xml:space="preserve"> RDF schema</w:t>
      </w:r>
    </w:p>
    <w:bookmarkEnd w:id="1485"/>
    <w:p w:rsidR="007F40B5" w:rsidRDefault="007F40B5" w:rsidP="007F40B5">
      <w:pPr>
        <w:spacing w:before="0" w:line="240" w:lineRule="exact"/>
        <w:rPr>
          <w:rFonts w:eastAsia="MS Mincho"/>
          <w:lang w:val="en-US"/>
        </w:rPr>
      </w:pPr>
    </w:p>
    <w:p w:rsidR="0006267D" w:rsidRPr="005B1708" w:rsidRDefault="0006267D" w:rsidP="00B77A10">
      <w:pPr>
        <w:spacing w:before="0" w:line="240" w:lineRule="exact"/>
        <w:jc w:val="both"/>
        <w:rPr>
          <w:rFonts w:eastAsia="맑은 고딕"/>
          <w:lang w:val="en-US" w:eastAsia="ko-KR"/>
        </w:rPr>
      </w:pPr>
      <w:r>
        <w:rPr>
          <w:rFonts w:eastAsia="맑은 고딕" w:hint="eastAsia"/>
          <w:lang w:val="en-US" w:eastAsia="ko-KR"/>
        </w:rPr>
        <w:t>[Editor</w:t>
      </w:r>
      <w:r>
        <w:rPr>
          <w:rFonts w:eastAsia="맑은 고딕"/>
          <w:lang w:val="en-US" w:eastAsia="ko-KR"/>
        </w:rPr>
        <w:t>’s Note on 2018-10-22] Namespace of Big data metadata schema should be fix for consent.</w:t>
      </w:r>
    </w:p>
    <w:p w:rsidR="00FA2F2F" w:rsidRPr="0006267D" w:rsidRDefault="00FA2F2F" w:rsidP="007F40B5">
      <w:pPr>
        <w:spacing w:before="0" w:line="240" w:lineRule="exact"/>
        <w:rPr>
          <w:rFonts w:eastAsia="MS Mincho"/>
          <w:lang w:val="en-US"/>
        </w:rPr>
      </w:pPr>
    </w:p>
    <w:p w:rsidR="007F40B5" w:rsidRPr="0017077E" w:rsidRDefault="007F40B5" w:rsidP="007F40B5">
      <w:pPr>
        <w:spacing w:before="0" w:line="240" w:lineRule="exact"/>
        <w:rPr>
          <w:sz w:val="20"/>
          <w:szCs w:val="20"/>
          <w:lang w:val="en-US"/>
        </w:rPr>
      </w:pPr>
      <w:r w:rsidRPr="0017077E">
        <w:rPr>
          <w:sz w:val="20"/>
          <w:szCs w:val="20"/>
          <w:lang w:val="en-US"/>
        </w:rPr>
        <w:t>&lt;?xml version="1.0"?&gt;</w:t>
      </w:r>
    </w:p>
    <w:p w:rsidR="007F40B5" w:rsidRPr="0017077E" w:rsidRDefault="007F40B5" w:rsidP="007F40B5">
      <w:pPr>
        <w:spacing w:before="0" w:line="240" w:lineRule="exact"/>
        <w:rPr>
          <w:sz w:val="20"/>
          <w:szCs w:val="20"/>
          <w:lang w:val="en-US"/>
        </w:rPr>
      </w:pPr>
      <w:bookmarkStart w:id="1486" w:name="_Hlk8657384"/>
      <w:r w:rsidRPr="0017077E">
        <w:rPr>
          <w:sz w:val="20"/>
          <w:szCs w:val="20"/>
          <w:lang w:val="en-US"/>
        </w:rPr>
        <w:lastRenderedPageBreak/>
        <w:t>&lt;rdf:RDF xmlns="http://www.itu.int/xml-namespace/itut/</w:t>
      </w:r>
      <w:r w:rsidRPr="00182320">
        <w:rPr>
          <w:sz w:val="20"/>
          <w:szCs w:val="20"/>
          <w:highlight w:val="yellow"/>
          <w:lang w:val="en-US"/>
        </w:rPr>
        <w:t>Y.bdm-sch</w:t>
      </w:r>
      <w:r w:rsidRPr="0017077E">
        <w:rPr>
          <w:sz w:val="20"/>
          <w:szCs w:val="20"/>
          <w:lang w:val="en-US"/>
        </w:rPr>
        <w:t>/bigdata</w:t>
      </w:r>
      <w:del w:id="1487" w:author="Ha Suwook" w:date="2019-05-07T13:46:00Z">
        <w:r w:rsidRPr="0017077E" w:rsidDel="00A90E28">
          <w:rPr>
            <w:sz w:val="20"/>
            <w:szCs w:val="20"/>
            <w:lang w:val="en-US"/>
          </w:rPr>
          <w:delText>catalouge</w:delText>
        </w:r>
      </w:del>
      <w:ins w:id="1488" w:author="Ha Suwook" w:date="2019-05-07T13:46:00Z">
        <w:r w:rsidR="00A90E28">
          <w:rPr>
            <w:sz w:val="20"/>
            <w:szCs w:val="20"/>
            <w:lang w:val="en-US"/>
          </w:rPr>
          <w:t>catalogue</w:t>
        </w:r>
      </w:ins>
      <w:r w:rsidRPr="0017077E">
        <w:rPr>
          <w:sz w:val="20"/>
          <w:szCs w:val="20"/>
          <w:lang w:val="en-US"/>
        </w:rPr>
        <w:t>#"</w:t>
      </w:r>
    </w:p>
    <w:p w:rsidR="007F40B5" w:rsidRPr="0017077E" w:rsidRDefault="007F40B5" w:rsidP="007F40B5">
      <w:pPr>
        <w:spacing w:before="0" w:line="240" w:lineRule="exact"/>
        <w:rPr>
          <w:sz w:val="20"/>
          <w:szCs w:val="20"/>
          <w:lang w:val="en-US"/>
        </w:rPr>
      </w:pPr>
      <w:r w:rsidRPr="0017077E">
        <w:rPr>
          <w:sz w:val="20"/>
          <w:szCs w:val="20"/>
          <w:lang w:val="en-US"/>
        </w:rPr>
        <w:t xml:space="preserve">     xml:base="http://www.itu.int/xml-namespace/itut/</w:t>
      </w:r>
      <w:r w:rsidRPr="00182320">
        <w:rPr>
          <w:sz w:val="20"/>
          <w:szCs w:val="20"/>
          <w:highlight w:val="yellow"/>
          <w:lang w:val="en-US"/>
        </w:rPr>
        <w:t>Y.bdm-sch</w:t>
      </w:r>
      <w:r w:rsidRPr="0017077E">
        <w:rPr>
          <w:sz w:val="20"/>
          <w:szCs w:val="20"/>
          <w:lang w:val="en-US"/>
        </w:rPr>
        <w:t>/bigdata</w:t>
      </w:r>
      <w:del w:id="1489" w:author="Ha Suwook" w:date="2019-05-07T13:46:00Z">
        <w:r w:rsidRPr="0017077E" w:rsidDel="00A90E28">
          <w:rPr>
            <w:sz w:val="20"/>
            <w:szCs w:val="20"/>
            <w:lang w:val="en-US"/>
          </w:rPr>
          <w:delText>catalouge</w:delText>
        </w:r>
      </w:del>
      <w:ins w:id="1490" w:author="Ha Suwook" w:date="2019-05-07T13:46:00Z">
        <w:r w:rsidR="00A90E28">
          <w:rPr>
            <w:sz w:val="20"/>
            <w:szCs w:val="20"/>
            <w:lang w:val="en-US"/>
          </w:rPr>
          <w:t>catalogue</w:t>
        </w:r>
      </w:ins>
      <w:r w:rsidRPr="0017077E">
        <w:rPr>
          <w:sz w:val="20"/>
          <w:szCs w:val="20"/>
          <w:lang w:val="en-US"/>
        </w:rPr>
        <w:t>"</w:t>
      </w:r>
    </w:p>
    <w:p w:rsidR="007F40B5" w:rsidRPr="0017077E" w:rsidRDefault="007F40B5" w:rsidP="007F40B5">
      <w:pPr>
        <w:spacing w:before="0" w:line="240" w:lineRule="exact"/>
        <w:rPr>
          <w:sz w:val="20"/>
          <w:szCs w:val="20"/>
          <w:lang w:val="en-US"/>
        </w:rPr>
      </w:pPr>
      <w:r w:rsidRPr="0017077E">
        <w:rPr>
          <w:sz w:val="20"/>
          <w:szCs w:val="20"/>
          <w:lang w:val="en-US"/>
        </w:rPr>
        <w:t xml:space="preserve">     xmlns:schema="http://schema.org/"</w:t>
      </w:r>
    </w:p>
    <w:p w:rsidR="007F40B5" w:rsidRPr="0017077E" w:rsidRDefault="007F40B5" w:rsidP="007F40B5">
      <w:pPr>
        <w:spacing w:before="0" w:line="240" w:lineRule="exact"/>
        <w:rPr>
          <w:sz w:val="20"/>
          <w:szCs w:val="20"/>
          <w:lang w:val="en-US"/>
        </w:rPr>
      </w:pPr>
      <w:r w:rsidRPr="0017077E">
        <w:rPr>
          <w:sz w:val="20"/>
          <w:szCs w:val="20"/>
          <w:lang w:val="en-US"/>
        </w:rPr>
        <w:t xml:space="preserve">     xmlns:bdc="http://www.itu.int/xml-namespace/itut/Y.bdm-sch/bigdata</w:t>
      </w:r>
      <w:del w:id="1491" w:author="Ha Suwook" w:date="2019-05-07T13:46:00Z">
        <w:r w:rsidRPr="0017077E" w:rsidDel="00A90E28">
          <w:rPr>
            <w:sz w:val="20"/>
            <w:szCs w:val="20"/>
            <w:lang w:val="en-US"/>
          </w:rPr>
          <w:delText>catalouge</w:delText>
        </w:r>
      </w:del>
      <w:ins w:id="1492" w:author="Ha Suwook" w:date="2019-05-07T13:46:00Z">
        <w:r w:rsidR="00A90E28">
          <w:rPr>
            <w:sz w:val="20"/>
            <w:szCs w:val="20"/>
            <w:lang w:val="en-US"/>
          </w:rPr>
          <w:t>catalogue</w:t>
        </w:r>
      </w:ins>
      <w:r w:rsidRPr="0017077E">
        <w:rPr>
          <w:sz w:val="20"/>
          <w:szCs w:val="20"/>
          <w:lang w:val="en-US"/>
        </w:rPr>
        <w:t>#"</w:t>
      </w:r>
    </w:p>
    <w:p w:rsidR="007F40B5" w:rsidRPr="0017077E" w:rsidRDefault="007F40B5" w:rsidP="007F40B5">
      <w:pPr>
        <w:spacing w:before="0" w:line="240" w:lineRule="exact"/>
        <w:rPr>
          <w:sz w:val="20"/>
          <w:szCs w:val="20"/>
          <w:lang w:val="en-US"/>
        </w:rPr>
      </w:pPr>
      <w:r w:rsidRPr="0017077E">
        <w:rPr>
          <w:sz w:val="20"/>
          <w:szCs w:val="20"/>
          <w:lang w:val="en-US"/>
        </w:rPr>
        <w:t xml:space="preserve">     xmlns:owl="http://www.w3.org/2002/07/owl#"</w:t>
      </w:r>
    </w:p>
    <w:p w:rsidR="007F40B5" w:rsidRPr="0017077E" w:rsidRDefault="007F40B5" w:rsidP="007F40B5">
      <w:pPr>
        <w:spacing w:before="0" w:line="240" w:lineRule="exact"/>
        <w:rPr>
          <w:sz w:val="20"/>
          <w:szCs w:val="20"/>
          <w:lang w:val="en-US"/>
        </w:rPr>
      </w:pPr>
      <w:r w:rsidRPr="0017077E">
        <w:rPr>
          <w:sz w:val="20"/>
          <w:szCs w:val="20"/>
          <w:lang w:val="en-US"/>
        </w:rPr>
        <w:t xml:space="preserve">     xmlns:xsd="http://www.w3.org/2001/XMLSchema#"</w:t>
      </w:r>
    </w:p>
    <w:p w:rsidR="007F40B5" w:rsidRPr="0017077E" w:rsidDel="00975C1C" w:rsidRDefault="00975C1C" w:rsidP="007F40B5">
      <w:pPr>
        <w:spacing w:before="0" w:line="240" w:lineRule="exact"/>
        <w:rPr>
          <w:del w:id="1493" w:author="Ha Suwook" w:date="2019-05-07T15:28:00Z"/>
          <w:sz w:val="20"/>
          <w:szCs w:val="20"/>
          <w:lang w:val="en-US"/>
        </w:rPr>
      </w:pPr>
      <w:ins w:id="1494" w:author="Ha Suwook" w:date="2019-05-07T15:28:00Z">
        <w:r>
          <w:rPr>
            <w:sz w:val="20"/>
            <w:szCs w:val="20"/>
            <w:lang w:val="en-US"/>
          </w:rPr>
          <w:t xml:space="preserve">     </w:t>
        </w:r>
      </w:ins>
      <w:del w:id="1495" w:author="Ha Suwook" w:date="2019-05-07T15:28:00Z">
        <w:r w:rsidR="007F40B5" w:rsidRPr="0017077E" w:rsidDel="00975C1C">
          <w:rPr>
            <w:sz w:val="20"/>
            <w:szCs w:val="20"/>
            <w:lang w:val="en-US"/>
          </w:rPr>
          <w:delText xml:space="preserve">     xmlns:skos="http://www.w3.org/2004/02/skos/core#"</w:delText>
        </w:r>
      </w:del>
    </w:p>
    <w:p w:rsidR="007F40B5" w:rsidRPr="0017077E" w:rsidRDefault="007F40B5" w:rsidP="007F40B5">
      <w:pPr>
        <w:spacing w:before="0" w:line="240" w:lineRule="exact"/>
        <w:rPr>
          <w:sz w:val="20"/>
          <w:szCs w:val="20"/>
          <w:lang w:val="en-US"/>
        </w:rPr>
      </w:pPr>
      <w:del w:id="1496" w:author="Ha Suwook" w:date="2019-05-07T15:28:00Z">
        <w:r w:rsidRPr="0017077E" w:rsidDel="00975C1C">
          <w:rPr>
            <w:sz w:val="20"/>
            <w:szCs w:val="20"/>
            <w:lang w:val="en-US"/>
          </w:rPr>
          <w:delText xml:space="preserve">     </w:delText>
        </w:r>
      </w:del>
      <w:r w:rsidRPr="0017077E">
        <w:rPr>
          <w:sz w:val="20"/>
          <w:szCs w:val="20"/>
          <w:lang w:val="en-US"/>
        </w:rPr>
        <w:t>xmlns:rdfs="http://www.w3.org/2000/01/rdf-schema#"</w:t>
      </w:r>
    </w:p>
    <w:p w:rsidR="007F40B5" w:rsidRPr="0017077E" w:rsidRDefault="007F40B5" w:rsidP="007F40B5">
      <w:pPr>
        <w:spacing w:before="0" w:line="240" w:lineRule="exact"/>
        <w:rPr>
          <w:sz w:val="20"/>
          <w:szCs w:val="20"/>
          <w:lang w:val="en-US"/>
        </w:rPr>
      </w:pPr>
      <w:r w:rsidRPr="0017077E">
        <w:rPr>
          <w:sz w:val="20"/>
          <w:szCs w:val="20"/>
          <w:lang w:val="en-US"/>
        </w:rPr>
        <w:t xml:space="preserve">     xmlns:rdf="http://www.w3.org/1999/02/22-rdf-syntax-ns#"</w:t>
      </w:r>
    </w:p>
    <w:p w:rsidR="007F40B5" w:rsidRPr="0017077E" w:rsidRDefault="007F40B5" w:rsidP="007F40B5">
      <w:pPr>
        <w:spacing w:before="0" w:line="240" w:lineRule="exact"/>
        <w:rPr>
          <w:sz w:val="20"/>
          <w:szCs w:val="20"/>
          <w:lang w:val="en-US"/>
        </w:rPr>
      </w:pPr>
      <w:r w:rsidRPr="0017077E">
        <w:rPr>
          <w:sz w:val="20"/>
          <w:szCs w:val="20"/>
          <w:lang w:val="en-US"/>
        </w:rPr>
        <w:t xml:space="preserve">     xmlns:terms="http://purl.org/dc/terms/"</w:t>
      </w:r>
    </w:p>
    <w:p w:rsidR="007F40B5" w:rsidRPr="0017077E" w:rsidDel="00942E9C" w:rsidRDefault="007F40B5" w:rsidP="007F40B5">
      <w:pPr>
        <w:spacing w:before="0" w:line="240" w:lineRule="exact"/>
        <w:rPr>
          <w:del w:id="1497" w:author="Ha Suwook" w:date="2019-05-07T13:57:00Z"/>
          <w:sz w:val="20"/>
          <w:szCs w:val="20"/>
          <w:lang w:val="en-US"/>
        </w:rPr>
      </w:pPr>
      <w:del w:id="1498" w:author="Ha Suwook" w:date="2019-05-07T13:57:00Z">
        <w:r w:rsidRPr="0017077E" w:rsidDel="00942E9C">
          <w:rPr>
            <w:sz w:val="20"/>
            <w:szCs w:val="20"/>
            <w:lang w:val="en-US"/>
          </w:rPr>
          <w:delText xml:space="preserve">     xmlns:sh="http://www.w3.org/ns/shacl#"</w:delText>
        </w:r>
      </w:del>
    </w:p>
    <w:p w:rsidR="007F40B5" w:rsidRPr="0017077E" w:rsidRDefault="007F40B5" w:rsidP="007F40B5">
      <w:pPr>
        <w:spacing w:before="0" w:line="240" w:lineRule="exact"/>
        <w:rPr>
          <w:sz w:val="20"/>
          <w:szCs w:val="20"/>
          <w:lang w:val="en-US"/>
        </w:rPr>
      </w:pPr>
      <w:r w:rsidRPr="0017077E">
        <w:rPr>
          <w:sz w:val="20"/>
          <w:szCs w:val="20"/>
          <w:lang w:val="en-US"/>
        </w:rPr>
        <w:t xml:space="preserve">     xmlns:xml="http://www.w3.org/XML/1998/namespace"</w:t>
      </w:r>
    </w:p>
    <w:p w:rsidR="007F40B5" w:rsidRPr="0017077E" w:rsidRDefault="007F40B5" w:rsidP="007F40B5">
      <w:pPr>
        <w:spacing w:before="0" w:line="240" w:lineRule="exact"/>
        <w:rPr>
          <w:sz w:val="20"/>
          <w:szCs w:val="20"/>
          <w:lang w:val="en-US"/>
        </w:rPr>
      </w:pPr>
      <w:r w:rsidRPr="0017077E">
        <w:rPr>
          <w:sz w:val="20"/>
          <w:szCs w:val="20"/>
          <w:lang w:val="en-US"/>
        </w:rPr>
        <w:t xml:space="preserve">     xmlns:dcat="http://www.w3.org/ns/dcat#"</w:t>
      </w:r>
    </w:p>
    <w:p w:rsidR="007F40B5" w:rsidRPr="0017077E" w:rsidDel="00942E9C" w:rsidRDefault="007F40B5" w:rsidP="007F40B5">
      <w:pPr>
        <w:spacing w:before="0" w:line="240" w:lineRule="exact"/>
        <w:rPr>
          <w:del w:id="1499" w:author="Ha Suwook" w:date="2019-05-07T13:58:00Z"/>
          <w:sz w:val="20"/>
          <w:szCs w:val="20"/>
          <w:lang w:val="en-US"/>
        </w:rPr>
      </w:pPr>
      <w:del w:id="1500" w:author="Ha Suwook" w:date="2019-05-07T13:58:00Z">
        <w:r w:rsidRPr="0017077E" w:rsidDel="00942E9C">
          <w:rPr>
            <w:sz w:val="20"/>
            <w:szCs w:val="20"/>
            <w:lang w:val="en-US"/>
          </w:rPr>
          <w:delText xml:space="preserve">     xmlns:vann="http://purl.org/vocab/vann/"</w:delText>
        </w:r>
      </w:del>
    </w:p>
    <w:p w:rsidR="007F40B5" w:rsidRPr="0017077E" w:rsidDel="00942E9C" w:rsidRDefault="007F40B5" w:rsidP="007F40B5">
      <w:pPr>
        <w:spacing w:before="0" w:line="240" w:lineRule="exact"/>
        <w:rPr>
          <w:del w:id="1501" w:author="Ha Suwook" w:date="2019-05-07T13:59:00Z"/>
          <w:sz w:val="20"/>
          <w:szCs w:val="20"/>
          <w:lang w:val="en-US"/>
        </w:rPr>
      </w:pPr>
      <w:del w:id="1502" w:author="Ha Suwook" w:date="2019-05-07T13:59:00Z">
        <w:r w:rsidRPr="0017077E" w:rsidDel="00942E9C">
          <w:rPr>
            <w:sz w:val="20"/>
            <w:szCs w:val="20"/>
            <w:lang w:val="en-US"/>
          </w:rPr>
          <w:delText xml:space="preserve">     xmlns:foaf="http://xmlns.com/foaf/0.1/"</w:delText>
        </w:r>
      </w:del>
    </w:p>
    <w:p w:rsidR="007F40B5" w:rsidRPr="0017077E" w:rsidDel="00942E9C" w:rsidRDefault="007F40B5" w:rsidP="007F40B5">
      <w:pPr>
        <w:spacing w:before="0" w:line="240" w:lineRule="exact"/>
        <w:rPr>
          <w:del w:id="1503" w:author="Ha Suwook" w:date="2019-05-07T13:59:00Z"/>
          <w:sz w:val="20"/>
          <w:szCs w:val="20"/>
          <w:lang w:val="en-US"/>
        </w:rPr>
      </w:pPr>
      <w:del w:id="1504" w:author="Ha Suwook" w:date="2019-05-07T13:59:00Z">
        <w:r w:rsidRPr="0017077E" w:rsidDel="00942E9C">
          <w:rPr>
            <w:sz w:val="20"/>
            <w:szCs w:val="20"/>
            <w:lang w:val="en-US"/>
          </w:rPr>
          <w:delText xml:space="preserve">     xmlns:data-view="http://www.w3.org/2003/g/data-view#"</w:delText>
        </w:r>
      </w:del>
    </w:p>
    <w:p w:rsidR="007F40B5" w:rsidRPr="0017077E" w:rsidRDefault="007F40B5" w:rsidP="007F40B5">
      <w:pPr>
        <w:spacing w:before="0" w:line="240" w:lineRule="exact"/>
        <w:rPr>
          <w:sz w:val="20"/>
          <w:szCs w:val="20"/>
          <w:lang w:val="en-US"/>
        </w:rPr>
      </w:pPr>
      <w:r w:rsidRPr="0017077E">
        <w:rPr>
          <w:sz w:val="20"/>
          <w:szCs w:val="20"/>
          <w:lang w:val="en-US"/>
        </w:rPr>
        <w:t xml:space="preserve">     xmlns:dc="http://purl.org/dc/elements/1.1/"&gt;</w:t>
      </w:r>
    </w:p>
    <w:p w:rsidR="007F40B5" w:rsidRPr="0017077E" w:rsidRDefault="007F40B5" w:rsidP="007F40B5">
      <w:pPr>
        <w:spacing w:before="0" w:line="240" w:lineRule="exact"/>
        <w:rPr>
          <w:sz w:val="20"/>
          <w:szCs w:val="20"/>
          <w:lang w:val="en-US"/>
        </w:rPr>
      </w:pPr>
      <w:r w:rsidRPr="0017077E">
        <w:rPr>
          <w:sz w:val="20"/>
          <w:szCs w:val="20"/>
          <w:lang w:val="en-US"/>
        </w:rPr>
        <w:t xml:space="preserve">    &lt;owl:Ontology rdf:about="http://www.itu.int/xml-namespace/itut/Y.bdm-sch/bigdata</w:t>
      </w:r>
      <w:del w:id="1505" w:author="Ha Suwook" w:date="2019-05-07T13:46:00Z">
        <w:r w:rsidRPr="0017077E" w:rsidDel="00A90E28">
          <w:rPr>
            <w:sz w:val="20"/>
            <w:szCs w:val="20"/>
            <w:lang w:val="en-US"/>
          </w:rPr>
          <w:delText>catalouge</w:delText>
        </w:r>
      </w:del>
      <w:ins w:id="1506" w:author="Ha Suwook" w:date="2019-05-07T13:46:00Z">
        <w:r w:rsidR="00A90E28">
          <w:rPr>
            <w:sz w:val="20"/>
            <w:szCs w:val="20"/>
            <w:lang w:val="en-US"/>
          </w:rPr>
          <w:t>catalogue</w:t>
        </w:r>
      </w:ins>
      <w:r w:rsidRPr="0017077E">
        <w:rPr>
          <w:sz w:val="20"/>
          <w:szCs w:val="20"/>
          <w:lang w:val="en-US"/>
        </w:rPr>
        <w:t>"&gt;</w:t>
      </w:r>
    </w:p>
    <w:p w:rsidR="007F40B5" w:rsidRPr="0017077E" w:rsidRDefault="007F40B5" w:rsidP="007F40B5">
      <w:pPr>
        <w:spacing w:before="0" w:line="240" w:lineRule="exact"/>
        <w:rPr>
          <w:sz w:val="20"/>
          <w:szCs w:val="20"/>
          <w:lang w:val="en-US"/>
        </w:rPr>
      </w:pPr>
      <w:r w:rsidRPr="0017077E">
        <w:rPr>
          <w:sz w:val="20"/>
          <w:szCs w:val="20"/>
          <w:lang w:val="en-US"/>
        </w:rPr>
        <w:t xml:space="preserve">        &lt;owl:imports rdf:resource="http://www.w3.org/ns/dcat#"/&gt;</w:t>
      </w:r>
    </w:p>
    <w:p w:rsidR="007F40B5" w:rsidRPr="0017077E" w:rsidDel="00975C1C" w:rsidRDefault="007F40B5" w:rsidP="007F40B5">
      <w:pPr>
        <w:spacing w:before="0" w:line="240" w:lineRule="exact"/>
        <w:rPr>
          <w:del w:id="1507" w:author="Ha Suwook" w:date="2019-05-07T15:28:00Z"/>
          <w:sz w:val="20"/>
          <w:szCs w:val="20"/>
          <w:lang w:val="en-US"/>
        </w:rPr>
      </w:pPr>
      <w:del w:id="1508" w:author="Ha Suwook" w:date="2019-05-07T15:28:00Z">
        <w:r w:rsidRPr="0017077E" w:rsidDel="00975C1C">
          <w:rPr>
            <w:sz w:val="20"/>
            <w:szCs w:val="20"/>
            <w:lang w:val="en-US"/>
          </w:rPr>
          <w:delText xml:space="preserve">        &lt;owl:imports rdf:resource="http://www.w3.org/2004/02/skos/core"/&gt;</w:delText>
        </w:r>
      </w:del>
    </w:p>
    <w:p w:rsidR="007F40B5" w:rsidRPr="0017077E" w:rsidRDefault="007F40B5">
      <w:pPr>
        <w:spacing w:before="0" w:line="240" w:lineRule="exact"/>
        <w:ind w:firstLineChars="200" w:firstLine="400"/>
        <w:rPr>
          <w:sz w:val="20"/>
          <w:szCs w:val="20"/>
          <w:lang w:val="en-US"/>
        </w:rPr>
        <w:pPrChange w:id="1509" w:author="Ha Suwook" w:date="2019-05-07T15:28:00Z">
          <w:pPr>
            <w:spacing w:before="0" w:line="240" w:lineRule="exact"/>
          </w:pPr>
        </w:pPrChange>
      </w:pPr>
      <w:del w:id="1510" w:author="Ha Suwook" w:date="2019-05-07T15:28:00Z">
        <w:r w:rsidRPr="0017077E" w:rsidDel="00975C1C">
          <w:rPr>
            <w:sz w:val="20"/>
            <w:szCs w:val="20"/>
            <w:lang w:val="en-US"/>
          </w:rPr>
          <w:delText xml:space="preserve">        </w:delText>
        </w:r>
      </w:del>
      <w:r w:rsidRPr="0017077E">
        <w:rPr>
          <w:sz w:val="20"/>
          <w:szCs w:val="20"/>
          <w:lang w:val="en-US"/>
        </w:rPr>
        <w:t>&lt;owl:imports rdf:resource="https://www.w3.org/2002/07/owl#"/&gt;</w:t>
      </w:r>
    </w:p>
    <w:p w:rsidR="007F40B5" w:rsidRPr="0017077E" w:rsidRDefault="007F40B5" w:rsidP="007F40B5">
      <w:pPr>
        <w:spacing w:before="0" w:line="240" w:lineRule="exact"/>
        <w:rPr>
          <w:sz w:val="20"/>
          <w:szCs w:val="20"/>
          <w:lang w:val="en-US"/>
        </w:rPr>
      </w:pPr>
      <w:r w:rsidRPr="0017077E">
        <w:rPr>
          <w:sz w:val="20"/>
          <w:szCs w:val="20"/>
          <w:lang w:val="en-US"/>
        </w:rPr>
        <w:t xml:space="preserve">    &lt;/owl:Ontology&gt;</w:t>
      </w:r>
    </w:p>
    <w:bookmarkEnd w:id="1486"/>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Annotation properties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r w:rsidRPr="0017077E">
        <w:rPr>
          <w:sz w:val="20"/>
          <w:szCs w:val="20"/>
          <w:lang w:val="en-US"/>
        </w:rPr>
        <w:t xml:space="preserve">    &lt;!-- http://www.w3.org/2002/07/owl#versionInfo --&gt;</w:t>
      </w:r>
    </w:p>
    <w:p w:rsidR="007F40B5" w:rsidRPr="0017077E" w:rsidRDefault="007F40B5" w:rsidP="007F40B5">
      <w:pPr>
        <w:spacing w:before="0" w:line="240" w:lineRule="exact"/>
        <w:rPr>
          <w:sz w:val="20"/>
          <w:szCs w:val="20"/>
          <w:lang w:val="en-US"/>
        </w:rPr>
      </w:pP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&lt;rdf:Description rdf:about="http://www.w3.org/2002/07/owl#versionInfo"&gt;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w:t>
      </w:r>
      <w:r w:rsidRPr="003469B3">
        <w:rPr>
          <w:sz w:val="20"/>
          <w:szCs w:val="20"/>
          <w:highlight w:val="yellow"/>
          <w:lang w:val="fr-CH"/>
          <w:rPrChange w:id="1511" w:author="Ha Suwook" w:date="2019-05-07T15:10:00Z">
            <w:rPr>
              <w:sz w:val="20"/>
              <w:szCs w:val="20"/>
              <w:lang w:val="fr-CH"/>
            </w:rPr>
          </w:rPrChange>
        </w:rPr>
        <w:t>Y.bdm-sch</w:t>
      </w:r>
      <w:r w:rsidRPr="0094657C">
        <w:rPr>
          <w:sz w:val="20"/>
          <w:szCs w:val="20"/>
          <w:lang w:val="fr-CH"/>
        </w:rPr>
        <w:t>/bigdata</w:t>
      </w:r>
      <w:del w:id="1512" w:author="Ha Suwook" w:date="2019-05-07T13:46:00Z">
        <w:r w:rsidRPr="0094657C" w:rsidDel="00A90E28">
          <w:rPr>
            <w:sz w:val="20"/>
            <w:szCs w:val="20"/>
            <w:lang w:val="fr-CH"/>
          </w:rPr>
          <w:delText>catalouge</w:delText>
        </w:r>
      </w:del>
      <w:ins w:id="1513" w:author="Ha Suwook" w:date="2019-05-07T13:46:00Z">
        <w:r w:rsidR="00A90E28">
          <w:rPr>
            <w:sz w:val="20"/>
            <w:szCs w:val="20"/>
            <w:lang w:val="fr-CH"/>
          </w:rPr>
          <w:t>catalogue</w:t>
        </w:r>
      </w:ins>
      <w:r w:rsidRPr="0094657C">
        <w:rPr>
          <w:sz w:val="20"/>
          <w:szCs w:val="20"/>
          <w:lang w:val="fr-CH"/>
        </w:rPr>
        <w:t>#Catalogue"/&gt;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&lt;/rdf:Description&gt;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http://www.w3.org/ns/dcat#byteSize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&lt;owl:AnnotationProperty rdf:about="http://www.w3.org/ns/dcat#byteSize"&gt;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w:t>
      </w:r>
      <w:r w:rsidRPr="00651DAA">
        <w:rPr>
          <w:sz w:val="20"/>
          <w:szCs w:val="20"/>
          <w:highlight w:val="yellow"/>
          <w:lang w:val="fr-CH"/>
          <w:rPrChange w:id="1514" w:author="Ha Suwook" w:date="2019-05-07T15:10:00Z">
            <w:rPr>
              <w:sz w:val="20"/>
              <w:szCs w:val="20"/>
              <w:lang w:val="fr-CH"/>
            </w:rPr>
          </w:rPrChange>
        </w:rPr>
        <w:t>Y.bdm-sch</w:t>
      </w:r>
      <w:r w:rsidRPr="0094657C">
        <w:rPr>
          <w:sz w:val="20"/>
          <w:szCs w:val="20"/>
          <w:lang w:val="fr-CH"/>
        </w:rPr>
        <w:t>/bigdata</w:t>
      </w:r>
      <w:del w:id="1515" w:author="Ha Suwook" w:date="2019-05-07T13:46:00Z">
        <w:r w:rsidRPr="0094657C" w:rsidDel="00A90E28">
          <w:rPr>
            <w:sz w:val="20"/>
            <w:szCs w:val="20"/>
            <w:lang w:val="fr-CH"/>
          </w:rPr>
          <w:delText>catalouge</w:delText>
        </w:r>
      </w:del>
      <w:ins w:id="1516" w:author="Ha Suwook" w:date="2019-05-07T13:46:00Z">
        <w:r w:rsidR="00A90E28">
          <w:rPr>
            <w:sz w:val="20"/>
            <w:szCs w:val="20"/>
            <w:lang w:val="fr-CH"/>
          </w:rPr>
          <w:t>catalogue</w:t>
        </w:r>
      </w:ins>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&lt;/owl:AnnotationProperty&gt;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Object Properties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    </w:t>
      </w:r>
    </w:p>
    <w:p w:rsidR="007F40B5" w:rsidRPr="0017077E" w:rsidRDefault="007F40B5" w:rsidP="007F40B5">
      <w:pPr>
        <w:spacing w:before="0" w:line="240" w:lineRule="exact"/>
        <w:rPr>
          <w:sz w:val="20"/>
          <w:szCs w:val="20"/>
          <w:lang w:val="en-US"/>
        </w:rPr>
      </w:pPr>
    </w:p>
    <w:p w:rsidR="007F40B5" w:rsidRPr="003E536A" w:rsidRDefault="007F40B5" w:rsidP="007F40B5">
      <w:pPr>
        <w:spacing w:before="0" w:line="240" w:lineRule="exact"/>
        <w:rPr>
          <w:sz w:val="20"/>
          <w:szCs w:val="20"/>
          <w:highlight w:val="yellow"/>
          <w:lang w:val="en-US"/>
        </w:rPr>
      </w:pPr>
      <w:bookmarkStart w:id="1517" w:name="_Hlk8656596"/>
      <w:r w:rsidRPr="0017077E">
        <w:rPr>
          <w:sz w:val="20"/>
          <w:szCs w:val="20"/>
          <w:lang w:val="en-US"/>
        </w:rPr>
        <w:t xml:space="preserve">    </w:t>
      </w:r>
      <w:r w:rsidRPr="003E536A">
        <w:rPr>
          <w:sz w:val="20"/>
          <w:szCs w:val="20"/>
          <w:highlight w:val="yellow"/>
          <w:lang w:val="en-US"/>
        </w:rPr>
        <w:t>&lt;!-- http://purl.org/dc/elements/1.1/hasRelation --&gt;</w:t>
      </w:r>
    </w:p>
    <w:p w:rsidR="007F40B5" w:rsidRPr="003E536A" w:rsidRDefault="007F40B5" w:rsidP="007F40B5">
      <w:pPr>
        <w:spacing w:before="0" w:line="240" w:lineRule="exact"/>
        <w:rPr>
          <w:sz w:val="20"/>
          <w:szCs w:val="20"/>
          <w:highlight w:val="yellow"/>
          <w:lang w:val="en-US"/>
        </w:rPr>
      </w:pPr>
    </w:p>
    <w:p w:rsidR="007F40B5" w:rsidRPr="003E536A" w:rsidRDefault="007F40B5" w:rsidP="007F40B5">
      <w:pPr>
        <w:spacing w:before="0" w:line="240" w:lineRule="exact"/>
        <w:rPr>
          <w:sz w:val="20"/>
          <w:szCs w:val="20"/>
          <w:highlight w:val="yellow"/>
          <w:lang w:val="en-US"/>
        </w:rPr>
      </w:pPr>
      <w:r w:rsidRPr="003E536A">
        <w:rPr>
          <w:sz w:val="20"/>
          <w:szCs w:val="20"/>
          <w:highlight w:val="yellow"/>
          <w:lang w:val="en-US"/>
        </w:rPr>
        <w:t xml:space="preserve">    &lt;owl:ObjectProperty rdf:about="http://purl.org/dc/elements/1.1/hasRelation"&gt;</w:t>
      </w:r>
    </w:p>
    <w:p w:rsidR="007F40B5" w:rsidRPr="003E536A" w:rsidRDefault="007F40B5" w:rsidP="007F40B5">
      <w:pPr>
        <w:spacing w:before="0" w:line="240" w:lineRule="exact"/>
        <w:rPr>
          <w:sz w:val="20"/>
          <w:szCs w:val="20"/>
          <w:highlight w:val="yellow"/>
          <w:lang w:val="fr-CH"/>
        </w:rPr>
      </w:pPr>
      <w:r w:rsidRPr="003E536A">
        <w:rPr>
          <w:sz w:val="20"/>
          <w:szCs w:val="20"/>
          <w:highlight w:val="yellow"/>
          <w:lang w:val="en-US"/>
        </w:rPr>
        <w:t xml:space="preserve">        </w:t>
      </w:r>
      <w:r w:rsidRPr="003E536A">
        <w:rPr>
          <w:sz w:val="20"/>
          <w:szCs w:val="20"/>
          <w:highlight w:val="yellow"/>
          <w:lang w:val="fr-CH"/>
        </w:rPr>
        <w:t>&lt;rdfs:domain rdf:resource="http://www.itu.int/xml-namespace/itut/Y.bdm-sch/bigdata</w:t>
      </w:r>
      <w:del w:id="1518" w:author="Ha Suwook" w:date="2019-05-07T13:46:00Z">
        <w:r w:rsidRPr="003E536A" w:rsidDel="00A90E28">
          <w:rPr>
            <w:sz w:val="20"/>
            <w:szCs w:val="20"/>
            <w:highlight w:val="yellow"/>
            <w:lang w:val="fr-CH"/>
          </w:rPr>
          <w:delText>catalouge</w:delText>
        </w:r>
      </w:del>
      <w:ins w:id="1519" w:author="Ha Suwook" w:date="2019-05-07T13:46:00Z">
        <w:r w:rsidR="00A90E28">
          <w:rPr>
            <w:sz w:val="20"/>
            <w:szCs w:val="20"/>
            <w:highlight w:val="yellow"/>
            <w:lang w:val="fr-CH"/>
          </w:rPr>
          <w:t>catalogue</w:t>
        </w:r>
      </w:ins>
      <w:r w:rsidRPr="003E536A">
        <w:rPr>
          <w:sz w:val="20"/>
          <w:szCs w:val="20"/>
          <w:highlight w:val="yellow"/>
          <w:lang w:val="fr-CH"/>
        </w:rPr>
        <w:t>#</w:t>
      </w:r>
      <w:del w:id="1520" w:author="Ha Suwook" w:date="2019-05-07T11:43:00Z">
        <w:r w:rsidRPr="003E536A" w:rsidDel="006C50C1">
          <w:rPr>
            <w:sz w:val="20"/>
            <w:szCs w:val="20"/>
            <w:highlight w:val="yellow"/>
            <w:lang w:val="fr-CH"/>
          </w:rPr>
          <w:delText>Dataset</w:delText>
        </w:r>
      </w:del>
      <w:ins w:id="1521" w:author="Ha Suwook" w:date="2019-05-07T11:43:00Z">
        <w:r w:rsidR="006C50C1">
          <w:rPr>
            <w:sz w:val="20"/>
            <w:szCs w:val="20"/>
            <w:highlight w:val="yellow"/>
            <w:lang w:val="fr-CH"/>
          </w:rPr>
          <w:t>Catalogue</w:t>
        </w:r>
      </w:ins>
      <w:r w:rsidRPr="003E536A">
        <w:rPr>
          <w:sz w:val="20"/>
          <w:szCs w:val="20"/>
          <w:highlight w:val="yellow"/>
          <w:lang w:val="fr-CH"/>
        </w:rPr>
        <w:t>"/&gt;</w:t>
      </w:r>
    </w:p>
    <w:p w:rsidR="007F40B5" w:rsidRPr="003E536A" w:rsidRDefault="007F40B5" w:rsidP="007F40B5">
      <w:pPr>
        <w:spacing w:before="0" w:line="240" w:lineRule="exact"/>
        <w:rPr>
          <w:sz w:val="20"/>
          <w:szCs w:val="20"/>
          <w:highlight w:val="yellow"/>
          <w:lang w:val="en-US"/>
        </w:rPr>
      </w:pPr>
      <w:r w:rsidRPr="003E536A">
        <w:rPr>
          <w:sz w:val="20"/>
          <w:szCs w:val="20"/>
          <w:highlight w:val="yellow"/>
          <w:lang w:val="fr-CH"/>
        </w:rPr>
        <w:t xml:space="preserve">        </w:t>
      </w:r>
      <w:r w:rsidRPr="003E536A">
        <w:rPr>
          <w:sz w:val="20"/>
          <w:szCs w:val="20"/>
          <w:highlight w:val="yellow"/>
          <w:lang w:val="en-US"/>
        </w:rPr>
        <w:t>&lt;rdfs:range rdf:resource="http://www.itu.int/xml-namespace/itut/Y.bdm-sch/bigdata</w:t>
      </w:r>
      <w:del w:id="1522" w:author="Ha Suwook" w:date="2019-05-07T13:46:00Z">
        <w:r w:rsidRPr="003E536A" w:rsidDel="00A90E28">
          <w:rPr>
            <w:sz w:val="20"/>
            <w:szCs w:val="20"/>
            <w:highlight w:val="yellow"/>
            <w:lang w:val="en-US"/>
          </w:rPr>
          <w:delText>catalouge</w:delText>
        </w:r>
      </w:del>
      <w:ins w:id="1523" w:author="Ha Suwook" w:date="2019-05-07T13:46:00Z">
        <w:r w:rsidR="00A90E28">
          <w:rPr>
            <w:sz w:val="20"/>
            <w:szCs w:val="20"/>
            <w:highlight w:val="yellow"/>
            <w:lang w:val="en-US"/>
          </w:rPr>
          <w:t>catalogue</w:t>
        </w:r>
      </w:ins>
      <w:r w:rsidRPr="003E536A">
        <w:rPr>
          <w:sz w:val="20"/>
          <w:szCs w:val="20"/>
          <w:highlight w:val="yellow"/>
          <w:lang w:val="en-US"/>
        </w:rPr>
        <w:t>#</w:t>
      </w:r>
      <w:del w:id="1524" w:author="Ha Suwook" w:date="2019-05-07T11:43:00Z">
        <w:r w:rsidRPr="003E536A" w:rsidDel="006C50C1">
          <w:rPr>
            <w:sz w:val="20"/>
            <w:szCs w:val="20"/>
            <w:highlight w:val="yellow"/>
            <w:lang w:val="en-US"/>
          </w:rPr>
          <w:delText>Dataset</w:delText>
        </w:r>
      </w:del>
      <w:ins w:id="1525" w:author="Ha Suwook" w:date="2019-05-07T11:43:00Z">
        <w:r w:rsidR="006C50C1">
          <w:rPr>
            <w:sz w:val="20"/>
            <w:szCs w:val="20"/>
            <w:highlight w:val="yellow"/>
            <w:lang w:val="en-US"/>
          </w:rPr>
          <w:t>Catalogue</w:t>
        </w:r>
      </w:ins>
      <w:r w:rsidRPr="003E536A">
        <w:rPr>
          <w:sz w:val="20"/>
          <w:szCs w:val="20"/>
          <w:highlight w:val="yellow"/>
          <w:lang w:val="en-US"/>
        </w:rPr>
        <w:t>"/&gt;</w:t>
      </w:r>
    </w:p>
    <w:p w:rsidR="007F40B5" w:rsidRPr="0017077E" w:rsidRDefault="007F40B5" w:rsidP="007F40B5">
      <w:pPr>
        <w:spacing w:before="0" w:line="240" w:lineRule="exact"/>
        <w:rPr>
          <w:sz w:val="20"/>
          <w:szCs w:val="20"/>
          <w:lang w:val="en-US"/>
        </w:rPr>
      </w:pPr>
      <w:r w:rsidRPr="003E536A">
        <w:rPr>
          <w:sz w:val="20"/>
          <w:szCs w:val="20"/>
          <w:highlight w:val="yellow"/>
          <w:lang w:val="en-US"/>
        </w:rPr>
        <w:lastRenderedPageBreak/>
        <w:t xml:space="preserve">    &lt;/owl:ObjectProperty&gt;</w:t>
      </w:r>
    </w:p>
    <w:bookmarkEnd w:id="1517"/>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526" w:author="Ha Suwook" w:date="2019-05-07T13:46:00Z">
        <w:r w:rsidRPr="0017077E" w:rsidDel="00A90E28">
          <w:rPr>
            <w:sz w:val="20"/>
            <w:szCs w:val="20"/>
            <w:lang w:val="en-US"/>
          </w:rPr>
          <w:delText>catalouge</w:delText>
        </w:r>
      </w:del>
      <w:ins w:id="1527" w:author="Ha Suwook" w:date="2019-05-07T13:46:00Z">
        <w:r w:rsidR="00A90E28">
          <w:rPr>
            <w:sz w:val="20"/>
            <w:szCs w:val="20"/>
            <w:lang w:val="en-US"/>
          </w:rPr>
          <w:t>catalogue</w:t>
        </w:r>
      </w:ins>
      <w:r w:rsidRPr="0017077E">
        <w:rPr>
          <w:sz w:val="20"/>
          <w:szCs w:val="20"/>
          <w:lang w:val="en-US"/>
        </w:rPr>
        <w:t>#contact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28" w:author="Ha Suwook" w:date="2019-05-07T13:46:00Z">
        <w:r w:rsidRPr="0017077E" w:rsidDel="00A90E28">
          <w:rPr>
            <w:sz w:val="20"/>
            <w:szCs w:val="20"/>
            <w:lang w:val="en-US"/>
          </w:rPr>
          <w:delText>catalouge</w:delText>
        </w:r>
      </w:del>
      <w:ins w:id="1529" w:author="Ha Suwook" w:date="2019-05-07T13:46:00Z">
        <w:r w:rsidR="00A90E28">
          <w:rPr>
            <w:sz w:val="20"/>
            <w:szCs w:val="20"/>
            <w:lang w:val="en-US"/>
          </w:rPr>
          <w:t>catalogue</w:t>
        </w:r>
      </w:ins>
      <w:r w:rsidRPr="0017077E">
        <w:rPr>
          <w:sz w:val="20"/>
          <w:szCs w:val="20"/>
          <w:lang w:val="en-US"/>
        </w:rPr>
        <w:t>#contact"&gt;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30" w:author="Ha Suwook" w:date="2019-05-07T13:46:00Z">
        <w:r w:rsidRPr="0094657C" w:rsidDel="00A90E28">
          <w:rPr>
            <w:sz w:val="20"/>
            <w:szCs w:val="20"/>
            <w:lang w:val="fr-CH"/>
          </w:rPr>
          <w:delText>catalouge</w:delText>
        </w:r>
      </w:del>
      <w:ins w:id="1531" w:author="Ha Suwook" w:date="2019-05-07T13:46:00Z">
        <w:r w:rsidR="00A90E28">
          <w:rPr>
            <w:sz w:val="20"/>
            <w:szCs w:val="20"/>
            <w:lang w:val="fr-CH"/>
          </w:rPr>
          <w:t>catalogue</w:t>
        </w:r>
      </w:ins>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del w:id="1532" w:author="Ha Suwook" w:date="2019-05-07T13:46:00Z">
        <w:r w:rsidRPr="0017077E" w:rsidDel="00A90E28">
          <w:rPr>
            <w:sz w:val="20"/>
            <w:szCs w:val="20"/>
            <w:lang w:val="en-US"/>
          </w:rPr>
          <w:delText>catalouge</w:delText>
        </w:r>
      </w:del>
      <w:ins w:id="1533" w:author="Ha Suwook" w:date="2019-05-07T13:46:00Z">
        <w:r w:rsidR="00A90E28">
          <w:rPr>
            <w:sz w:val="20"/>
            <w:szCs w:val="20"/>
            <w:lang w:val="en-US"/>
          </w:rPr>
          <w:t>catalogue</w:t>
        </w:r>
      </w:ins>
      <w:r w:rsidRPr="0017077E">
        <w:rPr>
          <w:sz w:val="20"/>
          <w:szCs w:val="20"/>
          <w:lang w:val="en-US"/>
        </w:rPr>
        <w:t>#ContactType"/&gt;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required to enable contact with the responsible person and/or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534" w:author="Ha Suwook" w:date="2019-05-07T13:46:00Z">
        <w:r w:rsidRPr="0017077E" w:rsidDel="00A90E28">
          <w:rPr>
            <w:sz w:val="20"/>
            <w:szCs w:val="20"/>
            <w:lang w:val="en-US"/>
          </w:rPr>
          <w:delText>catalouge</w:delText>
        </w:r>
      </w:del>
      <w:ins w:id="1535" w:author="Ha Suwook" w:date="2019-05-07T13:46:00Z">
        <w:r w:rsidR="00A90E28">
          <w:rPr>
            <w:sz w:val="20"/>
            <w:szCs w:val="20"/>
            <w:lang w:val="en-US"/>
          </w:rPr>
          <w:t>catalogue</w:t>
        </w:r>
      </w:ins>
      <w:r w:rsidRPr="0017077E">
        <w:rPr>
          <w:sz w:val="20"/>
          <w:szCs w:val="20"/>
          <w:lang w:val="en-US"/>
        </w:rPr>
        <w:t>#contactPoint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36" w:author="Ha Suwook" w:date="2019-05-07T13:46:00Z">
        <w:r w:rsidRPr="0017077E" w:rsidDel="00A90E28">
          <w:rPr>
            <w:sz w:val="20"/>
            <w:szCs w:val="20"/>
            <w:lang w:val="en-US"/>
          </w:rPr>
          <w:delText>catalouge</w:delText>
        </w:r>
      </w:del>
      <w:ins w:id="1537" w:author="Ha Suwook" w:date="2019-05-07T13:46:00Z">
        <w:r w:rsidR="00A90E28">
          <w:rPr>
            <w:sz w:val="20"/>
            <w:szCs w:val="20"/>
            <w:lang w:val="en-US"/>
          </w:rPr>
          <w:t>catalogue</w:t>
        </w:r>
      </w:ins>
      <w:r w:rsidRPr="0017077E">
        <w:rPr>
          <w:sz w:val="20"/>
          <w:szCs w:val="20"/>
          <w:lang w:val="en-US"/>
        </w:rPr>
        <w:t>#contactPoint"&gt;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38" w:author="Ha Suwook" w:date="2019-05-07T13:46:00Z">
        <w:r w:rsidRPr="0094657C" w:rsidDel="00A90E28">
          <w:rPr>
            <w:sz w:val="20"/>
            <w:szCs w:val="20"/>
            <w:lang w:val="fr-CH"/>
          </w:rPr>
          <w:delText>catalouge</w:delText>
        </w:r>
      </w:del>
      <w:ins w:id="1539" w:author="Ha Suwook" w:date="2019-05-07T13:46:00Z">
        <w:r w:rsidR="00A90E28">
          <w:rPr>
            <w:sz w:val="20"/>
            <w:szCs w:val="20"/>
            <w:lang w:val="fr-CH"/>
          </w:rPr>
          <w:t>catalogue</w:t>
        </w:r>
      </w:ins>
      <w:r w:rsidRPr="0094657C">
        <w:rPr>
          <w:sz w:val="20"/>
          <w:szCs w:val="20"/>
          <w:lang w:val="fr-CH"/>
        </w:rPr>
        <w:t>#Dataset"/&gt;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del w:id="1540" w:author="Ha Suwook" w:date="2019-05-07T13:46:00Z">
        <w:r w:rsidRPr="0094657C" w:rsidDel="00A90E28">
          <w:rPr>
            <w:sz w:val="20"/>
            <w:szCs w:val="20"/>
            <w:lang w:val="fr-CH"/>
          </w:rPr>
          <w:delText>catalouge</w:delText>
        </w:r>
      </w:del>
      <w:ins w:id="1541" w:author="Ha Suwook" w:date="2019-05-07T13:46:00Z">
        <w:r w:rsidR="00A90E28">
          <w:rPr>
            <w:sz w:val="20"/>
            <w:szCs w:val="20"/>
            <w:lang w:val="fr-CH"/>
          </w:rPr>
          <w:t>catalogue</w:t>
        </w:r>
      </w:ins>
      <w:r w:rsidRPr="0094657C">
        <w:rPr>
          <w:sz w:val="20"/>
          <w:szCs w:val="20"/>
          <w:lang w:val="fr-CH"/>
        </w:rPr>
        <w:t>#ResponsibleParty"/&gt;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&lt;rdfs:comment&gt;data quality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542" w:author="Ha Suwook" w:date="2019-05-07T13:46:00Z">
        <w:r w:rsidRPr="0017077E" w:rsidDel="00A90E28">
          <w:rPr>
            <w:sz w:val="20"/>
            <w:szCs w:val="20"/>
            <w:lang w:val="en-US"/>
          </w:rPr>
          <w:delText>catalouge</w:delText>
        </w:r>
      </w:del>
      <w:ins w:id="1543" w:author="Ha Suwook" w:date="2019-05-07T13:46:00Z">
        <w:r w:rsidR="00A90E28">
          <w:rPr>
            <w:sz w:val="20"/>
            <w:szCs w:val="20"/>
            <w:lang w:val="en-US"/>
          </w:rPr>
          <w:t>catalogue</w:t>
        </w:r>
      </w:ins>
      <w:r w:rsidRPr="0017077E">
        <w:rPr>
          <w:sz w:val="20"/>
          <w:szCs w:val="20"/>
          <w:lang w:val="en-US"/>
        </w:rPr>
        <w:t>#dataQuality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44" w:author="Ha Suwook" w:date="2019-05-07T13:46:00Z">
        <w:r w:rsidRPr="0017077E" w:rsidDel="00A90E28">
          <w:rPr>
            <w:sz w:val="20"/>
            <w:szCs w:val="20"/>
            <w:lang w:val="en-US"/>
          </w:rPr>
          <w:delText>catalouge</w:delText>
        </w:r>
      </w:del>
      <w:ins w:id="1545" w:author="Ha Suwook" w:date="2019-05-07T13:46:00Z">
        <w:r w:rsidR="00A90E28">
          <w:rPr>
            <w:sz w:val="20"/>
            <w:szCs w:val="20"/>
            <w:lang w:val="en-US"/>
          </w:rPr>
          <w:t>catalogue</w:t>
        </w:r>
      </w:ins>
      <w:r w:rsidRPr="0017077E">
        <w:rPr>
          <w:sz w:val="20"/>
          <w:szCs w:val="20"/>
          <w:lang w:val="en-US"/>
        </w:rPr>
        <w:t>#dataQuality"&gt;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46" w:author="Ha Suwook" w:date="2019-05-07T13:46:00Z">
        <w:r w:rsidRPr="0094657C" w:rsidDel="00A90E28">
          <w:rPr>
            <w:sz w:val="20"/>
            <w:szCs w:val="20"/>
            <w:lang w:val="fr-CH"/>
          </w:rPr>
          <w:delText>catalouge</w:delText>
        </w:r>
      </w:del>
      <w:ins w:id="1547" w:author="Ha Suwook" w:date="2019-05-07T13:46:00Z">
        <w:r w:rsidR="00A90E28">
          <w:rPr>
            <w:sz w:val="20"/>
            <w:szCs w:val="20"/>
            <w:lang w:val="fr-CH"/>
          </w:rPr>
          <w:t>catalogue</w:t>
        </w:r>
      </w:ins>
      <w:r w:rsidRPr="0094657C">
        <w:rPr>
          <w:sz w:val="20"/>
          <w:szCs w:val="20"/>
          <w:lang w:val="fr-CH"/>
        </w:rPr>
        <w:t>#Catalogue"/&gt;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del w:id="1548" w:author="Ha Suwook" w:date="2019-05-07T13:46:00Z">
        <w:r w:rsidRPr="0017077E" w:rsidDel="00A90E28">
          <w:rPr>
            <w:sz w:val="20"/>
            <w:szCs w:val="20"/>
            <w:lang w:val="en-US"/>
          </w:rPr>
          <w:delText>catalouge</w:delText>
        </w:r>
      </w:del>
      <w:ins w:id="1549" w:author="Ha Suwook" w:date="2019-05-07T13:46:00Z">
        <w:r w:rsidR="00A90E28">
          <w:rPr>
            <w:sz w:val="20"/>
            <w:szCs w:val="20"/>
            <w:lang w:val="en-US"/>
          </w:rPr>
          <w:t>catalogue</w:t>
        </w:r>
      </w:ins>
      <w:r w:rsidRPr="0017077E">
        <w:rPr>
          <w:sz w:val="20"/>
          <w:szCs w:val="20"/>
          <w:lang w:val="en-US"/>
        </w:rPr>
        <w:t>#DataQuality"/&gt;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550" w:author="Ha Suwook" w:date="2019-05-07T13:46:00Z">
        <w:r w:rsidRPr="0017077E" w:rsidDel="00A90E28">
          <w:rPr>
            <w:sz w:val="20"/>
            <w:szCs w:val="20"/>
            <w:lang w:val="en-US"/>
          </w:rPr>
          <w:delText>catalouge</w:delText>
        </w:r>
      </w:del>
      <w:ins w:id="1551" w:author="Ha Suwook" w:date="2019-05-07T13:46:00Z">
        <w:r w:rsidR="00A90E28">
          <w:rPr>
            <w:sz w:val="20"/>
            <w:szCs w:val="20"/>
            <w:lang w:val="en-US"/>
          </w:rPr>
          <w:t>catalogue</w:t>
        </w:r>
      </w:ins>
      <w:r w:rsidRPr="0017077E">
        <w:rPr>
          <w:sz w:val="20"/>
          <w:szCs w:val="20"/>
          <w:lang w:val="en-US"/>
        </w:rPr>
        <w:t>#dataRight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52" w:author="Ha Suwook" w:date="2019-05-07T13:46:00Z">
        <w:r w:rsidRPr="0017077E" w:rsidDel="00A90E28">
          <w:rPr>
            <w:sz w:val="20"/>
            <w:szCs w:val="20"/>
            <w:lang w:val="en-US"/>
          </w:rPr>
          <w:delText>catalouge</w:delText>
        </w:r>
      </w:del>
      <w:ins w:id="1553" w:author="Ha Suwook" w:date="2019-05-07T13:46:00Z">
        <w:r w:rsidR="00A90E28">
          <w:rPr>
            <w:sz w:val="20"/>
            <w:szCs w:val="20"/>
            <w:lang w:val="en-US"/>
          </w:rPr>
          <w:t>catalogue</w:t>
        </w:r>
      </w:ins>
      <w:r w:rsidRPr="0017077E">
        <w:rPr>
          <w:sz w:val="20"/>
          <w:szCs w:val="20"/>
          <w:lang w:val="en-US"/>
        </w:rPr>
        <w:t>#dataRight"&gt;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54" w:author="Ha Suwook" w:date="2019-05-07T13:46:00Z">
        <w:r w:rsidRPr="0094657C" w:rsidDel="00A90E28">
          <w:rPr>
            <w:sz w:val="20"/>
            <w:szCs w:val="20"/>
            <w:lang w:val="fr-CH"/>
          </w:rPr>
          <w:delText>catalouge</w:delText>
        </w:r>
      </w:del>
      <w:ins w:id="1555" w:author="Ha Suwook" w:date="2019-05-07T13:46:00Z">
        <w:r w:rsidR="00A90E28">
          <w:rPr>
            <w:sz w:val="20"/>
            <w:szCs w:val="20"/>
            <w:lang w:val="fr-CH"/>
          </w:rPr>
          <w:t>catalogue</w:t>
        </w:r>
      </w:ins>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del w:id="1556" w:author="Ha Suwook" w:date="2019-05-07T13:46:00Z">
        <w:r w:rsidRPr="0017077E" w:rsidDel="00A90E28">
          <w:rPr>
            <w:sz w:val="20"/>
            <w:szCs w:val="20"/>
            <w:lang w:val="en-US"/>
          </w:rPr>
          <w:delText>catalouge</w:delText>
        </w:r>
      </w:del>
      <w:ins w:id="1557" w:author="Ha Suwook" w:date="2019-05-07T13:46:00Z">
        <w:r w:rsidR="00A90E28">
          <w:rPr>
            <w:sz w:val="20"/>
            <w:szCs w:val="20"/>
            <w:lang w:val="en-US"/>
          </w:rPr>
          <w:t>catalogue</w:t>
        </w:r>
      </w:ins>
      <w:r w:rsidRPr="0017077E">
        <w:rPr>
          <w:sz w:val="20"/>
          <w:szCs w:val="20"/>
          <w:lang w:val="en-US"/>
        </w:rPr>
        <w:t>#DataRight"/&gt;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558" w:author="Ha Suwook" w:date="2019-05-07T13:46:00Z">
        <w:r w:rsidRPr="0017077E" w:rsidDel="00A90E28">
          <w:rPr>
            <w:sz w:val="20"/>
            <w:szCs w:val="20"/>
            <w:lang w:val="en-US"/>
          </w:rPr>
          <w:delText>catalouge</w:delText>
        </w:r>
      </w:del>
      <w:ins w:id="1559" w:author="Ha Suwook" w:date="2019-05-07T13:46:00Z">
        <w:r w:rsidR="00A90E28">
          <w:rPr>
            <w:sz w:val="20"/>
            <w:szCs w:val="20"/>
            <w:lang w:val="en-US"/>
          </w:rPr>
          <w:t>catalogue</w:t>
        </w:r>
      </w:ins>
      <w:r w:rsidRPr="0017077E">
        <w:rPr>
          <w:sz w:val="20"/>
          <w:szCs w:val="20"/>
          <w:lang w:val="en-US"/>
        </w:rPr>
        <w:t>#dataType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60" w:author="Ha Suwook" w:date="2019-05-07T13:46:00Z">
        <w:r w:rsidRPr="0017077E" w:rsidDel="00A90E28">
          <w:rPr>
            <w:sz w:val="20"/>
            <w:szCs w:val="20"/>
            <w:lang w:val="en-US"/>
          </w:rPr>
          <w:delText>catalouge</w:delText>
        </w:r>
      </w:del>
      <w:ins w:id="1561" w:author="Ha Suwook" w:date="2019-05-07T13:46:00Z">
        <w:r w:rsidR="00A90E28">
          <w:rPr>
            <w:sz w:val="20"/>
            <w:szCs w:val="20"/>
            <w:lang w:val="en-US"/>
          </w:rPr>
          <w:t>catalogue</w:t>
        </w:r>
      </w:ins>
      <w:r w:rsidRPr="0017077E">
        <w:rPr>
          <w:sz w:val="20"/>
          <w:szCs w:val="20"/>
          <w:lang w:val="en-US"/>
        </w:rPr>
        <w:t>#dataType"&gt;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62" w:author="Ha Suwook" w:date="2019-05-07T13:46:00Z">
        <w:r w:rsidRPr="0094657C" w:rsidDel="00A90E28">
          <w:rPr>
            <w:sz w:val="20"/>
            <w:szCs w:val="20"/>
            <w:lang w:val="fr-CH"/>
          </w:rPr>
          <w:delText>catalouge</w:delText>
        </w:r>
      </w:del>
      <w:ins w:id="1563" w:author="Ha Suwook" w:date="2019-05-07T13:46:00Z">
        <w:r w:rsidR="00A90E28">
          <w:rPr>
            <w:sz w:val="20"/>
            <w:szCs w:val="20"/>
            <w:lang w:val="fr-CH"/>
          </w:rPr>
          <w:t>catalogue</w:t>
        </w:r>
      </w:ins>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del w:id="1564" w:author="Ha Suwook" w:date="2019-05-07T13:46:00Z">
        <w:r w:rsidRPr="0017077E" w:rsidDel="00A90E28">
          <w:rPr>
            <w:sz w:val="20"/>
            <w:szCs w:val="20"/>
            <w:lang w:val="en-US"/>
          </w:rPr>
          <w:delText>catalouge</w:delText>
        </w:r>
      </w:del>
      <w:ins w:id="1565" w:author="Ha Suwook" w:date="2019-05-07T13:46:00Z">
        <w:r w:rsidR="00A90E28">
          <w:rPr>
            <w:sz w:val="20"/>
            <w:szCs w:val="20"/>
            <w:lang w:val="en-US"/>
          </w:rPr>
          <w:t>catalogue</w:t>
        </w:r>
      </w:ins>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&lt;rdfs:comment&gt;the type information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566" w:author="Ha Suwook" w:date="2019-05-07T13:46:00Z">
        <w:r w:rsidRPr="0017077E" w:rsidDel="00A90E28">
          <w:rPr>
            <w:sz w:val="20"/>
            <w:szCs w:val="20"/>
            <w:lang w:val="en-US"/>
          </w:rPr>
          <w:delText>catalouge</w:delText>
        </w:r>
      </w:del>
      <w:ins w:id="1567" w:author="Ha Suwook" w:date="2019-05-07T13:46:00Z">
        <w:r w:rsidR="00A90E28">
          <w:rPr>
            <w:sz w:val="20"/>
            <w:szCs w:val="20"/>
            <w:lang w:val="en-US"/>
          </w:rPr>
          <w:t>catalogue</w:t>
        </w:r>
      </w:ins>
      <w:r w:rsidRPr="0017077E">
        <w:rPr>
          <w:sz w:val="20"/>
          <w:szCs w:val="20"/>
          <w:lang w:val="en-US"/>
        </w:rPr>
        <w:t>#dataset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68" w:author="Ha Suwook" w:date="2019-05-07T13:46:00Z">
        <w:r w:rsidRPr="0017077E" w:rsidDel="00A90E28">
          <w:rPr>
            <w:sz w:val="20"/>
            <w:szCs w:val="20"/>
            <w:lang w:val="en-US"/>
          </w:rPr>
          <w:delText>catalouge</w:delText>
        </w:r>
      </w:del>
      <w:ins w:id="1569" w:author="Ha Suwook" w:date="2019-05-07T13:46:00Z">
        <w:r w:rsidR="00A90E28">
          <w:rPr>
            <w:sz w:val="20"/>
            <w:szCs w:val="20"/>
            <w:lang w:val="en-US"/>
          </w:rPr>
          <w:t>catalogue</w:t>
        </w:r>
      </w:ins>
      <w:r w:rsidRPr="0017077E">
        <w:rPr>
          <w:sz w:val="20"/>
          <w:szCs w:val="20"/>
          <w:lang w:val="en-US"/>
        </w:rPr>
        <w:t>#dataset"&gt;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70" w:author="Ha Suwook" w:date="2019-05-07T13:46:00Z">
        <w:r w:rsidRPr="0094657C" w:rsidDel="00A90E28">
          <w:rPr>
            <w:sz w:val="20"/>
            <w:szCs w:val="20"/>
            <w:lang w:val="fr-CH"/>
          </w:rPr>
          <w:delText>catalouge</w:delText>
        </w:r>
      </w:del>
      <w:ins w:id="1571" w:author="Ha Suwook" w:date="2019-05-07T13:46:00Z">
        <w:r w:rsidR="00A90E28">
          <w:rPr>
            <w:sz w:val="20"/>
            <w:szCs w:val="20"/>
            <w:lang w:val="fr-CH"/>
          </w:rPr>
          <w:t>catalogue</w:t>
        </w:r>
      </w:ins>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del w:id="1572" w:author="Ha Suwook" w:date="2019-05-07T13:46:00Z">
        <w:r w:rsidRPr="0094657C" w:rsidDel="00A90E28">
          <w:rPr>
            <w:sz w:val="20"/>
            <w:szCs w:val="20"/>
            <w:lang w:val="fr-CH"/>
          </w:rPr>
          <w:delText>catalouge</w:delText>
        </w:r>
      </w:del>
      <w:ins w:id="1573" w:author="Ha Suwook" w:date="2019-05-07T13:46:00Z">
        <w:r w:rsidR="00A90E28">
          <w:rPr>
            <w:sz w:val="20"/>
            <w:szCs w:val="20"/>
            <w:lang w:val="fr-CH"/>
          </w:rPr>
          <w:t>catalogue</w:t>
        </w:r>
      </w:ins>
      <w:r w:rsidRPr="0094657C">
        <w:rPr>
          <w:sz w:val="20"/>
          <w:szCs w:val="20"/>
          <w:lang w:val="fr-CH"/>
        </w:rPr>
        <w:t>#Dataset"/&gt;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&lt;rdfs:comment&gt;dataset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574" w:author="Ha Suwook" w:date="2019-05-07T13:46:00Z">
        <w:r w:rsidRPr="0017077E" w:rsidDel="00A90E28">
          <w:rPr>
            <w:sz w:val="20"/>
            <w:szCs w:val="20"/>
            <w:lang w:val="en-US"/>
          </w:rPr>
          <w:delText>catalouge</w:delText>
        </w:r>
      </w:del>
      <w:ins w:id="1575" w:author="Ha Suwook" w:date="2019-05-07T13:46:00Z">
        <w:r w:rsidR="00A90E28">
          <w:rPr>
            <w:sz w:val="20"/>
            <w:szCs w:val="20"/>
            <w:lang w:val="en-US"/>
          </w:rPr>
          <w:t>catalogue</w:t>
        </w:r>
      </w:ins>
      <w:r w:rsidRPr="0017077E">
        <w:rPr>
          <w:sz w:val="20"/>
          <w:szCs w:val="20"/>
          <w:lang w:val="en-US"/>
        </w:rPr>
        <w:t>#distribution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76" w:author="Ha Suwook" w:date="2019-05-07T13:46:00Z">
        <w:r w:rsidRPr="0017077E" w:rsidDel="00A90E28">
          <w:rPr>
            <w:sz w:val="20"/>
            <w:szCs w:val="20"/>
            <w:lang w:val="en-US"/>
          </w:rPr>
          <w:delText>catalouge</w:delText>
        </w:r>
      </w:del>
      <w:ins w:id="1577" w:author="Ha Suwook" w:date="2019-05-07T13:46:00Z">
        <w:r w:rsidR="00A90E28">
          <w:rPr>
            <w:sz w:val="20"/>
            <w:szCs w:val="20"/>
            <w:lang w:val="en-US"/>
          </w:rPr>
          <w:t>catalogue</w:t>
        </w:r>
      </w:ins>
      <w:r w:rsidRPr="0017077E">
        <w:rPr>
          <w:sz w:val="20"/>
          <w:szCs w:val="20"/>
          <w:lang w:val="en-US"/>
        </w:rPr>
        <w:t>#distribution"&gt;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78" w:author="Ha Suwook" w:date="2019-05-07T13:46:00Z">
        <w:r w:rsidRPr="0094657C" w:rsidDel="00A90E28">
          <w:rPr>
            <w:sz w:val="20"/>
            <w:szCs w:val="20"/>
            <w:lang w:val="fr-CH"/>
          </w:rPr>
          <w:delText>catalouge</w:delText>
        </w:r>
      </w:del>
      <w:ins w:id="1579" w:author="Ha Suwook" w:date="2019-05-07T13:46:00Z">
        <w:r w:rsidR="00A90E28">
          <w:rPr>
            <w:sz w:val="20"/>
            <w:szCs w:val="20"/>
            <w:lang w:val="fr-CH"/>
          </w:rPr>
          <w:t>catalogue</w:t>
        </w:r>
      </w:ins>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rdf:resource="http://www.itu.int/xml-namespace/itut/Y.bdm-sch/bigdata</w:t>
      </w:r>
      <w:del w:id="1580" w:author="Ha Suwook" w:date="2019-05-07T13:46:00Z">
        <w:r w:rsidRPr="0017077E" w:rsidDel="00A90E28">
          <w:rPr>
            <w:sz w:val="20"/>
            <w:szCs w:val="20"/>
            <w:lang w:val="en-US"/>
          </w:rPr>
          <w:delText>catalouge</w:delText>
        </w:r>
      </w:del>
      <w:ins w:id="1581" w:author="Ha Suwook" w:date="2019-05-07T13:46:00Z">
        <w:r w:rsidR="00A90E28">
          <w:rPr>
            <w:sz w:val="20"/>
            <w:szCs w:val="20"/>
            <w:lang w:val="en-US"/>
          </w:rPr>
          <w:t>catalogue</w:t>
        </w:r>
      </w:ins>
      <w:r w:rsidRPr="0017077E">
        <w:rPr>
          <w:sz w:val="20"/>
          <w:szCs w:val="20"/>
          <w:lang w:val="en-US"/>
        </w:rPr>
        <w:t>#Distribution"/&gt;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the distributor of and options for obtaining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582" w:author="Ha Suwook" w:date="2019-05-07T13:46:00Z">
        <w:r w:rsidRPr="0017077E" w:rsidDel="00A90E28">
          <w:rPr>
            <w:sz w:val="20"/>
            <w:szCs w:val="20"/>
            <w:lang w:val="en-US"/>
          </w:rPr>
          <w:delText>catalouge</w:delText>
        </w:r>
      </w:del>
      <w:ins w:id="1583" w:author="Ha Suwook" w:date="2019-05-07T13:46:00Z">
        <w:r w:rsidR="00A90E28">
          <w:rPr>
            <w:sz w:val="20"/>
            <w:szCs w:val="20"/>
            <w:lang w:val="en-US"/>
          </w:rPr>
          <w:t>catalogue</w:t>
        </w:r>
      </w:ins>
      <w:r w:rsidRPr="0017077E">
        <w:rPr>
          <w:sz w:val="20"/>
          <w:szCs w:val="20"/>
          <w:lang w:val="en-US"/>
        </w:rPr>
        <w:t>#record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84" w:author="Ha Suwook" w:date="2019-05-07T13:46:00Z">
        <w:r w:rsidRPr="0017077E" w:rsidDel="00A90E28">
          <w:rPr>
            <w:sz w:val="20"/>
            <w:szCs w:val="20"/>
            <w:lang w:val="en-US"/>
          </w:rPr>
          <w:delText>catalouge</w:delText>
        </w:r>
      </w:del>
      <w:ins w:id="1585" w:author="Ha Suwook" w:date="2019-05-07T13:46:00Z">
        <w:r w:rsidR="00A90E28">
          <w:rPr>
            <w:sz w:val="20"/>
            <w:szCs w:val="20"/>
            <w:lang w:val="en-US"/>
          </w:rPr>
          <w:t>catalogue</w:t>
        </w:r>
      </w:ins>
      <w:r w:rsidRPr="0017077E">
        <w:rPr>
          <w:sz w:val="20"/>
          <w:szCs w:val="20"/>
          <w:lang w:val="en-US"/>
        </w:rPr>
        <w:t>#record"&gt;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86" w:author="Ha Suwook" w:date="2019-05-07T13:46:00Z">
        <w:r w:rsidRPr="0094657C" w:rsidDel="00A90E28">
          <w:rPr>
            <w:sz w:val="20"/>
            <w:szCs w:val="20"/>
            <w:lang w:val="fr-CH"/>
          </w:rPr>
          <w:delText>catalouge</w:delText>
        </w:r>
      </w:del>
      <w:ins w:id="1587" w:author="Ha Suwook" w:date="2019-05-07T13:46:00Z">
        <w:r w:rsidR="00A90E28">
          <w:rPr>
            <w:sz w:val="20"/>
            <w:szCs w:val="20"/>
            <w:lang w:val="fr-CH"/>
          </w:rPr>
          <w:t>catalogue</w:t>
        </w:r>
      </w:ins>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del w:id="1588" w:author="Ha Suwook" w:date="2019-05-07T13:46:00Z">
        <w:r w:rsidRPr="0094657C" w:rsidDel="00A90E28">
          <w:rPr>
            <w:sz w:val="20"/>
            <w:szCs w:val="20"/>
            <w:lang w:val="fr-CH"/>
          </w:rPr>
          <w:delText>catalouge</w:delText>
        </w:r>
      </w:del>
      <w:ins w:id="1589" w:author="Ha Suwook" w:date="2019-05-07T13:46:00Z">
        <w:r w:rsidR="00A90E28">
          <w:rPr>
            <w:sz w:val="20"/>
            <w:szCs w:val="20"/>
            <w:lang w:val="fr-CH"/>
          </w:rPr>
          <w:t>catalogue</w:t>
        </w:r>
      </w:ins>
      <w:r w:rsidRPr="0094657C">
        <w:rPr>
          <w:sz w:val="20"/>
          <w:szCs w:val="20"/>
          <w:lang w:val="fr-CH"/>
        </w:rPr>
        <w:t>#Record"/&gt;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&lt;rdfs:comment&gt;record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590" w:author="Ha Suwook" w:date="2019-05-07T13:46:00Z">
        <w:r w:rsidRPr="0017077E" w:rsidDel="00A90E28">
          <w:rPr>
            <w:sz w:val="20"/>
            <w:szCs w:val="20"/>
            <w:lang w:val="en-US"/>
          </w:rPr>
          <w:delText>catalouge</w:delText>
        </w:r>
      </w:del>
      <w:ins w:id="1591" w:author="Ha Suwook" w:date="2019-05-07T13:46:00Z">
        <w:r w:rsidR="00A90E28">
          <w:rPr>
            <w:sz w:val="20"/>
            <w:szCs w:val="20"/>
            <w:lang w:val="en-US"/>
          </w:rPr>
          <w:t>catalogue</w:t>
        </w:r>
      </w:ins>
      <w:r w:rsidRPr="0017077E">
        <w:rPr>
          <w:sz w:val="20"/>
          <w:szCs w:val="20"/>
          <w:lang w:val="en-US"/>
        </w:rPr>
        <w:t>#responsibleParty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592" w:author="Ha Suwook" w:date="2019-05-07T13:46:00Z">
        <w:r w:rsidRPr="0017077E" w:rsidDel="00A90E28">
          <w:rPr>
            <w:sz w:val="20"/>
            <w:szCs w:val="20"/>
            <w:lang w:val="en-US"/>
          </w:rPr>
          <w:delText>catalouge</w:delText>
        </w:r>
      </w:del>
      <w:ins w:id="1593" w:author="Ha Suwook" w:date="2019-05-07T13:46:00Z">
        <w:r w:rsidR="00A90E28">
          <w:rPr>
            <w:sz w:val="20"/>
            <w:szCs w:val="20"/>
            <w:lang w:val="en-US"/>
          </w:rPr>
          <w:t>catalogue</w:t>
        </w:r>
      </w:ins>
      <w:r w:rsidRPr="0017077E">
        <w:rPr>
          <w:sz w:val="20"/>
          <w:szCs w:val="20"/>
          <w:lang w:val="en-US"/>
        </w:rPr>
        <w:t>#responsibleParty"&gt;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594" w:author="Ha Suwook" w:date="2019-05-07T13:46:00Z">
        <w:r w:rsidRPr="0094657C" w:rsidDel="00A90E28">
          <w:rPr>
            <w:sz w:val="20"/>
            <w:szCs w:val="20"/>
            <w:lang w:val="fr-CH"/>
          </w:rPr>
          <w:delText>catalouge</w:delText>
        </w:r>
      </w:del>
      <w:ins w:id="1595" w:author="Ha Suwook" w:date="2019-05-07T13:46:00Z">
        <w:r w:rsidR="00A90E28">
          <w:rPr>
            <w:sz w:val="20"/>
            <w:szCs w:val="20"/>
            <w:lang w:val="fr-CH"/>
          </w:rPr>
          <w:t>catalogue</w:t>
        </w:r>
      </w:ins>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del w:id="1596" w:author="Ha Suwook" w:date="2019-05-07T13:46:00Z">
        <w:r w:rsidRPr="0094657C" w:rsidDel="00A90E28">
          <w:rPr>
            <w:sz w:val="20"/>
            <w:szCs w:val="20"/>
            <w:lang w:val="fr-CH"/>
          </w:rPr>
          <w:delText>catalouge</w:delText>
        </w:r>
      </w:del>
      <w:ins w:id="1597" w:author="Ha Suwook" w:date="2019-05-07T13:46:00Z">
        <w:r w:rsidR="00A90E28">
          <w:rPr>
            <w:sz w:val="20"/>
            <w:szCs w:val="20"/>
            <w:lang w:val="fr-CH"/>
          </w:rPr>
          <w:t>catalogue</w:t>
        </w:r>
      </w:ins>
      <w:r w:rsidRPr="0094657C">
        <w:rPr>
          <w:sz w:val="20"/>
          <w:szCs w:val="20"/>
          <w:lang w:val="fr-CH"/>
        </w:rPr>
        <w:t>#ResponsibleParty"/&gt;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&lt;rdfs:comment&gt;responsible party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598" w:author="Ha Suwook" w:date="2019-05-07T13:46:00Z">
        <w:r w:rsidRPr="0017077E" w:rsidDel="00A90E28">
          <w:rPr>
            <w:sz w:val="20"/>
            <w:szCs w:val="20"/>
            <w:lang w:val="en-US"/>
          </w:rPr>
          <w:delText>catalouge</w:delText>
        </w:r>
      </w:del>
      <w:ins w:id="1599" w:author="Ha Suwook" w:date="2019-05-07T13:46:00Z">
        <w:r w:rsidR="00A90E28">
          <w:rPr>
            <w:sz w:val="20"/>
            <w:szCs w:val="20"/>
            <w:lang w:val="en-US"/>
          </w:rPr>
          <w:t>catalogue</w:t>
        </w:r>
      </w:ins>
      <w:r w:rsidRPr="0017077E">
        <w:rPr>
          <w:sz w:val="20"/>
          <w:szCs w:val="20"/>
          <w:lang w:val="en-US"/>
        </w:rPr>
        <w:t>#sourceDomain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600" w:author="Ha Suwook" w:date="2019-05-07T13:46:00Z">
        <w:r w:rsidRPr="0017077E" w:rsidDel="00A90E28">
          <w:rPr>
            <w:sz w:val="20"/>
            <w:szCs w:val="20"/>
            <w:lang w:val="en-US"/>
          </w:rPr>
          <w:delText>catalouge</w:delText>
        </w:r>
      </w:del>
      <w:ins w:id="1601" w:author="Ha Suwook" w:date="2019-05-07T13:46:00Z">
        <w:r w:rsidR="00A90E28">
          <w:rPr>
            <w:sz w:val="20"/>
            <w:szCs w:val="20"/>
            <w:lang w:val="en-US"/>
          </w:rPr>
          <w:t>catalogue</w:t>
        </w:r>
      </w:ins>
      <w:r w:rsidRPr="0017077E">
        <w:rPr>
          <w:sz w:val="20"/>
          <w:szCs w:val="20"/>
          <w:lang w:val="en-US"/>
        </w:rPr>
        <w:t>#sourceDomain"&gt;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02" w:author="Ha Suwook" w:date="2019-05-07T13:46:00Z">
        <w:r w:rsidRPr="0094657C" w:rsidDel="00A90E28">
          <w:rPr>
            <w:sz w:val="20"/>
            <w:szCs w:val="20"/>
            <w:lang w:val="fr-CH"/>
          </w:rPr>
          <w:delText>catalouge</w:delText>
        </w:r>
      </w:del>
      <w:ins w:id="1603" w:author="Ha Suwook" w:date="2019-05-07T13:46:00Z">
        <w:r w:rsidR="00A90E28">
          <w:rPr>
            <w:sz w:val="20"/>
            <w:szCs w:val="20"/>
            <w:lang w:val="fr-CH"/>
          </w:rPr>
          <w:t>catalogue</w:t>
        </w:r>
      </w:ins>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del w:id="1604" w:author="Ha Suwook" w:date="2019-05-07T13:46:00Z">
        <w:r w:rsidRPr="0094657C" w:rsidDel="00A90E28">
          <w:rPr>
            <w:sz w:val="20"/>
            <w:szCs w:val="20"/>
            <w:lang w:val="fr-CH"/>
          </w:rPr>
          <w:delText>catalouge</w:delText>
        </w:r>
      </w:del>
      <w:ins w:id="1605" w:author="Ha Suwook" w:date="2019-05-07T13:46:00Z">
        <w:r w:rsidR="00A90E28">
          <w:rPr>
            <w:sz w:val="20"/>
            <w:szCs w:val="20"/>
            <w:lang w:val="fr-CH"/>
          </w:rPr>
          <w:t>catalogue</w:t>
        </w:r>
      </w:ins>
      <w:r w:rsidRPr="0094657C">
        <w:rPr>
          <w:sz w:val="20"/>
          <w:szCs w:val="20"/>
          <w:lang w:val="fr-CH"/>
        </w:rPr>
        <w:t>#Domain"/&gt;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&lt;rdfs:comment&gt;source domain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06" w:author="Ha Suwook" w:date="2019-05-07T13:46:00Z">
        <w:r w:rsidRPr="0017077E" w:rsidDel="00A90E28">
          <w:rPr>
            <w:sz w:val="20"/>
            <w:szCs w:val="20"/>
            <w:lang w:val="en-US"/>
          </w:rPr>
          <w:delText>catalouge</w:delText>
        </w:r>
      </w:del>
      <w:ins w:id="1607" w:author="Ha Suwook" w:date="2019-05-07T13:46:00Z">
        <w:r w:rsidR="00A90E28">
          <w:rPr>
            <w:sz w:val="20"/>
            <w:szCs w:val="20"/>
            <w:lang w:val="en-US"/>
          </w:rPr>
          <w:t>catalogue</w:t>
        </w:r>
      </w:ins>
      <w:r w:rsidRPr="0017077E">
        <w:rPr>
          <w:sz w:val="20"/>
          <w:szCs w:val="20"/>
          <w:lang w:val="en-US"/>
        </w:rPr>
        <w:t>#usageDomain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&lt;owl:ObjectProperty rdf:about="http://www.itu.int/xml-namespace/itut/Y.bdm-sch/bigdata</w:t>
      </w:r>
      <w:del w:id="1608" w:author="Ha Suwook" w:date="2019-05-07T13:46:00Z">
        <w:r w:rsidRPr="0017077E" w:rsidDel="00A90E28">
          <w:rPr>
            <w:sz w:val="20"/>
            <w:szCs w:val="20"/>
            <w:lang w:val="en-US"/>
          </w:rPr>
          <w:delText>catalouge</w:delText>
        </w:r>
      </w:del>
      <w:ins w:id="1609" w:author="Ha Suwook" w:date="2019-05-07T13:46:00Z">
        <w:r w:rsidR="00A90E28">
          <w:rPr>
            <w:sz w:val="20"/>
            <w:szCs w:val="20"/>
            <w:lang w:val="en-US"/>
          </w:rPr>
          <w:t>catalogue</w:t>
        </w:r>
      </w:ins>
      <w:r w:rsidRPr="0017077E">
        <w:rPr>
          <w:sz w:val="20"/>
          <w:szCs w:val="20"/>
          <w:lang w:val="en-US"/>
        </w:rPr>
        <w:t>#usageDomain"&gt;</w:t>
      </w:r>
    </w:p>
    <w:p w:rsidR="007F40B5" w:rsidRPr="0094657C" w:rsidRDefault="007F40B5" w:rsidP="007F40B5">
      <w:pPr>
        <w:spacing w:before="0" w:line="240" w:lineRule="exact"/>
        <w:rPr>
          <w:sz w:val="20"/>
          <w:szCs w:val="20"/>
          <w:lang w:val="fr-CH"/>
        </w:rPr>
      </w:pPr>
      <w:r w:rsidRPr="0017077E">
        <w:rPr>
          <w:sz w:val="20"/>
          <w:szCs w:val="20"/>
          <w:lang w:val="en-US"/>
        </w:rPr>
        <w:lastRenderedPageBreak/>
        <w:t xml:space="preserve">        </w:t>
      </w:r>
      <w:r w:rsidRPr="0094657C">
        <w:rPr>
          <w:sz w:val="20"/>
          <w:szCs w:val="20"/>
          <w:lang w:val="fr-CH"/>
        </w:rPr>
        <w:t>&lt;rdfs:domain rdf:resource="http://www.itu.int/xml-namespace/itut/Y.bdm-sch/bigdata</w:t>
      </w:r>
      <w:del w:id="1610" w:author="Ha Suwook" w:date="2019-05-07T13:46:00Z">
        <w:r w:rsidRPr="0094657C" w:rsidDel="00A90E28">
          <w:rPr>
            <w:sz w:val="20"/>
            <w:szCs w:val="20"/>
            <w:lang w:val="fr-CH"/>
          </w:rPr>
          <w:delText>catalouge</w:delText>
        </w:r>
      </w:del>
      <w:ins w:id="1611" w:author="Ha Suwook" w:date="2019-05-07T13:46:00Z">
        <w:r w:rsidR="00A90E28">
          <w:rPr>
            <w:sz w:val="20"/>
            <w:szCs w:val="20"/>
            <w:lang w:val="fr-CH"/>
          </w:rPr>
          <w:t>catalogue</w:t>
        </w:r>
      </w:ins>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&lt;rdfs:range rdf:resource="http://www.itu.int/xml-namespace/itut/Y.bdm-sch/bigdata</w:t>
      </w:r>
      <w:del w:id="1612" w:author="Ha Suwook" w:date="2019-05-07T13:46:00Z">
        <w:r w:rsidRPr="0094657C" w:rsidDel="00A90E28">
          <w:rPr>
            <w:sz w:val="20"/>
            <w:szCs w:val="20"/>
            <w:lang w:val="fr-CH"/>
          </w:rPr>
          <w:delText>catalouge</w:delText>
        </w:r>
      </w:del>
      <w:ins w:id="1613" w:author="Ha Suwook" w:date="2019-05-07T13:46:00Z">
        <w:r w:rsidR="00A90E28">
          <w:rPr>
            <w:sz w:val="20"/>
            <w:szCs w:val="20"/>
            <w:lang w:val="fr-CH"/>
          </w:rPr>
          <w:t>catalogue</w:t>
        </w:r>
      </w:ins>
      <w:r w:rsidRPr="0094657C">
        <w:rPr>
          <w:sz w:val="20"/>
          <w:szCs w:val="20"/>
          <w:lang w:val="fr-CH"/>
        </w:rPr>
        <w:t>#Domain"/&gt;</w:t>
      </w:r>
    </w:p>
    <w:p w:rsidR="007F40B5" w:rsidRPr="0094657C" w:rsidRDefault="007F40B5" w:rsidP="007F40B5">
      <w:pPr>
        <w:spacing w:before="0" w:line="240" w:lineRule="exact"/>
        <w:rPr>
          <w:sz w:val="20"/>
          <w:szCs w:val="20"/>
          <w:lang w:val="fr-CH"/>
        </w:rPr>
      </w:pPr>
      <w:r w:rsidRPr="0094657C">
        <w:rPr>
          <w:sz w:val="20"/>
          <w:szCs w:val="20"/>
          <w:lang w:val="fr-CH"/>
        </w:rPr>
        <w:t xml:space="preserve">        &lt;rdfs:comment&gt;usage domain information for the data catalogue&lt;/rdfs:comment&gt;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&lt;/owl:ObjectProperty&gt;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Data properties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http://purl.org/dc/elements/1.1/description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rdf:about="http://purl.org/dc/elements/1.1/description"&gt;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14" w:author="Ha Suwook" w:date="2019-05-07T13:46:00Z">
        <w:r w:rsidRPr="0094657C" w:rsidDel="00A90E28">
          <w:rPr>
            <w:sz w:val="20"/>
            <w:szCs w:val="20"/>
            <w:lang w:val="fr-CH"/>
          </w:rPr>
          <w:delText>catalouge</w:delText>
        </w:r>
      </w:del>
      <w:ins w:id="1615" w:author="Ha Suwook" w:date="2019-05-07T13:46:00Z">
        <w:r w:rsidR="00A90E28">
          <w:rPr>
            <w:sz w:val="20"/>
            <w:szCs w:val="20"/>
            <w:lang w:val="fr-CH"/>
          </w:rPr>
          <w:t>catalogue</w:t>
        </w:r>
      </w:ins>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del w:id="1616" w:author="Ha Suwook" w:date="2019-05-07T13:46:00Z">
        <w:r w:rsidRPr="0094657C" w:rsidDel="00A90E28">
          <w:rPr>
            <w:sz w:val="20"/>
            <w:szCs w:val="20"/>
            <w:lang w:val="fr-CH"/>
          </w:rPr>
          <w:delText>catalouge</w:delText>
        </w:r>
      </w:del>
      <w:ins w:id="1617" w:author="Ha Suwook" w:date="2019-05-07T13:46:00Z">
        <w:r w:rsidR="00A90E28">
          <w:rPr>
            <w:sz w:val="20"/>
            <w:szCs w:val="20"/>
            <w:lang w:val="fr-CH"/>
          </w:rPr>
          <w:t>catalogue</w:t>
        </w:r>
      </w:ins>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http://purl.org/dc/elements/1.1/format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rdf:about="http://purl.org/dc/elements/1.1/format"&gt;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18" w:author="Ha Suwook" w:date="2019-05-07T13:46:00Z">
        <w:r w:rsidRPr="0094657C" w:rsidDel="00A90E28">
          <w:rPr>
            <w:sz w:val="20"/>
            <w:szCs w:val="20"/>
            <w:lang w:val="fr-CH"/>
          </w:rPr>
          <w:delText>catalouge</w:delText>
        </w:r>
      </w:del>
      <w:ins w:id="1619" w:author="Ha Suwook" w:date="2019-05-07T13:46:00Z">
        <w:r w:rsidR="00A90E28">
          <w:rPr>
            <w:sz w:val="20"/>
            <w:szCs w:val="20"/>
            <w:lang w:val="fr-CH"/>
          </w:rPr>
          <w:t>catalogue</w:t>
        </w:r>
      </w:ins>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http://purl.org/dc/elements/1.1/keyword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rdf:about="http://purl.org/dc/elements/1.1/keyword"&gt;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20" w:author="Ha Suwook" w:date="2019-05-07T13:46:00Z">
        <w:r w:rsidRPr="0094657C" w:rsidDel="00A90E28">
          <w:rPr>
            <w:sz w:val="20"/>
            <w:szCs w:val="20"/>
            <w:lang w:val="fr-CH"/>
          </w:rPr>
          <w:delText>catalouge</w:delText>
        </w:r>
      </w:del>
      <w:ins w:id="1621" w:author="Ha Suwook" w:date="2019-05-07T13:46:00Z">
        <w:r w:rsidR="00A90E28">
          <w:rPr>
            <w:sz w:val="20"/>
            <w:szCs w:val="20"/>
            <w:lang w:val="fr-CH"/>
          </w:rPr>
          <w:t>catalogue</w:t>
        </w:r>
      </w:ins>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&lt;rdfs:comment&gt;commonly used word(s) used to describe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http://purl.org/dc/elements/1.1/language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rdf:about="http://purl.org/dc/elements/1.1/language"&gt;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22" w:author="Ha Suwook" w:date="2019-05-07T13:46:00Z">
        <w:r w:rsidRPr="0094657C" w:rsidDel="00A90E28">
          <w:rPr>
            <w:sz w:val="20"/>
            <w:szCs w:val="20"/>
            <w:lang w:val="fr-CH"/>
          </w:rPr>
          <w:delText>catalouge</w:delText>
        </w:r>
      </w:del>
      <w:ins w:id="1623" w:author="Ha Suwook" w:date="2019-05-07T13:46:00Z">
        <w:r w:rsidR="00A90E28">
          <w:rPr>
            <w:sz w:val="20"/>
            <w:szCs w:val="20"/>
            <w:lang w:val="fr-CH"/>
          </w:rPr>
          <w:t>catalogue</w:t>
        </w:r>
      </w:ins>
      <w:r w:rsidRPr="0094657C">
        <w:rPr>
          <w:sz w:val="20"/>
          <w:szCs w:val="20"/>
          <w:lang w:val="fr-CH"/>
        </w:rPr>
        <w:t>#Catalogue"/&gt;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rdf:resource="http://purl.org/dc/terms</w:t>
      </w:r>
      <w:r w:rsidRPr="00681EC4">
        <w:rPr>
          <w:sz w:val="20"/>
          <w:szCs w:val="20"/>
          <w:lang w:val="en-US"/>
        </w:rPr>
        <w:t>/RFC5646"/&gt;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http://purl.org/dc/elements/1.1/temporalCoverage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rdf:about="http://purl.org/dc/elements/1.1/temporalCoverage"&gt;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24" w:author="Ha Suwook" w:date="2019-05-07T13:46:00Z">
        <w:r w:rsidRPr="0094657C" w:rsidDel="00A90E28">
          <w:rPr>
            <w:sz w:val="20"/>
            <w:szCs w:val="20"/>
            <w:lang w:val="fr-CH"/>
          </w:rPr>
          <w:delText>catalouge</w:delText>
        </w:r>
      </w:del>
      <w:ins w:id="1625" w:author="Ha Suwook" w:date="2019-05-07T13:46:00Z">
        <w:r w:rsidR="00A90E28">
          <w:rPr>
            <w:sz w:val="20"/>
            <w:szCs w:val="20"/>
            <w:lang w:val="fr-CH"/>
          </w:rPr>
          <w:t>catalogue</w:t>
        </w:r>
      </w:ins>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&lt;rdfs:comment&gt;time period (including time zone) when the dataset was captured&lt;/rdfs:comment&gt;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lastRenderedPageBreak/>
        <w:t>&lt;!-- http://purl.org/dc/elements/1.1/title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rdf:about="http://purl.org/dc/elements/1.1/title"&gt;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26" w:author="Ha Suwook" w:date="2019-05-07T13:46:00Z">
        <w:r w:rsidRPr="0094657C" w:rsidDel="00A90E28">
          <w:rPr>
            <w:sz w:val="20"/>
            <w:szCs w:val="20"/>
            <w:lang w:val="fr-CH"/>
          </w:rPr>
          <w:delText>catalouge</w:delText>
        </w:r>
      </w:del>
      <w:ins w:id="1627" w:author="Ha Suwook" w:date="2019-05-07T13:46:00Z">
        <w:r w:rsidR="00A90E28">
          <w:rPr>
            <w:sz w:val="20"/>
            <w:szCs w:val="20"/>
            <w:lang w:val="fr-CH"/>
          </w:rPr>
          <w:t>catalogue</w:t>
        </w:r>
      </w:ins>
      <w:r w:rsidRPr="0094657C">
        <w:rPr>
          <w:sz w:val="20"/>
          <w:szCs w:val="20"/>
          <w:lang w:val="fr-CH"/>
        </w:rPr>
        <w:t>#Catalogue"/&gt;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del w:id="1628" w:author="Ha Suwook" w:date="2019-05-07T13:46:00Z">
        <w:r w:rsidRPr="0094657C" w:rsidDel="00A90E28">
          <w:rPr>
            <w:sz w:val="20"/>
            <w:szCs w:val="20"/>
            <w:lang w:val="fr-CH"/>
          </w:rPr>
          <w:delText>catalouge</w:delText>
        </w:r>
      </w:del>
      <w:ins w:id="1629" w:author="Ha Suwook" w:date="2019-05-07T13:46:00Z">
        <w:r w:rsidR="00A90E28">
          <w:rPr>
            <w:sz w:val="20"/>
            <w:szCs w:val="20"/>
            <w:lang w:val="fr-CH"/>
          </w:rPr>
          <w:t>catalogue</w:t>
        </w:r>
      </w:ins>
      <w:r w:rsidRPr="0094657C">
        <w:rPr>
          <w:sz w:val="20"/>
          <w:szCs w:val="20"/>
          <w:lang w:val="fr-CH"/>
        </w:rPr>
        <w:t>#Dataset"/&gt;</w:t>
      </w:r>
    </w:p>
    <w:p w:rsidR="007F40B5" w:rsidRPr="0094657C" w:rsidRDefault="007F40B5" w:rsidP="007F40B5">
      <w:pPr>
        <w:spacing w:before="0" w:line="240" w:lineRule="exact"/>
        <w:rPr>
          <w:sz w:val="20"/>
          <w:szCs w:val="20"/>
          <w:lang w:val="fr-CH"/>
        </w:rPr>
      </w:pPr>
      <w:r w:rsidRPr="0094657C">
        <w:rPr>
          <w:sz w:val="20"/>
          <w:szCs w:val="20"/>
          <w:lang w:val="fr-CH"/>
        </w:rPr>
        <w:t xml:space="preserve">        &lt;rdfs:domain rdf:resource="http://www.itu.int/xml-namespace/itut/Y.bdm-sch/bigdata</w:t>
      </w:r>
      <w:del w:id="1630" w:author="Ha Suwook" w:date="2019-05-07T13:46:00Z">
        <w:r w:rsidRPr="0094657C" w:rsidDel="00A90E28">
          <w:rPr>
            <w:sz w:val="20"/>
            <w:szCs w:val="20"/>
            <w:lang w:val="fr-CH"/>
          </w:rPr>
          <w:delText>catalouge</w:delText>
        </w:r>
      </w:del>
      <w:ins w:id="1631" w:author="Ha Suwook" w:date="2019-05-07T13:46:00Z">
        <w:r w:rsidR="00A90E28">
          <w:rPr>
            <w:sz w:val="20"/>
            <w:szCs w:val="20"/>
            <w:lang w:val="fr-CH"/>
          </w:rPr>
          <w:t>catalogue</w:t>
        </w:r>
      </w:ins>
      <w:r w:rsidRPr="0094657C">
        <w:rPr>
          <w:sz w:val="20"/>
          <w:szCs w:val="20"/>
          <w:lang w:val="fr-CH"/>
        </w:rPr>
        <w:t>#Domain"/&gt;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http://purl.org/dc/elements/1.1/updateFrequency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rdf:about="http://purl.org/dc/elements/1.1/updateFrequency"&gt;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32" w:author="Ha Suwook" w:date="2019-05-07T13:46:00Z">
        <w:r w:rsidRPr="0094657C" w:rsidDel="00A90E28">
          <w:rPr>
            <w:sz w:val="20"/>
            <w:szCs w:val="20"/>
            <w:lang w:val="fr-CH"/>
          </w:rPr>
          <w:delText>catalouge</w:delText>
        </w:r>
      </w:del>
      <w:ins w:id="1633" w:author="Ha Suwook" w:date="2019-05-07T13:46:00Z">
        <w:r w:rsidR="00A90E28">
          <w:rPr>
            <w:sz w:val="20"/>
            <w:szCs w:val="20"/>
            <w:lang w:val="fr-CH"/>
          </w:rPr>
          <w:t>catalogue</w:t>
        </w:r>
      </w:ins>
      <w:r w:rsidRPr="0094657C">
        <w:rPr>
          <w:sz w:val="20"/>
          <w:szCs w:val="20"/>
          <w:lang w:val="fr-CH"/>
        </w:rPr>
        <w:t>#Dataset"/&gt;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w:t>
      </w:r>
      <w:r w:rsidRPr="005A1CF7">
        <w:rPr>
          <w:sz w:val="20"/>
          <w:szCs w:val="20"/>
          <w:lang w:val="en-US"/>
        </w:rPr>
        <w:t>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&lt;rdfs:comment&gt;rate of occurrence of dataset update&lt;/rdfs:comment&gt;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34" w:author="Ha Suwook" w:date="2019-05-07T13:46:00Z">
        <w:r w:rsidRPr="0017077E" w:rsidDel="00A90E28">
          <w:rPr>
            <w:sz w:val="20"/>
            <w:szCs w:val="20"/>
            <w:lang w:val="en-US"/>
          </w:rPr>
          <w:delText>catalouge</w:delText>
        </w:r>
      </w:del>
      <w:ins w:id="1635" w:author="Ha Suwook" w:date="2019-05-07T13:46:00Z">
        <w:r w:rsidR="00A90E28">
          <w:rPr>
            <w:sz w:val="20"/>
            <w:szCs w:val="20"/>
            <w:lang w:val="en-US"/>
          </w:rPr>
          <w:t>catalogue</w:t>
        </w:r>
      </w:ins>
      <w:r w:rsidRPr="0017077E">
        <w:rPr>
          <w:sz w:val="20"/>
          <w:szCs w:val="20"/>
          <w:lang w:val="en-US"/>
        </w:rPr>
        <w:t>#accessInformation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36" w:author="Ha Suwook" w:date="2019-05-07T13:46:00Z">
        <w:r w:rsidRPr="0017077E" w:rsidDel="00A90E28">
          <w:rPr>
            <w:sz w:val="20"/>
            <w:szCs w:val="20"/>
            <w:lang w:val="en-US"/>
          </w:rPr>
          <w:delText>catalouge</w:delText>
        </w:r>
      </w:del>
      <w:ins w:id="1637" w:author="Ha Suwook" w:date="2019-05-07T13:46:00Z">
        <w:r w:rsidR="00A90E28">
          <w:rPr>
            <w:sz w:val="20"/>
            <w:szCs w:val="20"/>
            <w:lang w:val="en-US"/>
          </w:rPr>
          <w:t>catalogue</w:t>
        </w:r>
      </w:ins>
      <w:r w:rsidRPr="0017077E">
        <w:rPr>
          <w:sz w:val="20"/>
          <w:szCs w:val="20"/>
          <w:lang w:val="en-US"/>
        </w:rPr>
        <w:t>#accessInformation"&gt;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38" w:author="Ha Suwook" w:date="2019-05-07T13:46:00Z">
        <w:r w:rsidRPr="0094657C" w:rsidDel="00A90E28">
          <w:rPr>
            <w:sz w:val="20"/>
            <w:szCs w:val="20"/>
            <w:lang w:val="fr-CH"/>
          </w:rPr>
          <w:delText>catalouge</w:delText>
        </w:r>
      </w:del>
      <w:ins w:id="1639" w:author="Ha Suwook" w:date="2019-05-07T13:46:00Z">
        <w:r w:rsidR="00A90E28">
          <w:rPr>
            <w:sz w:val="20"/>
            <w:szCs w:val="20"/>
            <w:lang w:val="fr-CH"/>
          </w:rPr>
          <w:t>catalogue</w:t>
        </w:r>
      </w:ins>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&lt;rdfs:comment&gt;access information to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40" w:author="Ha Suwook" w:date="2019-05-07T13:46:00Z">
        <w:r w:rsidRPr="0017077E" w:rsidDel="00A90E28">
          <w:rPr>
            <w:sz w:val="20"/>
            <w:szCs w:val="20"/>
            <w:lang w:val="en-US"/>
          </w:rPr>
          <w:delText>catalouge</w:delText>
        </w:r>
      </w:del>
      <w:ins w:id="1641" w:author="Ha Suwook" w:date="2019-05-07T13:46:00Z">
        <w:r w:rsidR="00A90E28">
          <w:rPr>
            <w:sz w:val="20"/>
            <w:szCs w:val="20"/>
            <w:lang w:val="en-US"/>
          </w:rPr>
          <w:t>catalogue</w:t>
        </w:r>
      </w:ins>
      <w:r w:rsidRPr="0017077E">
        <w:rPr>
          <w:sz w:val="20"/>
          <w:szCs w:val="20"/>
          <w:lang w:val="en-US"/>
        </w:rPr>
        <w:t>#address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42" w:author="Ha Suwook" w:date="2019-05-07T13:46:00Z">
        <w:r w:rsidRPr="0017077E" w:rsidDel="00A90E28">
          <w:rPr>
            <w:sz w:val="20"/>
            <w:szCs w:val="20"/>
            <w:lang w:val="en-US"/>
          </w:rPr>
          <w:delText>catalouge</w:delText>
        </w:r>
      </w:del>
      <w:ins w:id="1643" w:author="Ha Suwook" w:date="2019-05-07T13:46:00Z">
        <w:r w:rsidR="00A90E28">
          <w:rPr>
            <w:sz w:val="20"/>
            <w:szCs w:val="20"/>
            <w:lang w:val="en-US"/>
          </w:rPr>
          <w:t>catalogue</w:t>
        </w:r>
      </w:ins>
      <w:r w:rsidRPr="0017077E">
        <w:rPr>
          <w:sz w:val="20"/>
          <w:szCs w:val="20"/>
          <w:lang w:val="en-US"/>
        </w:rPr>
        <w:t>#address"&gt;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44" w:author="Ha Suwook" w:date="2019-05-07T13:46:00Z">
        <w:r w:rsidRPr="0094657C" w:rsidDel="00A90E28">
          <w:rPr>
            <w:sz w:val="20"/>
            <w:szCs w:val="20"/>
            <w:lang w:val="fr-CH"/>
          </w:rPr>
          <w:delText>catalouge</w:delText>
        </w:r>
      </w:del>
      <w:ins w:id="1645" w:author="Ha Suwook" w:date="2019-05-07T13:46:00Z">
        <w:r w:rsidR="00A90E28">
          <w:rPr>
            <w:sz w:val="20"/>
            <w:szCs w:val="20"/>
            <w:lang w:val="fr-CH"/>
          </w:rPr>
          <w:t>catalogue</w:t>
        </w:r>
      </w:ins>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&lt;rdfs:comment&gt;physical and email address at which the organization or individual may be contacted&lt;/rdfs:comment&gt;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46" w:author="Ha Suwook" w:date="2019-05-07T13:46:00Z">
        <w:r w:rsidRPr="0017077E" w:rsidDel="00A90E28">
          <w:rPr>
            <w:sz w:val="20"/>
            <w:szCs w:val="20"/>
            <w:lang w:val="en-US"/>
          </w:rPr>
          <w:delText>catalouge</w:delText>
        </w:r>
      </w:del>
      <w:ins w:id="1647" w:author="Ha Suwook" w:date="2019-05-07T13:46:00Z">
        <w:r w:rsidR="00A90E28">
          <w:rPr>
            <w:sz w:val="20"/>
            <w:szCs w:val="20"/>
            <w:lang w:val="en-US"/>
          </w:rPr>
          <w:t>catalogue</w:t>
        </w:r>
      </w:ins>
      <w:r w:rsidRPr="0017077E">
        <w:rPr>
          <w:sz w:val="20"/>
          <w:szCs w:val="20"/>
          <w:lang w:val="en-US"/>
        </w:rPr>
        <w:t>#hoursOfServices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48" w:author="Ha Suwook" w:date="2019-05-07T13:46:00Z">
        <w:r w:rsidRPr="0017077E" w:rsidDel="00A90E28">
          <w:rPr>
            <w:sz w:val="20"/>
            <w:szCs w:val="20"/>
            <w:lang w:val="en-US"/>
          </w:rPr>
          <w:delText>catalouge</w:delText>
        </w:r>
      </w:del>
      <w:ins w:id="1649" w:author="Ha Suwook" w:date="2019-05-07T13:46:00Z">
        <w:r w:rsidR="00A90E28">
          <w:rPr>
            <w:sz w:val="20"/>
            <w:szCs w:val="20"/>
            <w:lang w:val="en-US"/>
          </w:rPr>
          <w:t>catalogue</w:t>
        </w:r>
      </w:ins>
      <w:r w:rsidRPr="0017077E">
        <w:rPr>
          <w:sz w:val="20"/>
          <w:szCs w:val="20"/>
          <w:lang w:val="en-US"/>
        </w:rPr>
        <w:t>#hoursOfServices"&gt;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50" w:author="Ha Suwook" w:date="2019-05-07T13:46:00Z">
        <w:r w:rsidRPr="0094657C" w:rsidDel="00A90E28">
          <w:rPr>
            <w:sz w:val="20"/>
            <w:szCs w:val="20"/>
            <w:lang w:val="fr-CH"/>
          </w:rPr>
          <w:delText>catalouge</w:delText>
        </w:r>
      </w:del>
      <w:ins w:id="1651" w:author="Ha Suwook" w:date="2019-05-07T13:46:00Z">
        <w:r w:rsidR="00A90E28">
          <w:rPr>
            <w:sz w:val="20"/>
            <w:szCs w:val="20"/>
            <w:lang w:val="fr-CH"/>
          </w:rPr>
          <w:t>catalogue</w:t>
        </w:r>
      </w:ins>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&lt;rdfs:comment&gt;time period (including time zone) when individuals can contact the organization or individual&lt;/rdfs:comment&gt;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52" w:author="Ha Suwook" w:date="2019-05-07T13:46:00Z">
        <w:r w:rsidRPr="0017077E" w:rsidDel="00A90E28">
          <w:rPr>
            <w:sz w:val="20"/>
            <w:szCs w:val="20"/>
            <w:lang w:val="en-US"/>
          </w:rPr>
          <w:delText>catalouge</w:delText>
        </w:r>
      </w:del>
      <w:ins w:id="1653" w:author="Ha Suwook" w:date="2019-05-07T13:46:00Z">
        <w:r w:rsidR="00A90E28">
          <w:rPr>
            <w:sz w:val="20"/>
            <w:szCs w:val="20"/>
            <w:lang w:val="en-US"/>
          </w:rPr>
          <w:t>catalogue</w:t>
        </w:r>
      </w:ins>
      <w:r w:rsidRPr="0017077E">
        <w:rPr>
          <w:sz w:val="20"/>
          <w:szCs w:val="20"/>
          <w:lang w:val="en-US"/>
        </w:rPr>
        <w:t>#individualName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54" w:author="Ha Suwook" w:date="2019-05-07T13:46:00Z">
        <w:r w:rsidRPr="0017077E" w:rsidDel="00A90E28">
          <w:rPr>
            <w:sz w:val="20"/>
            <w:szCs w:val="20"/>
            <w:lang w:val="en-US"/>
          </w:rPr>
          <w:delText>catalouge</w:delText>
        </w:r>
      </w:del>
      <w:ins w:id="1655" w:author="Ha Suwook" w:date="2019-05-07T13:46:00Z">
        <w:r w:rsidR="00A90E28">
          <w:rPr>
            <w:sz w:val="20"/>
            <w:szCs w:val="20"/>
            <w:lang w:val="en-US"/>
          </w:rPr>
          <w:t>catalogue</w:t>
        </w:r>
      </w:ins>
      <w:r w:rsidRPr="0017077E">
        <w:rPr>
          <w:sz w:val="20"/>
          <w:szCs w:val="20"/>
          <w:lang w:val="en-US"/>
        </w:rPr>
        <w:t>#individualName"&gt;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56" w:author="Ha Suwook" w:date="2019-05-07T13:46:00Z">
        <w:r w:rsidRPr="0094657C" w:rsidDel="00A90E28">
          <w:rPr>
            <w:sz w:val="20"/>
            <w:szCs w:val="20"/>
            <w:lang w:val="fr-CH"/>
          </w:rPr>
          <w:delText>catalouge</w:delText>
        </w:r>
      </w:del>
      <w:ins w:id="1657" w:author="Ha Suwook" w:date="2019-05-07T13:46:00Z">
        <w:r w:rsidR="00A90E28">
          <w:rPr>
            <w:sz w:val="20"/>
            <w:szCs w:val="20"/>
            <w:lang w:val="fr-CH"/>
          </w:rPr>
          <w:t>catalogue</w:t>
        </w:r>
      </w:ins>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lastRenderedPageBreak/>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&lt;rdfs:comment&gt;name of the responsible person- surname, given name, title&lt;/rdfs:comment&gt;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58" w:author="Ha Suwook" w:date="2019-05-07T13:46:00Z">
        <w:r w:rsidRPr="0017077E" w:rsidDel="00A90E28">
          <w:rPr>
            <w:sz w:val="20"/>
            <w:szCs w:val="20"/>
            <w:lang w:val="en-US"/>
          </w:rPr>
          <w:delText>catalouge</w:delText>
        </w:r>
      </w:del>
      <w:ins w:id="1659" w:author="Ha Suwook" w:date="2019-05-07T13:46:00Z">
        <w:r w:rsidR="00A90E28">
          <w:rPr>
            <w:sz w:val="20"/>
            <w:szCs w:val="20"/>
            <w:lang w:val="en-US"/>
          </w:rPr>
          <w:t>catalogue</w:t>
        </w:r>
      </w:ins>
      <w:r w:rsidRPr="0017077E">
        <w:rPr>
          <w:sz w:val="20"/>
          <w:szCs w:val="20"/>
          <w:lang w:val="en-US"/>
        </w:rPr>
        <w:t>#issuedDate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60" w:author="Ha Suwook" w:date="2019-05-07T13:46:00Z">
        <w:r w:rsidRPr="0017077E" w:rsidDel="00A90E28">
          <w:rPr>
            <w:sz w:val="20"/>
            <w:szCs w:val="20"/>
            <w:lang w:val="en-US"/>
          </w:rPr>
          <w:delText>catalouge</w:delText>
        </w:r>
      </w:del>
      <w:ins w:id="1661" w:author="Ha Suwook" w:date="2019-05-07T13:46:00Z">
        <w:r w:rsidR="00A90E28">
          <w:rPr>
            <w:sz w:val="20"/>
            <w:szCs w:val="20"/>
            <w:lang w:val="en-US"/>
          </w:rPr>
          <w:t>catalogue</w:t>
        </w:r>
      </w:ins>
      <w:r w:rsidRPr="0017077E">
        <w:rPr>
          <w:sz w:val="20"/>
          <w:szCs w:val="20"/>
          <w:lang w:val="en-US"/>
        </w:rPr>
        <w:t>#issuedDate"&gt;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62" w:author="Ha Suwook" w:date="2019-05-07T13:46:00Z">
        <w:r w:rsidRPr="0094657C" w:rsidDel="00A90E28">
          <w:rPr>
            <w:sz w:val="20"/>
            <w:szCs w:val="20"/>
            <w:lang w:val="fr-CH"/>
          </w:rPr>
          <w:delText>catalouge</w:delText>
        </w:r>
      </w:del>
      <w:ins w:id="1663" w:author="Ha Suwook" w:date="2019-05-07T13:46:00Z">
        <w:r w:rsidR="00A90E28">
          <w:rPr>
            <w:sz w:val="20"/>
            <w:szCs w:val="20"/>
            <w:lang w:val="fr-CH"/>
          </w:rPr>
          <w:t>catalogue</w:t>
        </w:r>
      </w:ins>
      <w:r w:rsidRPr="0094657C">
        <w:rPr>
          <w:sz w:val="20"/>
          <w:szCs w:val="20"/>
          <w:lang w:val="fr-CH"/>
        </w:rPr>
        <w:t>#Record"/&gt;</w:t>
      </w:r>
    </w:p>
    <w:p w:rsidR="00FA2F2F" w:rsidRDefault="00FA2F2F" w:rsidP="00FA2F2F">
      <w:pPr>
        <w:spacing w:before="0" w:line="240" w:lineRule="exact"/>
        <w:rPr>
          <w:sz w:val="20"/>
          <w:szCs w:val="20"/>
          <w:lang w:val="en-US"/>
        </w:rPr>
      </w:pPr>
      <w:r w:rsidRPr="002B175B">
        <w:rPr>
          <w:sz w:val="20"/>
          <w:szCs w:val="20"/>
          <w:lang w:val="en-US"/>
        </w:rPr>
        <w:t>&lt;rdfs:range rdf:resource="http://www.w3.org/2001/XMLSchema#date"/&gt;</w:t>
      </w:r>
    </w:p>
    <w:p w:rsidR="007F40B5" w:rsidRPr="0017077E" w:rsidRDefault="007F40B5" w:rsidP="00FA2F2F">
      <w:pPr>
        <w:spacing w:before="0" w:line="240" w:lineRule="exact"/>
        <w:rPr>
          <w:sz w:val="20"/>
          <w:szCs w:val="20"/>
          <w:lang w:val="en-US"/>
        </w:rPr>
      </w:pPr>
      <w:r w:rsidRPr="0017077E">
        <w:rPr>
          <w:sz w:val="20"/>
          <w:szCs w:val="20"/>
          <w:lang w:val="en-US"/>
        </w:rPr>
        <w:t>&lt;rdfs:comment&gt;the issued date of listing the dataset in the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64" w:author="Ha Suwook" w:date="2019-05-07T13:46:00Z">
        <w:r w:rsidRPr="0017077E" w:rsidDel="00A90E28">
          <w:rPr>
            <w:sz w:val="20"/>
            <w:szCs w:val="20"/>
            <w:lang w:val="en-US"/>
          </w:rPr>
          <w:delText>catalouge</w:delText>
        </w:r>
      </w:del>
      <w:ins w:id="1665" w:author="Ha Suwook" w:date="2019-05-07T13:46:00Z">
        <w:r w:rsidR="00A90E28">
          <w:rPr>
            <w:sz w:val="20"/>
            <w:szCs w:val="20"/>
            <w:lang w:val="en-US"/>
          </w:rPr>
          <w:t>catalogue</w:t>
        </w:r>
      </w:ins>
      <w:r w:rsidRPr="0017077E">
        <w:rPr>
          <w:sz w:val="20"/>
          <w:szCs w:val="20"/>
          <w:lang w:val="en-US"/>
        </w:rPr>
        <w:t>#license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66" w:author="Ha Suwook" w:date="2019-05-07T13:46:00Z">
        <w:r w:rsidRPr="0017077E" w:rsidDel="00A90E28">
          <w:rPr>
            <w:sz w:val="20"/>
            <w:szCs w:val="20"/>
            <w:lang w:val="en-US"/>
          </w:rPr>
          <w:delText>catalouge</w:delText>
        </w:r>
      </w:del>
      <w:ins w:id="1667" w:author="Ha Suwook" w:date="2019-05-07T13:46:00Z">
        <w:r w:rsidR="00A90E28">
          <w:rPr>
            <w:sz w:val="20"/>
            <w:szCs w:val="20"/>
            <w:lang w:val="en-US"/>
          </w:rPr>
          <w:t>catalogue</w:t>
        </w:r>
      </w:ins>
      <w:r w:rsidRPr="0017077E">
        <w:rPr>
          <w:sz w:val="20"/>
          <w:szCs w:val="20"/>
          <w:lang w:val="en-US"/>
        </w:rPr>
        <w:t>#license"&gt;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68" w:author="Ha Suwook" w:date="2019-05-07T13:46:00Z">
        <w:r w:rsidRPr="0094657C" w:rsidDel="00A90E28">
          <w:rPr>
            <w:sz w:val="20"/>
            <w:szCs w:val="20"/>
            <w:lang w:val="fr-CH"/>
          </w:rPr>
          <w:delText>catalouge</w:delText>
        </w:r>
      </w:del>
      <w:ins w:id="1669" w:author="Ha Suwook" w:date="2019-05-07T13:46:00Z">
        <w:r w:rsidR="00A90E28">
          <w:rPr>
            <w:sz w:val="20"/>
            <w:szCs w:val="20"/>
            <w:lang w:val="fr-CH"/>
          </w:rPr>
          <w:t>catalogue</w:t>
        </w:r>
      </w:ins>
      <w:r w:rsidRPr="0094657C">
        <w:rPr>
          <w:sz w:val="20"/>
          <w:szCs w:val="20"/>
          <w:lang w:val="fr-CH"/>
        </w:rPr>
        <w:t>#DataRight"/&gt;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&lt;rdfs:comment&gt;This links to the license document under which the catalog is made available and not the datasets&lt;/rdfs:comment&gt;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70" w:author="Ha Suwook" w:date="2019-05-07T13:46:00Z">
        <w:r w:rsidRPr="0017077E" w:rsidDel="00A90E28">
          <w:rPr>
            <w:sz w:val="20"/>
            <w:szCs w:val="20"/>
            <w:lang w:val="en-US"/>
          </w:rPr>
          <w:delText>catalouge</w:delText>
        </w:r>
      </w:del>
      <w:ins w:id="1671" w:author="Ha Suwook" w:date="2019-05-07T13:46:00Z">
        <w:r w:rsidR="00A90E28">
          <w:rPr>
            <w:sz w:val="20"/>
            <w:szCs w:val="20"/>
            <w:lang w:val="en-US"/>
          </w:rPr>
          <w:t>catalogue</w:t>
        </w:r>
      </w:ins>
      <w:r w:rsidRPr="0017077E">
        <w:rPr>
          <w:sz w:val="20"/>
          <w:szCs w:val="20"/>
          <w:lang w:val="en-US"/>
        </w:rPr>
        <w:t>#modifiedDate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72" w:author="Ha Suwook" w:date="2019-05-07T13:46:00Z">
        <w:r w:rsidRPr="0017077E" w:rsidDel="00A90E28">
          <w:rPr>
            <w:sz w:val="20"/>
            <w:szCs w:val="20"/>
            <w:lang w:val="en-US"/>
          </w:rPr>
          <w:delText>catalouge</w:delText>
        </w:r>
      </w:del>
      <w:ins w:id="1673" w:author="Ha Suwook" w:date="2019-05-07T13:46:00Z">
        <w:r w:rsidR="00A90E28">
          <w:rPr>
            <w:sz w:val="20"/>
            <w:szCs w:val="20"/>
            <w:lang w:val="en-US"/>
          </w:rPr>
          <w:t>catalogue</w:t>
        </w:r>
      </w:ins>
      <w:r w:rsidRPr="0017077E">
        <w:rPr>
          <w:sz w:val="20"/>
          <w:szCs w:val="20"/>
          <w:lang w:val="en-US"/>
        </w:rPr>
        <w:t>#modifiedDate"&gt;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74" w:author="Ha Suwook" w:date="2019-05-07T13:46:00Z">
        <w:r w:rsidRPr="0094657C" w:rsidDel="00A90E28">
          <w:rPr>
            <w:sz w:val="20"/>
            <w:szCs w:val="20"/>
            <w:lang w:val="fr-CH"/>
          </w:rPr>
          <w:delText>catalouge</w:delText>
        </w:r>
      </w:del>
      <w:ins w:id="1675" w:author="Ha Suwook" w:date="2019-05-07T13:46:00Z">
        <w:r w:rsidR="00A90E28">
          <w:rPr>
            <w:sz w:val="20"/>
            <w:szCs w:val="20"/>
            <w:lang w:val="fr-CH"/>
          </w:rPr>
          <w:t>catalogue</w:t>
        </w:r>
      </w:ins>
      <w:r w:rsidRPr="0094657C">
        <w:rPr>
          <w:sz w:val="20"/>
          <w:szCs w:val="20"/>
          <w:lang w:val="fr-CH"/>
        </w:rPr>
        <w:t>#Record"/&gt;</w:t>
      </w:r>
    </w:p>
    <w:p w:rsidR="00FA2F2F" w:rsidRDefault="00FA2F2F" w:rsidP="00FA2F2F">
      <w:pPr>
        <w:spacing w:before="0" w:line="240" w:lineRule="exact"/>
        <w:rPr>
          <w:sz w:val="20"/>
          <w:szCs w:val="20"/>
          <w:lang w:val="en-US"/>
        </w:rPr>
      </w:pPr>
      <w:r w:rsidRPr="002B175B">
        <w:rPr>
          <w:sz w:val="20"/>
          <w:szCs w:val="20"/>
          <w:lang w:val="en-US"/>
        </w:rPr>
        <w:t>&lt;rdfs:range rdf:resource="http://www.w3.org/2001/XMLSchema#date"/&gt;</w:t>
      </w:r>
    </w:p>
    <w:p w:rsidR="007F40B5" w:rsidRPr="0017077E" w:rsidRDefault="007F40B5" w:rsidP="00FA2F2F">
      <w:pPr>
        <w:spacing w:before="0" w:line="240" w:lineRule="exact"/>
        <w:rPr>
          <w:sz w:val="20"/>
          <w:szCs w:val="20"/>
          <w:lang w:val="en-US"/>
        </w:rPr>
      </w:pPr>
      <w:r w:rsidRPr="0017077E">
        <w:rPr>
          <w:sz w:val="20"/>
          <w:szCs w:val="20"/>
          <w:lang w:val="en-US"/>
        </w:rPr>
        <w:t>&lt;rdfs:comment&gt;the most resent modified date of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76" w:author="Ha Suwook" w:date="2019-05-07T13:46:00Z">
        <w:r w:rsidRPr="0017077E" w:rsidDel="00A90E28">
          <w:rPr>
            <w:sz w:val="20"/>
            <w:szCs w:val="20"/>
            <w:lang w:val="en-US"/>
          </w:rPr>
          <w:delText>catalouge</w:delText>
        </w:r>
      </w:del>
      <w:ins w:id="1677" w:author="Ha Suwook" w:date="2019-05-07T13:46:00Z">
        <w:r w:rsidR="00A90E28">
          <w:rPr>
            <w:sz w:val="20"/>
            <w:szCs w:val="20"/>
            <w:lang w:val="en-US"/>
          </w:rPr>
          <w:t>catalogue</w:t>
        </w:r>
      </w:ins>
      <w:r w:rsidRPr="0017077E">
        <w:rPr>
          <w:sz w:val="20"/>
          <w:szCs w:val="20"/>
          <w:lang w:val="en-US"/>
        </w:rPr>
        <w:t>#onlineResource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78" w:author="Ha Suwook" w:date="2019-05-07T13:46:00Z">
        <w:r w:rsidRPr="0017077E" w:rsidDel="00A90E28">
          <w:rPr>
            <w:sz w:val="20"/>
            <w:szCs w:val="20"/>
            <w:lang w:val="en-US"/>
          </w:rPr>
          <w:delText>catalouge</w:delText>
        </w:r>
      </w:del>
      <w:ins w:id="1679" w:author="Ha Suwook" w:date="2019-05-07T13:46:00Z">
        <w:r w:rsidR="00A90E28">
          <w:rPr>
            <w:sz w:val="20"/>
            <w:szCs w:val="20"/>
            <w:lang w:val="en-US"/>
          </w:rPr>
          <w:t>catalogue</w:t>
        </w:r>
      </w:ins>
      <w:r w:rsidRPr="0017077E">
        <w:rPr>
          <w:sz w:val="20"/>
          <w:szCs w:val="20"/>
          <w:lang w:val="en-US"/>
        </w:rPr>
        <w:t>#onlineResource"&gt;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80" w:author="Ha Suwook" w:date="2019-05-07T13:46:00Z">
        <w:r w:rsidRPr="0094657C" w:rsidDel="00A90E28">
          <w:rPr>
            <w:sz w:val="20"/>
            <w:szCs w:val="20"/>
            <w:lang w:val="fr-CH"/>
          </w:rPr>
          <w:delText>catalouge</w:delText>
        </w:r>
      </w:del>
      <w:ins w:id="1681" w:author="Ha Suwook" w:date="2019-05-07T13:46:00Z">
        <w:r w:rsidR="00A90E28">
          <w:rPr>
            <w:sz w:val="20"/>
            <w:szCs w:val="20"/>
            <w:lang w:val="fr-CH"/>
          </w:rPr>
          <w:t>catalogue</w:t>
        </w:r>
      </w:ins>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&lt;rdfs:comment&gt;online information that can be used to contact the individual or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82" w:author="Ha Suwook" w:date="2019-05-07T13:46:00Z">
        <w:r w:rsidRPr="0017077E" w:rsidDel="00A90E28">
          <w:rPr>
            <w:sz w:val="20"/>
            <w:szCs w:val="20"/>
            <w:lang w:val="en-US"/>
          </w:rPr>
          <w:delText>catalouge</w:delText>
        </w:r>
      </w:del>
      <w:ins w:id="1683" w:author="Ha Suwook" w:date="2019-05-07T13:46:00Z">
        <w:r w:rsidR="00A90E28">
          <w:rPr>
            <w:sz w:val="20"/>
            <w:szCs w:val="20"/>
            <w:lang w:val="en-US"/>
          </w:rPr>
          <w:t>catalogue</w:t>
        </w:r>
      </w:ins>
      <w:r w:rsidRPr="0017077E">
        <w:rPr>
          <w:sz w:val="20"/>
          <w:szCs w:val="20"/>
          <w:lang w:val="en-US"/>
        </w:rPr>
        <w:t>#organizationName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84" w:author="Ha Suwook" w:date="2019-05-07T13:46:00Z">
        <w:r w:rsidRPr="0017077E" w:rsidDel="00A90E28">
          <w:rPr>
            <w:sz w:val="20"/>
            <w:szCs w:val="20"/>
            <w:lang w:val="en-US"/>
          </w:rPr>
          <w:delText>catalouge</w:delText>
        </w:r>
      </w:del>
      <w:ins w:id="1685" w:author="Ha Suwook" w:date="2019-05-07T13:46:00Z">
        <w:r w:rsidR="00A90E28">
          <w:rPr>
            <w:sz w:val="20"/>
            <w:szCs w:val="20"/>
            <w:lang w:val="en-US"/>
          </w:rPr>
          <w:t>catalogue</w:t>
        </w:r>
      </w:ins>
      <w:r w:rsidRPr="0017077E">
        <w:rPr>
          <w:sz w:val="20"/>
          <w:szCs w:val="20"/>
          <w:lang w:val="en-US"/>
        </w:rPr>
        <w:t>#organizationName"&gt;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86" w:author="Ha Suwook" w:date="2019-05-07T13:46:00Z">
        <w:r w:rsidRPr="0094657C" w:rsidDel="00A90E28">
          <w:rPr>
            <w:sz w:val="20"/>
            <w:szCs w:val="20"/>
            <w:lang w:val="fr-CH"/>
          </w:rPr>
          <w:delText>catalouge</w:delText>
        </w:r>
      </w:del>
      <w:ins w:id="1687" w:author="Ha Suwook" w:date="2019-05-07T13:46:00Z">
        <w:r w:rsidR="00A90E28">
          <w:rPr>
            <w:sz w:val="20"/>
            <w:szCs w:val="20"/>
            <w:lang w:val="fr-CH"/>
          </w:rPr>
          <w:t>catalogue</w:t>
        </w:r>
      </w:ins>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&lt;rdfs:comment&gt;name of the responsible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88" w:author="Ha Suwook" w:date="2019-05-07T13:46:00Z">
        <w:r w:rsidRPr="0017077E" w:rsidDel="00A90E28">
          <w:rPr>
            <w:sz w:val="20"/>
            <w:szCs w:val="20"/>
            <w:lang w:val="en-US"/>
          </w:rPr>
          <w:delText>catalouge</w:delText>
        </w:r>
      </w:del>
      <w:ins w:id="1689" w:author="Ha Suwook" w:date="2019-05-07T13:46:00Z">
        <w:r w:rsidR="00A90E28">
          <w:rPr>
            <w:sz w:val="20"/>
            <w:szCs w:val="20"/>
            <w:lang w:val="en-US"/>
          </w:rPr>
          <w:t>catalogue</w:t>
        </w:r>
      </w:ins>
      <w:r w:rsidRPr="0017077E">
        <w:rPr>
          <w:sz w:val="20"/>
          <w:szCs w:val="20"/>
          <w:lang w:val="en-US"/>
        </w:rPr>
        <w:t>#phoneNumber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90" w:author="Ha Suwook" w:date="2019-05-07T13:46:00Z">
        <w:r w:rsidRPr="0017077E" w:rsidDel="00A90E28">
          <w:rPr>
            <w:sz w:val="20"/>
            <w:szCs w:val="20"/>
            <w:lang w:val="en-US"/>
          </w:rPr>
          <w:delText>catalouge</w:delText>
        </w:r>
      </w:del>
      <w:ins w:id="1691" w:author="Ha Suwook" w:date="2019-05-07T13:46:00Z">
        <w:r w:rsidR="00A90E28">
          <w:rPr>
            <w:sz w:val="20"/>
            <w:szCs w:val="20"/>
            <w:lang w:val="en-US"/>
          </w:rPr>
          <w:t>catalogue</w:t>
        </w:r>
      </w:ins>
      <w:r w:rsidRPr="0017077E">
        <w:rPr>
          <w:sz w:val="20"/>
          <w:szCs w:val="20"/>
          <w:lang w:val="en-US"/>
        </w:rPr>
        <w:t>#phoneNumber"&gt;</w:t>
      </w:r>
    </w:p>
    <w:p w:rsidR="007F40B5" w:rsidRPr="0094657C" w:rsidRDefault="007F40B5" w:rsidP="007F40B5">
      <w:pPr>
        <w:spacing w:before="0" w:line="240" w:lineRule="exact"/>
        <w:rPr>
          <w:sz w:val="20"/>
          <w:szCs w:val="20"/>
          <w:lang w:val="fr-CH"/>
        </w:rPr>
      </w:pPr>
      <w:r w:rsidRPr="0017077E">
        <w:rPr>
          <w:sz w:val="20"/>
          <w:szCs w:val="20"/>
          <w:lang w:val="en-US"/>
        </w:rPr>
        <w:lastRenderedPageBreak/>
        <w:t xml:space="preserve">        </w:t>
      </w:r>
      <w:r w:rsidRPr="0094657C">
        <w:rPr>
          <w:sz w:val="20"/>
          <w:szCs w:val="20"/>
          <w:lang w:val="fr-CH"/>
        </w:rPr>
        <w:t>&lt;rdfs:domain rdf:resource="http://www.itu.int/xml-namespace/itut/Y.bdm-sch/bigdata</w:t>
      </w:r>
      <w:del w:id="1692" w:author="Ha Suwook" w:date="2019-05-07T13:46:00Z">
        <w:r w:rsidRPr="0094657C" w:rsidDel="00A90E28">
          <w:rPr>
            <w:sz w:val="20"/>
            <w:szCs w:val="20"/>
            <w:lang w:val="fr-CH"/>
          </w:rPr>
          <w:delText>catalouge</w:delText>
        </w:r>
      </w:del>
      <w:ins w:id="1693" w:author="Ha Suwook" w:date="2019-05-07T13:46:00Z">
        <w:r w:rsidR="00A90E28">
          <w:rPr>
            <w:sz w:val="20"/>
            <w:szCs w:val="20"/>
            <w:lang w:val="fr-CH"/>
          </w:rPr>
          <w:t>catalogue</w:t>
        </w:r>
      </w:ins>
      <w:r w:rsidRPr="0094657C">
        <w:rPr>
          <w:sz w:val="20"/>
          <w:szCs w:val="20"/>
          <w:lang w:val="fr-CH"/>
        </w:rPr>
        <w:t>#ContactType"/&gt;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&lt;rdfs:comment&gt;telephone numbers at which the organization or individual may be contacted&lt;/rdfs:comment&gt;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694" w:author="Ha Suwook" w:date="2019-05-07T13:46:00Z">
        <w:r w:rsidRPr="0017077E" w:rsidDel="00A90E28">
          <w:rPr>
            <w:sz w:val="20"/>
            <w:szCs w:val="20"/>
            <w:lang w:val="en-US"/>
          </w:rPr>
          <w:delText>catalouge</w:delText>
        </w:r>
      </w:del>
      <w:ins w:id="1695" w:author="Ha Suwook" w:date="2019-05-07T13:46:00Z">
        <w:r w:rsidR="00A90E28">
          <w:rPr>
            <w:sz w:val="20"/>
            <w:szCs w:val="20"/>
            <w:lang w:val="en-US"/>
          </w:rPr>
          <w:t>catalogue</w:t>
        </w:r>
      </w:ins>
      <w:r w:rsidRPr="0017077E">
        <w:rPr>
          <w:sz w:val="20"/>
          <w:szCs w:val="20"/>
          <w:lang w:val="en-US"/>
        </w:rPr>
        <w:t>#positionName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696" w:author="Ha Suwook" w:date="2019-05-07T13:46:00Z">
        <w:r w:rsidRPr="0017077E" w:rsidDel="00A90E28">
          <w:rPr>
            <w:sz w:val="20"/>
            <w:szCs w:val="20"/>
            <w:lang w:val="en-US"/>
          </w:rPr>
          <w:delText>catalouge</w:delText>
        </w:r>
      </w:del>
      <w:ins w:id="1697" w:author="Ha Suwook" w:date="2019-05-07T13:46:00Z">
        <w:r w:rsidR="00A90E28">
          <w:rPr>
            <w:sz w:val="20"/>
            <w:szCs w:val="20"/>
            <w:lang w:val="en-US"/>
          </w:rPr>
          <w:t>catalogue</w:t>
        </w:r>
      </w:ins>
      <w:r w:rsidRPr="0017077E">
        <w:rPr>
          <w:sz w:val="20"/>
          <w:szCs w:val="20"/>
          <w:lang w:val="en-US"/>
        </w:rPr>
        <w:t>#positionName"&gt;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698" w:author="Ha Suwook" w:date="2019-05-07T13:46:00Z">
        <w:r w:rsidRPr="0094657C" w:rsidDel="00A90E28">
          <w:rPr>
            <w:sz w:val="20"/>
            <w:szCs w:val="20"/>
            <w:lang w:val="fr-CH"/>
          </w:rPr>
          <w:delText>catalouge</w:delText>
        </w:r>
      </w:del>
      <w:ins w:id="1699" w:author="Ha Suwook" w:date="2019-05-07T13:46:00Z">
        <w:r w:rsidR="00A90E28">
          <w:rPr>
            <w:sz w:val="20"/>
            <w:szCs w:val="20"/>
            <w:lang w:val="fr-CH"/>
          </w:rPr>
          <w:t>catalogue</w:t>
        </w:r>
      </w:ins>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&lt;rdfs:comment&gt;role or position of the responsible person&lt;/rdfs:comment&gt;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700" w:author="Ha Suwook" w:date="2019-05-07T13:46:00Z">
        <w:r w:rsidRPr="0017077E" w:rsidDel="00A90E28">
          <w:rPr>
            <w:sz w:val="20"/>
            <w:szCs w:val="20"/>
            <w:lang w:val="en-US"/>
          </w:rPr>
          <w:delText>catalouge</w:delText>
        </w:r>
      </w:del>
      <w:ins w:id="1701" w:author="Ha Suwook" w:date="2019-05-07T13:46:00Z">
        <w:r w:rsidR="00A90E28">
          <w:rPr>
            <w:sz w:val="20"/>
            <w:szCs w:val="20"/>
            <w:lang w:val="en-US"/>
          </w:rPr>
          <w:t>catalogue</w:t>
        </w:r>
      </w:ins>
      <w:r w:rsidRPr="0017077E">
        <w:rPr>
          <w:sz w:val="20"/>
          <w:szCs w:val="20"/>
          <w:lang w:val="en-US"/>
        </w:rPr>
        <w:t>#qualityRequirements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702" w:author="Ha Suwook" w:date="2019-05-07T13:46:00Z">
        <w:r w:rsidRPr="0017077E" w:rsidDel="00A90E28">
          <w:rPr>
            <w:sz w:val="20"/>
            <w:szCs w:val="20"/>
            <w:lang w:val="en-US"/>
          </w:rPr>
          <w:delText>catalouge</w:delText>
        </w:r>
      </w:del>
      <w:ins w:id="1703" w:author="Ha Suwook" w:date="2019-05-07T13:46:00Z">
        <w:r w:rsidR="00A90E28">
          <w:rPr>
            <w:sz w:val="20"/>
            <w:szCs w:val="20"/>
            <w:lang w:val="en-US"/>
          </w:rPr>
          <w:t>catalogue</w:t>
        </w:r>
      </w:ins>
      <w:r w:rsidRPr="0017077E">
        <w:rPr>
          <w:sz w:val="20"/>
          <w:szCs w:val="20"/>
          <w:lang w:val="en-US"/>
        </w:rPr>
        <w:t>#qualityRequirements"&gt;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704" w:author="Ha Suwook" w:date="2019-05-07T13:46:00Z">
        <w:r w:rsidRPr="0094657C" w:rsidDel="00A90E28">
          <w:rPr>
            <w:sz w:val="20"/>
            <w:szCs w:val="20"/>
            <w:lang w:val="fr-CH"/>
          </w:rPr>
          <w:delText>catalouge</w:delText>
        </w:r>
      </w:del>
      <w:ins w:id="1705" w:author="Ha Suwook" w:date="2019-05-07T13:46:00Z">
        <w:r w:rsidR="00A90E28">
          <w:rPr>
            <w:sz w:val="20"/>
            <w:szCs w:val="20"/>
            <w:lang w:val="fr-CH"/>
          </w:rPr>
          <w:t>catalogue</w:t>
        </w:r>
      </w:ins>
      <w:r w:rsidRPr="0094657C">
        <w:rPr>
          <w:sz w:val="20"/>
          <w:szCs w:val="20"/>
          <w:lang w:val="fr-CH"/>
        </w:rPr>
        <w:t>#DataQuality"/&gt;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&lt;rdfs:comment&gt;requirement statement for evaluating quality of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706" w:author="Ha Suwook" w:date="2019-05-07T13:46:00Z">
        <w:r w:rsidRPr="0017077E" w:rsidDel="00A90E28">
          <w:rPr>
            <w:sz w:val="20"/>
            <w:szCs w:val="20"/>
            <w:lang w:val="en-US"/>
          </w:rPr>
          <w:delText>catalouge</w:delText>
        </w:r>
      </w:del>
      <w:ins w:id="1707" w:author="Ha Suwook" w:date="2019-05-07T13:46:00Z">
        <w:r w:rsidR="00A90E28">
          <w:rPr>
            <w:sz w:val="20"/>
            <w:szCs w:val="20"/>
            <w:lang w:val="en-US"/>
          </w:rPr>
          <w:t>catalogue</w:t>
        </w:r>
      </w:ins>
      <w:r w:rsidRPr="0017077E">
        <w:rPr>
          <w:sz w:val="20"/>
          <w:szCs w:val="20"/>
          <w:lang w:val="en-US"/>
        </w:rPr>
        <w:t>#qualityResult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708" w:author="Ha Suwook" w:date="2019-05-07T13:46:00Z">
        <w:r w:rsidRPr="0017077E" w:rsidDel="00A90E28">
          <w:rPr>
            <w:sz w:val="20"/>
            <w:szCs w:val="20"/>
            <w:lang w:val="en-US"/>
          </w:rPr>
          <w:delText>catalouge</w:delText>
        </w:r>
      </w:del>
      <w:ins w:id="1709" w:author="Ha Suwook" w:date="2019-05-07T13:46:00Z">
        <w:r w:rsidR="00A90E28">
          <w:rPr>
            <w:sz w:val="20"/>
            <w:szCs w:val="20"/>
            <w:lang w:val="en-US"/>
          </w:rPr>
          <w:t>catalogue</w:t>
        </w:r>
      </w:ins>
      <w:r w:rsidRPr="0017077E">
        <w:rPr>
          <w:sz w:val="20"/>
          <w:szCs w:val="20"/>
          <w:lang w:val="en-US"/>
        </w:rPr>
        <w:t>#qualityResult"&gt;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710" w:author="Ha Suwook" w:date="2019-05-07T13:46:00Z">
        <w:r w:rsidRPr="0094657C" w:rsidDel="00A90E28">
          <w:rPr>
            <w:sz w:val="20"/>
            <w:szCs w:val="20"/>
            <w:lang w:val="fr-CH"/>
          </w:rPr>
          <w:delText>catalouge</w:delText>
        </w:r>
      </w:del>
      <w:ins w:id="1711" w:author="Ha Suwook" w:date="2019-05-07T13:46:00Z">
        <w:r w:rsidR="00A90E28">
          <w:rPr>
            <w:sz w:val="20"/>
            <w:szCs w:val="20"/>
            <w:lang w:val="fr-CH"/>
          </w:rPr>
          <w:t>catalogue</w:t>
        </w:r>
      </w:ins>
      <w:r w:rsidRPr="0094657C">
        <w:rPr>
          <w:sz w:val="20"/>
          <w:szCs w:val="20"/>
          <w:lang w:val="fr-CH"/>
        </w:rPr>
        <w:t>#DataQuality"/&gt;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&lt;rdfs:comment&gt;the result of quality evaluation described by the unit of measure&lt;/rdfs:comment&gt;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712" w:author="Ha Suwook" w:date="2019-05-07T13:46:00Z">
        <w:r w:rsidRPr="0017077E" w:rsidDel="00A90E28">
          <w:rPr>
            <w:sz w:val="20"/>
            <w:szCs w:val="20"/>
            <w:lang w:val="en-US"/>
          </w:rPr>
          <w:delText>catalouge</w:delText>
        </w:r>
      </w:del>
      <w:ins w:id="1713" w:author="Ha Suwook" w:date="2019-05-07T13:46:00Z">
        <w:r w:rsidR="00A90E28">
          <w:rPr>
            <w:sz w:val="20"/>
            <w:szCs w:val="20"/>
            <w:lang w:val="en-US"/>
          </w:rPr>
          <w:t>catalogue</w:t>
        </w:r>
      </w:ins>
      <w:r w:rsidRPr="0017077E">
        <w:rPr>
          <w:sz w:val="20"/>
          <w:szCs w:val="20"/>
          <w:lang w:val="en-US"/>
        </w:rPr>
        <w:t>#rightStatement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714" w:author="Ha Suwook" w:date="2019-05-07T13:46:00Z">
        <w:r w:rsidRPr="0017077E" w:rsidDel="00A90E28">
          <w:rPr>
            <w:sz w:val="20"/>
            <w:szCs w:val="20"/>
            <w:lang w:val="en-US"/>
          </w:rPr>
          <w:delText>catalouge</w:delText>
        </w:r>
      </w:del>
      <w:ins w:id="1715" w:author="Ha Suwook" w:date="2019-05-07T13:46:00Z">
        <w:r w:rsidR="00A90E28">
          <w:rPr>
            <w:sz w:val="20"/>
            <w:szCs w:val="20"/>
            <w:lang w:val="en-US"/>
          </w:rPr>
          <w:t>catalogue</w:t>
        </w:r>
      </w:ins>
      <w:r w:rsidRPr="0017077E">
        <w:rPr>
          <w:sz w:val="20"/>
          <w:szCs w:val="20"/>
          <w:lang w:val="en-US"/>
        </w:rPr>
        <w:t>#rightStatement"&gt;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716" w:author="Ha Suwook" w:date="2019-05-07T13:46:00Z">
        <w:r w:rsidRPr="0094657C" w:rsidDel="00A90E28">
          <w:rPr>
            <w:sz w:val="20"/>
            <w:szCs w:val="20"/>
            <w:lang w:val="fr-CH"/>
          </w:rPr>
          <w:delText>catalouge</w:delText>
        </w:r>
      </w:del>
      <w:ins w:id="1717" w:author="Ha Suwook" w:date="2019-05-07T13:46:00Z">
        <w:r w:rsidR="00A90E28">
          <w:rPr>
            <w:sz w:val="20"/>
            <w:szCs w:val="20"/>
            <w:lang w:val="fr-CH"/>
          </w:rPr>
          <w:t>catalogue</w:t>
        </w:r>
      </w:ins>
      <w:r w:rsidRPr="0094657C">
        <w:rPr>
          <w:sz w:val="20"/>
          <w:szCs w:val="20"/>
          <w:lang w:val="fr-CH"/>
        </w:rPr>
        <w:t>#DataRight"/&gt;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to the usage permissions being agreed to&lt;/rdfs:comment&gt;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718" w:author="Ha Suwook" w:date="2019-05-07T13:46:00Z">
        <w:r w:rsidRPr="0017077E" w:rsidDel="00A90E28">
          <w:rPr>
            <w:sz w:val="20"/>
            <w:szCs w:val="20"/>
            <w:lang w:val="en-US"/>
          </w:rPr>
          <w:delText>catalouge</w:delText>
        </w:r>
      </w:del>
      <w:ins w:id="1719" w:author="Ha Suwook" w:date="2019-05-07T13:46:00Z">
        <w:r w:rsidR="00A90E28">
          <w:rPr>
            <w:sz w:val="20"/>
            <w:szCs w:val="20"/>
            <w:lang w:val="en-US"/>
          </w:rPr>
          <w:t>catalogue</w:t>
        </w:r>
      </w:ins>
      <w:r w:rsidRPr="0017077E">
        <w:rPr>
          <w:sz w:val="20"/>
          <w:szCs w:val="20"/>
          <w:lang w:val="en-US"/>
        </w:rPr>
        <w:t>#</w:t>
      </w:r>
      <w:r>
        <w:rPr>
          <w:sz w:val="20"/>
          <w:szCs w:val="20"/>
          <w:lang w:val="en-US"/>
        </w:rPr>
        <w:t>f</w:t>
      </w:r>
      <w:r w:rsidRPr="0017077E">
        <w:rPr>
          <w:sz w:val="20"/>
          <w:szCs w:val="20"/>
          <w:lang w:val="en-US"/>
        </w:rPr>
        <w:t>unction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720" w:author="Ha Suwook" w:date="2019-05-07T13:46:00Z">
        <w:r w:rsidRPr="0017077E" w:rsidDel="00A90E28">
          <w:rPr>
            <w:sz w:val="20"/>
            <w:szCs w:val="20"/>
            <w:lang w:val="en-US"/>
          </w:rPr>
          <w:delText>catalouge</w:delText>
        </w:r>
      </w:del>
      <w:ins w:id="1721" w:author="Ha Suwook" w:date="2019-05-07T13:46:00Z">
        <w:r w:rsidR="00A90E28">
          <w:rPr>
            <w:sz w:val="20"/>
            <w:szCs w:val="20"/>
            <w:lang w:val="en-US"/>
          </w:rPr>
          <w:t>catalogue</w:t>
        </w:r>
      </w:ins>
      <w:r w:rsidRPr="0017077E">
        <w:rPr>
          <w:sz w:val="20"/>
          <w:szCs w:val="20"/>
          <w:lang w:val="en-US"/>
        </w:rPr>
        <w:t>#</w:t>
      </w:r>
      <w:r>
        <w:rPr>
          <w:sz w:val="20"/>
          <w:szCs w:val="20"/>
          <w:lang w:val="en-US"/>
        </w:rPr>
        <w:t>f</w:t>
      </w:r>
      <w:r w:rsidRPr="0017077E">
        <w:rPr>
          <w:sz w:val="20"/>
          <w:szCs w:val="20"/>
          <w:lang w:val="en-US"/>
        </w:rPr>
        <w:t>unction"&gt;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722" w:author="Ha Suwook" w:date="2019-05-07T13:46:00Z">
        <w:r w:rsidRPr="0094657C" w:rsidDel="00A90E28">
          <w:rPr>
            <w:sz w:val="20"/>
            <w:szCs w:val="20"/>
            <w:lang w:val="fr-CH"/>
          </w:rPr>
          <w:delText>catalouge</w:delText>
        </w:r>
      </w:del>
      <w:ins w:id="1723" w:author="Ha Suwook" w:date="2019-05-07T13:46:00Z">
        <w:r w:rsidR="00A90E28">
          <w:rPr>
            <w:sz w:val="20"/>
            <w:szCs w:val="20"/>
            <w:lang w:val="fr-CH"/>
          </w:rPr>
          <w:t>catalogue</w:t>
        </w:r>
      </w:ins>
      <w:r w:rsidRPr="0094657C">
        <w:rPr>
          <w:sz w:val="20"/>
          <w:szCs w:val="20"/>
          <w:lang w:val="fr-CH"/>
        </w:rPr>
        <w:t>#ResponsibleParty"/&gt;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&lt;rdfs:comment&gt;function performed by the responsible party&lt;/rdfs:comment&gt;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724" w:author="Ha Suwook" w:date="2019-05-07T13:46:00Z">
        <w:r w:rsidRPr="0017077E" w:rsidDel="00A90E28">
          <w:rPr>
            <w:sz w:val="20"/>
            <w:szCs w:val="20"/>
            <w:lang w:val="en-US"/>
          </w:rPr>
          <w:delText>catalouge</w:delText>
        </w:r>
      </w:del>
      <w:ins w:id="1725" w:author="Ha Suwook" w:date="2019-05-07T13:46:00Z">
        <w:r w:rsidR="00A90E28">
          <w:rPr>
            <w:sz w:val="20"/>
            <w:szCs w:val="20"/>
            <w:lang w:val="en-US"/>
          </w:rPr>
          <w:t>catalogue</w:t>
        </w:r>
      </w:ins>
      <w:r w:rsidRPr="0017077E">
        <w:rPr>
          <w:sz w:val="20"/>
          <w:szCs w:val="20"/>
          <w:lang w:val="en-US"/>
        </w:rPr>
        <w:t>#sampleData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&lt;owl:DatatypeProperty rdf:about="http://www.itu.int/xml-namespace/itut/Y.bdm-sch/bigdata</w:t>
      </w:r>
      <w:del w:id="1726" w:author="Ha Suwook" w:date="2019-05-07T13:46:00Z">
        <w:r w:rsidRPr="0017077E" w:rsidDel="00A90E28">
          <w:rPr>
            <w:sz w:val="20"/>
            <w:szCs w:val="20"/>
            <w:lang w:val="en-US"/>
          </w:rPr>
          <w:delText>catalouge</w:delText>
        </w:r>
      </w:del>
      <w:ins w:id="1727" w:author="Ha Suwook" w:date="2019-05-07T13:46:00Z">
        <w:r w:rsidR="00A90E28">
          <w:rPr>
            <w:sz w:val="20"/>
            <w:szCs w:val="20"/>
            <w:lang w:val="en-US"/>
          </w:rPr>
          <w:t>catalogue</w:t>
        </w:r>
      </w:ins>
      <w:r w:rsidRPr="0017077E">
        <w:rPr>
          <w:sz w:val="20"/>
          <w:szCs w:val="20"/>
          <w:lang w:val="en-US"/>
        </w:rPr>
        <w:t>#sampleData"&gt;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728" w:author="Ha Suwook" w:date="2019-05-07T13:46:00Z">
        <w:r w:rsidRPr="0094657C" w:rsidDel="00A90E28">
          <w:rPr>
            <w:sz w:val="20"/>
            <w:szCs w:val="20"/>
            <w:lang w:val="fr-CH"/>
          </w:rPr>
          <w:delText>catalouge</w:delText>
        </w:r>
      </w:del>
      <w:ins w:id="1729" w:author="Ha Suwook" w:date="2019-05-07T13:46:00Z">
        <w:r w:rsidR="00A90E28">
          <w:rPr>
            <w:sz w:val="20"/>
            <w:szCs w:val="20"/>
            <w:lang w:val="fr-CH"/>
          </w:rPr>
          <w:t>catalogue</w:t>
        </w:r>
      </w:ins>
      <w:r w:rsidRPr="0094657C">
        <w:rPr>
          <w:sz w:val="20"/>
          <w:szCs w:val="20"/>
          <w:lang w:val="fr-CH"/>
        </w:rPr>
        <w:t>#Distribution"/&gt;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&lt;rdfs:comment&gt;location information about a sample data including URL&lt;/rdfs:comment&gt;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730" w:author="Ha Suwook" w:date="2019-05-07T13:46:00Z">
        <w:r w:rsidRPr="0017077E" w:rsidDel="00A90E28">
          <w:rPr>
            <w:sz w:val="20"/>
            <w:szCs w:val="20"/>
            <w:lang w:val="en-US"/>
          </w:rPr>
          <w:delText>catalouge</w:delText>
        </w:r>
      </w:del>
      <w:ins w:id="1731" w:author="Ha Suwook" w:date="2019-05-07T13:46:00Z">
        <w:r w:rsidR="00A90E28">
          <w:rPr>
            <w:sz w:val="20"/>
            <w:szCs w:val="20"/>
            <w:lang w:val="en-US"/>
          </w:rPr>
          <w:t>catalogue</w:t>
        </w:r>
      </w:ins>
      <w:r w:rsidRPr="0017077E">
        <w:rPr>
          <w:sz w:val="20"/>
          <w:szCs w:val="20"/>
          <w:lang w:val="en-US"/>
        </w:rPr>
        <w:t>#taxonomy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732" w:author="Ha Suwook" w:date="2019-05-07T13:46:00Z">
        <w:r w:rsidRPr="0017077E" w:rsidDel="00A90E28">
          <w:rPr>
            <w:sz w:val="20"/>
            <w:szCs w:val="20"/>
            <w:lang w:val="en-US"/>
          </w:rPr>
          <w:delText>catalouge</w:delText>
        </w:r>
      </w:del>
      <w:ins w:id="1733" w:author="Ha Suwook" w:date="2019-05-07T13:46:00Z">
        <w:r w:rsidR="00A90E28">
          <w:rPr>
            <w:sz w:val="20"/>
            <w:szCs w:val="20"/>
            <w:lang w:val="en-US"/>
          </w:rPr>
          <w:t>catalogue</w:t>
        </w:r>
      </w:ins>
      <w:r w:rsidRPr="0017077E">
        <w:rPr>
          <w:sz w:val="20"/>
          <w:szCs w:val="20"/>
          <w:lang w:val="en-US"/>
        </w:rPr>
        <w:t>#taxonomy"&gt;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734" w:author="Ha Suwook" w:date="2019-05-07T13:46:00Z">
        <w:r w:rsidRPr="0094657C" w:rsidDel="00A90E28">
          <w:rPr>
            <w:sz w:val="20"/>
            <w:szCs w:val="20"/>
            <w:lang w:val="fr-CH"/>
          </w:rPr>
          <w:delText>catalouge</w:delText>
        </w:r>
      </w:del>
      <w:ins w:id="1735" w:author="Ha Suwook" w:date="2019-05-07T13:46:00Z">
        <w:r w:rsidR="00A90E28">
          <w:rPr>
            <w:sz w:val="20"/>
            <w:szCs w:val="20"/>
            <w:lang w:val="fr-CH"/>
          </w:rPr>
          <w:t>catalogue</w:t>
        </w:r>
      </w:ins>
      <w:r w:rsidRPr="0094657C">
        <w:rPr>
          <w:sz w:val="20"/>
          <w:szCs w:val="20"/>
          <w:lang w:val="fr-CH"/>
        </w:rPr>
        <w:t>#Domain"/&gt;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rdf:resource="http://www.w3.org/2001/XMLSchema#anyURI"/&gt;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&lt;rdfs:comment&gt;taxonomy information including classification system and authority&lt;/rdfs:comment&gt;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&lt;!-- http://www.itu.int/xml-namespace/itut/Y.bdm-sch/bigdata</w:t>
      </w:r>
      <w:del w:id="1736" w:author="Ha Suwook" w:date="2019-05-07T13:46:00Z">
        <w:r w:rsidRPr="0017077E" w:rsidDel="00A90E28">
          <w:rPr>
            <w:sz w:val="20"/>
            <w:szCs w:val="20"/>
            <w:lang w:val="en-US"/>
          </w:rPr>
          <w:delText>catalouge</w:delText>
        </w:r>
      </w:del>
      <w:ins w:id="1737" w:author="Ha Suwook" w:date="2019-05-07T13:46:00Z">
        <w:r w:rsidR="00A90E28">
          <w:rPr>
            <w:sz w:val="20"/>
            <w:szCs w:val="20"/>
            <w:lang w:val="en-US"/>
          </w:rPr>
          <w:t>catalogue</w:t>
        </w:r>
      </w:ins>
      <w:r w:rsidRPr="0017077E">
        <w:rPr>
          <w:sz w:val="20"/>
          <w:szCs w:val="20"/>
          <w:lang w:val="en-US"/>
        </w:rPr>
        <w:t>#unitOfMeasure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 rdf:about="http://www.itu.int/xml-namespace/itut/Y.bdm-sch/bigdata</w:t>
      </w:r>
      <w:del w:id="1738" w:author="Ha Suwook" w:date="2019-05-07T13:46:00Z">
        <w:r w:rsidRPr="0017077E" w:rsidDel="00A90E28">
          <w:rPr>
            <w:sz w:val="20"/>
            <w:szCs w:val="20"/>
            <w:lang w:val="en-US"/>
          </w:rPr>
          <w:delText>catalouge</w:delText>
        </w:r>
      </w:del>
      <w:ins w:id="1739" w:author="Ha Suwook" w:date="2019-05-07T13:46:00Z">
        <w:r w:rsidR="00A90E28">
          <w:rPr>
            <w:sz w:val="20"/>
            <w:szCs w:val="20"/>
            <w:lang w:val="en-US"/>
          </w:rPr>
          <w:t>catalogue</w:t>
        </w:r>
      </w:ins>
      <w:r w:rsidRPr="0017077E">
        <w:rPr>
          <w:sz w:val="20"/>
          <w:szCs w:val="20"/>
          <w:lang w:val="en-US"/>
        </w:rPr>
        <w:t>#unitOfMeasure"&gt;</w:t>
      </w:r>
    </w:p>
    <w:p w:rsidR="007F40B5" w:rsidRPr="0094657C" w:rsidRDefault="007F40B5" w:rsidP="007F40B5">
      <w:pPr>
        <w:spacing w:before="0" w:line="240" w:lineRule="exact"/>
        <w:rPr>
          <w:sz w:val="20"/>
          <w:szCs w:val="20"/>
          <w:lang w:val="fr-CH"/>
        </w:rPr>
      </w:pPr>
      <w:r w:rsidRPr="0017077E">
        <w:rPr>
          <w:sz w:val="20"/>
          <w:szCs w:val="20"/>
          <w:lang w:val="en-US"/>
        </w:rPr>
        <w:t xml:space="preserve">        </w:t>
      </w:r>
      <w:r w:rsidRPr="0094657C">
        <w:rPr>
          <w:sz w:val="20"/>
          <w:szCs w:val="20"/>
          <w:lang w:val="fr-CH"/>
        </w:rPr>
        <w:t>&lt;rdfs:domain rdf:resource="http://www.itu.int/xml-namespace/itut/Y.bdm-sch/bigdata</w:t>
      </w:r>
      <w:del w:id="1740" w:author="Ha Suwook" w:date="2019-05-07T13:46:00Z">
        <w:r w:rsidRPr="0094657C" w:rsidDel="00A90E28">
          <w:rPr>
            <w:sz w:val="20"/>
            <w:szCs w:val="20"/>
            <w:lang w:val="fr-CH"/>
          </w:rPr>
          <w:delText>catalouge</w:delText>
        </w:r>
      </w:del>
      <w:ins w:id="1741" w:author="Ha Suwook" w:date="2019-05-07T13:46:00Z">
        <w:r w:rsidR="00A90E28">
          <w:rPr>
            <w:sz w:val="20"/>
            <w:szCs w:val="20"/>
            <w:lang w:val="fr-CH"/>
          </w:rPr>
          <w:t>catalogue</w:t>
        </w:r>
      </w:ins>
      <w:r w:rsidRPr="0094657C">
        <w:rPr>
          <w:sz w:val="20"/>
          <w:szCs w:val="20"/>
          <w:lang w:val="fr-CH"/>
        </w:rPr>
        <w:t>#DataQuality"/&gt;</w:t>
      </w:r>
    </w:p>
    <w:p w:rsidR="007F40B5" w:rsidRPr="0017077E" w:rsidRDefault="007F40B5" w:rsidP="007F40B5">
      <w:pPr>
        <w:spacing w:before="0" w:line="240" w:lineRule="exact"/>
        <w:rPr>
          <w:sz w:val="20"/>
          <w:szCs w:val="20"/>
          <w:lang w:val="en-US"/>
        </w:rPr>
      </w:pPr>
      <w:r w:rsidRPr="0094657C">
        <w:rPr>
          <w:sz w:val="20"/>
          <w:szCs w:val="20"/>
          <w:lang w:val="fr-CH"/>
        </w:rPr>
        <w:t xml:space="preserve">        </w:t>
      </w:r>
      <w:r w:rsidRPr="0017077E">
        <w:rPr>
          <w:sz w:val="20"/>
          <w:szCs w:val="20"/>
          <w:lang w:val="en-US"/>
        </w:rPr>
        <w:t>&lt;rdfs:range rdf:resource="http://www.w3.org/2001/XMLSchema#string"/&gt;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&lt;rdfs:comment&gt;standard unit or system of units by means of which a quantity is accounted for and expressed.&lt;/rdfs:comment&gt;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&lt;/owl:DatatypeProperty&gt;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Classes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742" w:author="Ha Suwook" w:date="2019-05-07T13:46:00Z">
        <w:r w:rsidRPr="0017077E" w:rsidDel="00A90E28">
          <w:rPr>
            <w:sz w:val="20"/>
            <w:szCs w:val="20"/>
            <w:lang w:val="en-US"/>
          </w:rPr>
          <w:delText>catalouge</w:delText>
        </w:r>
      </w:del>
      <w:ins w:id="1743" w:author="Ha Suwook" w:date="2019-05-07T13:46:00Z">
        <w:r w:rsidR="00A90E28">
          <w:rPr>
            <w:sz w:val="20"/>
            <w:szCs w:val="20"/>
            <w:lang w:val="en-US"/>
          </w:rPr>
          <w:t>catalogue</w:t>
        </w:r>
      </w:ins>
      <w:r w:rsidRPr="0017077E">
        <w:rPr>
          <w:sz w:val="20"/>
          <w:szCs w:val="20"/>
          <w:lang w:val="en-US"/>
        </w:rPr>
        <w:t>#Catalogue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44" w:author="Ha Suwook" w:date="2019-05-07T13:46:00Z">
        <w:r w:rsidRPr="0017077E" w:rsidDel="00A90E28">
          <w:rPr>
            <w:sz w:val="20"/>
            <w:szCs w:val="20"/>
            <w:lang w:val="en-US"/>
          </w:rPr>
          <w:delText>catalouge</w:delText>
        </w:r>
      </w:del>
      <w:ins w:id="1745" w:author="Ha Suwook" w:date="2019-05-07T13:46:00Z">
        <w:r w:rsidR="00A90E28">
          <w:rPr>
            <w:sz w:val="20"/>
            <w:szCs w:val="20"/>
            <w:lang w:val="en-US"/>
          </w:rPr>
          <w:t>catalogue</w:t>
        </w:r>
      </w:ins>
      <w:r w:rsidRPr="0017077E">
        <w:rPr>
          <w:sz w:val="20"/>
          <w:szCs w:val="20"/>
          <w:lang w:val="en-US"/>
        </w:rPr>
        <w:t>#Catalogue"&gt;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&lt;rdfs:comment&gt;Root entity which defines metadata about dataset resource&lt;/rdfs:comment&gt;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46" w:author="Ha Suwook" w:date="2019-05-07T13:46:00Z">
        <w:r w:rsidRPr="0017077E" w:rsidDel="00A90E28">
          <w:rPr>
            <w:sz w:val="20"/>
            <w:szCs w:val="20"/>
            <w:lang w:val="en-US"/>
          </w:rPr>
          <w:delText>catalouge</w:delText>
        </w:r>
      </w:del>
      <w:ins w:id="1747" w:author="Ha Suwook" w:date="2019-05-07T13:46:00Z">
        <w:r w:rsidR="00A90E28">
          <w:rPr>
            <w:sz w:val="20"/>
            <w:szCs w:val="20"/>
            <w:lang w:val="en-US"/>
          </w:rPr>
          <w:t>catalogue</w:t>
        </w:r>
      </w:ins>
      <w:r w:rsidRPr="0017077E">
        <w:rPr>
          <w:sz w:val="20"/>
          <w:szCs w:val="20"/>
          <w:lang w:val="en-US"/>
        </w:rPr>
        <w:t>#ContactType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48" w:author="Ha Suwook" w:date="2019-05-07T13:46:00Z">
        <w:r w:rsidRPr="0017077E" w:rsidDel="00A90E28">
          <w:rPr>
            <w:sz w:val="20"/>
            <w:szCs w:val="20"/>
            <w:lang w:val="en-US"/>
          </w:rPr>
          <w:delText>catalouge</w:delText>
        </w:r>
      </w:del>
      <w:ins w:id="1749" w:author="Ha Suwook" w:date="2019-05-07T13:46:00Z">
        <w:r w:rsidR="00A90E28">
          <w:rPr>
            <w:sz w:val="20"/>
            <w:szCs w:val="20"/>
            <w:lang w:val="en-US"/>
          </w:rPr>
          <w:t>catalogue</w:t>
        </w:r>
      </w:ins>
      <w:r w:rsidRPr="0017077E">
        <w:rPr>
          <w:sz w:val="20"/>
          <w:szCs w:val="20"/>
          <w:lang w:val="en-US"/>
        </w:rPr>
        <w:t>#ContactType"&gt;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required to enable contact with the responsible person and/or organization&lt;/rdfs:comment&gt;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50" w:author="Ha Suwook" w:date="2019-05-07T13:46:00Z">
        <w:r w:rsidRPr="0017077E" w:rsidDel="00A90E28">
          <w:rPr>
            <w:sz w:val="20"/>
            <w:szCs w:val="20"/>
            <w:lang w:val="en-US"/>
          </w:rPr>
          <w:delText>catalouge</w:delText>
        </w:r>
      </w:del>
      <w:ins w:id="1751" w:author="Ha Suwook" w:date="2019-05-07T13:46:00Z">
        <w:r w:rsidR="00A90E28">
          <w:rPr>
            <w:sz w:val="20"/>
            <w:szCs w:val="20"/>
            <w:lang w:val="en-US"/>
          </w:rPr>
          <w:t>catalogue</w:t>
        </w:r>
      </w:ins>
      <w:r w:rsidRPr="0017077E">
        <w:rPr>
          <w:sz w:val="20"/>
          <w:szCs w:val="20"/>
          <w:lang w:val="en-US"/>
        </w:rPr>
        <w:t>#DataQuality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52" w:author="Ha Suwook" w:date="2019-05-07T13:46:00Z">
        <w:r w:rsidRPr="0017077E" w:rsidDel="00A90E28">
          <w:rPr>
            <w:sz w:val="20"/>
            <w:szCs w:val="20"/>
            <w:lang w:val="en-US"/>
          </w:rPr>
          <w:delText>catalouge</w:delText>
        </w:r>
      </w:del>
      <w:ins w:id="1753" w:author="Ha Suwook" w:date="2019-05-07T13:46:00Z">
        <w:r w:rsidR="00A90E28">
          <w:rPr>
            <w:sz w:val="20"/>
            <w:szCs w:val="20"/>
            <w:lang w:val="en-US"/>
          </w:rPr>
          <w:t>catalogue</w:t>
        </w:r>
      </w:ins>
      <w:r w:rsidRPr="0017077E">
        <w:rPr>
          <w:sz w:val="20"/>
          <w:szCs w:val="20"/>
          <w:lang w:val="en-US"/>
        </w:rPr>
        <w:t>#DataQuality"&gt;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quality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lastRenderedPageBreak/>
        <w:t>&lt;!-- http://www.itu.int/xml-namespace/itut/Y.bdm-sch/bigdata</w:t>
      </w:r>
      <w:del w:id="1754" w:author="Ha Suwook" w:date="2019-05-07T13:46:00Z">
        <w:r w:rsidRPr="0017077E" w:rsidDel="00A90E28">
          <w:rPr>
            <w:sz w:val="20"/>
            <w:szCs w:val="20"/>
            <w:lang w:val="en-US"/>
          </w:rPr>
          <w:delText>catalouge</w:delText>
        </w:r>
      </w:del>
      <w:ins w:id="1755" w:author="Ha Suwook" w:date="2019-05-07T13:46:00Z">
        <w:r w:rsidR="00A90E28">
          <w:rPr>
            <w:sz w:val="20"/>
            <w:szCs w:val="20"/>
            <w:lang w:val="en-US"/>
          </w:rPr>
          <w:t>catalogue</w:t>
        </w:r>
      </w:ins>
      <w:r w:rsidRPr="0017077E">
        <w:rPr>
          <w:sz w:val="20"/>
          <w:szCs w:val="20"/>
          <w:lang w:val="en-US"/>
        </w:rPr>
        <w:t>#DataRight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56" w:author="Ha Suwook" w:date="2019-05-07T13:46:00Z">
        <w:r w:rsidRPr="0017077E" w:rsidDel="00A90E28">
          <w:rPr>
            <w:sz w:val="20"/>
            <w:szCs w:val="20"/>
            <w:lang w:val="en-US"/>
          </w:rPr>
          <w:delText>catalouge</w:delText>
        </w:r>
      </w:del>
      <w:ins w:id="1757" w:author="Ha Suwook" w:date="2019-05-07T13:46:00Z">
        <w:r w:rsidR="00A90E28">
          <w:rPr>
            <w:sz w:val="20"/>
            <w:szCs w:val="20"/>
            <w:lang w:val="en-US"/>
          </w:rPr>
          <w:t>catalogue</w:t>
        </w:r>
      </w:ins>
      <w:r w:rsidRPr="0017077E">
        <w:rPr>
          <w:sz w:val="20"/>
          <w:szCs w:val="20"/>
          <w:lang w:val="en-US"/>
        </w:rPr>
        <w:t>#DataRight"&gt;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limitation placed upon the use of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58" w:author="Ha Suwook" w:date="2019-05-07T13:46:00Z">
        <w:r w:rsidRPr="0017077E" w:rsidDel="00A90E28">
          <w:rPr>
            <w:sz w:val="20"/>
            <w:szCs w:val="20"/>
            <w:lang w:val="en-US"/>
          </w:rPr>
          <w:delText>catalouge</w:delText>
        </w:r>
      </w:del>
      <w:ins w:id="1759" w:author="Ha Suwook" w:date="2019-05-07T13:46:00Z">
        <w:r w:rsidR="00A90E28">
          <w:rPr>
            <w:sz w:val="20"/>
            <w:szCs w:val="20"/>
            <w:lang w:val="en-US"/>
          </w:rPr>
          <w:t>catalogue</w:t>
        </w:r>
      </w:ins>
      <w:r w:rsidRPr="0017077E">
        <w:rPr>
          <w:sz w:val="20"/>
          <w:szCs w:val="20"/>
          <w:lang w:val="en-US"/>
        </w:rPr>
        <w:t>#DataTypeCode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60" w:author="Ha Suwook" w:date="2019-05-07T13:46:00Z">
        <w:r w:rsidRPr="0017077E" w:rsidDel="00A90E28">
          <w:rPr>
            <w:sz w:val="20"/>
            <w:szCs w:val="20"/>
            <w:lang w:val="en-US"/>
          </w:rPr>
          <w:delText>catalouge</w:delText>
        </w:r>
      </w:del>
      <w:ins w:id="1761" w:author="Ha Suwook" w:date="2019-05-07T13:46:00Z">
        <w:r w:rsidR="00A90E28">
          <w:rPr>
            <w:sz w:val="20"/>
            <w:szCs w:val="20"/>
            <w:lang w:val="en-US"/>
          </w:rPr>
          <w:t>catalogue</w:t>
        </w:r>
      </w:ins>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62" w:author="Ha Suwook" w:date="2019-05-07T13:46:00Z">
        <w:r w:rsidRPr="0017077E" w:rsidDel="00A90E28">
          <w:rPr>
            <w:sz w:val="20"/>
            <w:szCs w:val="20"/>
            <w:lang w:val="en-US"/>
          </w:rPr>
          <w:delText>catalouge</w:delText>
        </w:r>
      </w:del>
      <w:ins w:id="1763" w:author="Ha Suwook" w:date="2019-05-07T13:46:00Z">
        <w:r w:rsidR="00A90E28">
          <w:rPr>
            <w:sz w:val="20"/>
            <w:szCs w:val="20"/>
            <w:lang w:val="en-US"/>
          </w:rPr>
          <w:t>catalogue</w:t>
        </w:r>
      </w:ins>
      <w:r w:rsidRPr="0017077E">
        <w:rPr>
          <w:sz w:val="20"/>
          <w:szCs w:val="20"/>
          <w:lang w:val="en-US"/>
        </w:rPr>
        <w:t>#Dataset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64" w:author="Ha Suwook" w:date="2019-05-07T13:46:00Z">
        <w:r w:rsidRPr="0017077E" w:rsidDel="00A90E28">
          <w:rPr>
            <w:sz w:val="20"/>
            <w:szCs w:val="20"/>
            <w:lang w:val="en-US"/>
          </w:rPr>
          <w:delText>catalouge</w:delText>
        </w:r>
      </w:del>
      <w:ins w:id="1765" w:author="Ha Suwook" w:date="2019-05-07T13:46:00Z">
        <w:r w:rsidR="00A90E28">
          <w:rPr>
            <w:sz w:val="20"/>
            <w:szCs w:val="20"/>
            <w:lang w:val="en-US"/>
          </w:rPr>
          <w:t>catalogue</w:t>
        </w:r>
      </w:ins>
      <w:r w:rsidRPr="0017077E">
        <w:rPr>
          <w:sz w:val="20"/>
          <w:szCs w:val="20"/>
          <w:lang w:val="en-US"/>
        </w:rPr>
        <w:t>#Dataset"&gt;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&lt;rdfs:comment&gt;dataset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66" w:author="Ha Suwook" w:date="2019-05-07T13:46:00Z">
        <w:r w:rsidRPr="0017077E" w:rsidDel="00A90E28">
          <w:rPr>
            <w:sz w:val="20"/>
            <w:szCs w:val="20"/>
            <w:lang w:val="en-US"/>
          </w:rPr>
          <w:delText>catalouge</w:delText>
        </w:r>
      </w:del>
      <w:ins w:id="1767" w:author="Ha Suwook" w:date="2019-05-07T13:46:00Z">
        <w:r w:rsidR="00A90E28">
          <w:rPr>
            <w:sz w:val="20"/>
            <w:szCs w:val="20"/>
            <w:lang w:val="en-US"/>
          </w:rPr>
          <w:t>catalogue</w:t>
        </w:r>
      </w:ins>
      <w:r w:rsidRPr="0017077E">
        <w:rPr>
          <w:sz w:val="20"/>
          <w:szCs w:val="20"/>
          <w:lang w:val="en-US"/>
        </w:rPr>
        <w:t>#Distribution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68" w:author="Ha Suwook" w:date="2019-05-07T13:46:00Z">
        <w:r w:rsidRPr="0017077E" w:rsidDel="00A90E28">
          <w:rPr>
            <w:sz w:val="20"/>
            <w:szCs w:val="20"/>
            <w:lang w:val="en-US"/>
          </w:rPr>
          <w:delText>catalouge</w:delText>
        </w:r>
      </w:del>
      <w:ins w:id="1769" w:author="Ha Suwook" w:date="2019-05-07T13:46:00Z">
        <w:r w:rsidR="00A90E28">
          <w:rPr>
            <w:sz w:val="20"/>
            <w:szCs w:val="20"/>
            <w:lang w:val="en-US"/>
          </w:rPr>
          <w:t>catalogue</w:t>
        </w:r>
      </w:ins>
      <w:r w:rsidRPr="0017077E">
        <w:rPr>
          <w:sz w:val="20"/>
          <w:szCs w:val="20"/>
          <w:lang w:val="en-US"/>
        </w:rPr>
        <w:t>#Distribution"&gt;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&lt;rdfs:comment&gt;information about the distributor of and options for obtaining the dataset&lt;/rdfs:comment&gt;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70" w:author="Ha Suwook" w:date="2019-05-07T13:46:00Z">
        <w:r w:rsidRPr="0017077E" w:rsidDel="00A90E28">
          <w:rPr>
            <w:sz w:val="20"/>
            <w:szCs w:val="20"/>
            <w:lang w:val="en-US"/>
          </w:rPr>
          <w:delText>catalouge</w:delText>
        </w:r>
      </w:del>
      <w:ins w:id="1771" w:author="Ha Suwook" w:date="2019-05-07T13:46:00Z">
        <w:r w:rsidR="00A90E28">
          <w:rPr>
            <w:sz w:val="20"/>
            <w:szCs w:val="20"/>
            <w:lang w:val="en-US"/>
          </w:rPr>
          <w:t>catalogue</w:t>
        </w:r>
      </w:ins>
      <w:r w:rsidRPr="0017077E">
        <w:rPr>
          <w:sz w:val="20"/>
          <w:szCs w:val="20"/>
          <w:lang w:val="en-US"/>
        </w:rPr>
        <w:t>#Domain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72" w:author="Ha Suwook" w:date="2019-05-07T13:46:00Z">
        <w:r w:rsidRPr="0017077E" w:rsidDel="00A90E28">
          <w:rPr>
            <w:sz w:val="20"/>
            <w:szCs w:val="20"/>
            <w:lang w:val="en-US"/>
          </w:rPr>
          <w:delText>catalouge</w:delText>
        </w:r>
      </w:del>
      <w:ins w:id="1773" w:author="Ha Suwook" w:date="2019-05-07T13:46:00Z">
        <w:r w:rsidR="00A90E28">
          <w:rPr>
            <w:sz w:val="20"/>
            <w:szCs w:val="20"/>
            <w:lang w:val="en-US"/>
          </w:rPr>
          <w:t>catalogue</w:t>
        </w:r>
      </w:ins>
      <w:r w:rsidRPr="0017077E">
        <w:rPr>
          <w:sz w:val="20"/>
          <w:szCs w:val="20"/>
          <w:lang w:val="en-US"/>
        </w:rPr>
        <w:t>#Domain"&gt;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&lt;rdfs:comment&gt;source and/ or usage information for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74" w:author="Ha Suwook" w:date="2019-05-07T13:46:00Z">
        <w:r w:rsidRPr="0017077E" w:rsidDel="00A90E28">
          <w:rPr>
            <w:sz w:val="20"/>
            <w:szCs w:val="20"/>
            <w:lang w:val="en-US"/>
          </w:rPr>
          <w:delText>catalouge</w:delText>
        </w:r>
      </w:del>
      <w:ins w:id="1775" w:author="Ha Suwook" w:date="2019-05-07T13:46:00Z">
        <w:r w:rsidR="00A90E28">
          <w:rPr>
            <w:sz w:val="20"/>
            <w:szCs w:val="20"/>
            <w:lang w:val="en-US"/>
          </w:rPr>
          <w:t>catalogue</w:t>
        </w:r>
      </w:ins>
      <w:r w:rsidRPr="0017077E">
        <w:rPr>
          <w:sz w:val="20"/>
          <w:szCs w:val="20"/>
          <w:lang w:val="en-US"/>
        </w:rPr>
        <w:t>#Record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76" w:author="Ha Suwook" w:date="2019-05-07T13:46:00Z">
        <w:r w:rsidRPr="0017077E" w:rsidDel="00A90E28">
          <w:rPr>
            <w:sz w:val="20"/>
            <w:szCs w:val="20"/>
            <w:lang w:val="en-US"/>
          </w:rPr>
          <w:delText>catalouge</w:delText>
        </w:r>
      </w:del>
      <w:ins w:id="1777" w:author="Ha Suwook" w:date="2019-05-07T13:46:00Z">
        <w:r w:rsidR="00A90E28">
          <w:rPr>
            <w:sz w:val="20"/>
            <w:szCs w:val="20"/>
            <w:lang w:val="en-US"/>
          </w:rPr>
          <w:t>catalogue</w:t>
        </w:r>
      </w:ins>
      <w:r w:rsidRPr="0017077E">
        <w:rPr>
          <w:sz w:val="20"/>
          <w:szCs w:val="20"/>
          <w:lang w:val="en-US"/>
        </w:rPr>
        <w:t>#Record"&gt;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&lt;rdfs:comment&gt;record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78" w:author="Ha Suwook" w:date="2019-05-07T13:46:00Z">
        <w:r w:rsidRPr="0017077E" w:rsidDel="00A90E28">
          <w:rPr>
            <w:sz w:val="20"/>
            <w:szCs w:val="20"/>
            <w:lang w:val="en-US"/>
          </w:rPr>
          <w:delText>catalouge</w:delText>
        </w:r>
      </w:del>
      <w:ins w:id="1779" w:author="Ha Suwook" w:date="2019-05-07T13:46:00Z">
        <w:r w:rsidR="00A90E28">
          <w:rPr>
            <w:sz w:val="20"/>
            <w:szCs w:val="20"/>
            <w:lang w:val="en-US"/>
          </w:rPr>
          <w:t>catalogue</w:t>
        </w:r>
      </w:ins>
      <w:r w:rsidRPr="0017077E">
        <w:rPr>
          <w:sz w:val="20"/>
          <w:szCs w:val="20"/>
          <w:lang w:val="en-US"/>
        </w:rPr>
        <w:t>#ResponsibleParty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80" w:author="Ha Suwook" w:date="2019-05-07T13:46:00Z">
        <w:r w:rsidRPr="0017077E" w:rsidDel="00A90E28">
          <w:rPr>
            <w:sz w:val="20"/>
            <w:szCs w:val="20"/>
            <w:lang w:val="en-US"/>
          </w:rPr>
          <w:delText>catalouge</w:delText>
        </w:r>
      </w:del>
      <w:ins w:id="1781" w:author="Ha Suwook" w:date="2019-05-07T13:46:00Z">
        <w:r w:rsidR="00A90E28">
          <w:rPr>
            <w:sz w:val="20"/>
            <w:szCs w:val="20"/>
            <w:lang w:val="en-US"/>
          </w:rPr>
          <w:t>catalogue</w:t>
        </w:r>
      </w:ins>
      <w:r w:rsidRPr="0017077E">
        <w:rPr>
          <w:sz w:val="20"/>
          <w:szCs w:val="20"/>
          <w:lang w:val="en-US"/>
        </w:rPr>
        <w:t>#ResponsibleParty"&gt;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&lt;rdfs:comment&gt;responsible party information for the data catalogue&lt;/rdfs:comment&gt;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82" w:author="Ha Suwook" w:date="2019-05-07T13:46:00Z">
        <w:r w:rsidRPr="0017077E" w:rsidDel="00A90E28">
          <w:rPr>
            <w:sz w:val="20"/>
            <w:szCs w:val="20"/>
            <w:lang w:val="en-US"/>
          </w:rPr>
          <w:delText>catalouge</w:delText>
        </w:r>
      </w:del>
      <w:ins w:id="1783" w:author="Ha Suwook" w:date="2019-05-07T13:46:00Z">
        <w:r w:rsidR="00A90E28">
          <w:rPr>
            <w:sz w:val="20"/>
            <w:szCs w:val="20"/>
            <w:lang w:val="en-US"/>
          </w:rPr>
          <w:t>catalogue</w:t>
        </w:r>
      </w:ins>
      <w:r w:rsidRPr="0017077E">
        <w:rPr>
          <w:sz w:val="20"/>
          <w:szCs w:val="20"/>
          <w:lang w:val="en-US"/>
        </w:rPr>
        <w:t>#SemiStructured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84" w:author="Ha Suwook" w:date="2019-05-07T13:46:00Z">
        <w:r w:rsidRPr="0017077E" w:rsidDel="00A90E28">
          <w:rPr>
            <w:sz w:val="20"/>
            <w:szCs w:val="20"/>
            <w:lang w:val="en-US"/>
          </w:rPr>
          <w:delText>catalouge</w:delText>
        </w:r>
      </w:del>
      <w:ins w:id="1785" w:author="Ha Suwook" w:date="2019-05-07T13:46:00Z">
        <w:r w:rsidR="00A90E28">
          <w:rPr>
            <w:sz w:val="20"/>
            <w:szCs w:val="20"/>
            <w:lang w:val="en-US"/>
          </w:rPr>
          <w:t>catalogue</w:t>
        </w:r>
      </w:ins>
      <w:r w:rsidRPr="0017077E">
        <w:rPr>
          <w:sz w:val="20"/>
          <w:szCs w:val="20"/>
          <w:lang w:val="en-US"/>
        </w:rPr>
        <w:t>#SemiStructured"&gt;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ind w:firstLineChars="100" w:firstLine="200"/>
        <w:rPr>
          <w:sz w:val="20"/>
          <w:szCs w:val="20"/>
          <w:lang w:val="en-US"/>
        </w:rPr>
      </w:pPr>
      <w:r w:rsidRPr="0017077E">
        <w:rPr>
          <w:sz w:val="20"/>
          <w:szCs w:val="20"/>
          <w:lang w:val="en-US"/>
        </w:rPr>
        <w:t>&lt;!-- http://www.itu.int/xml-namespace/itut/Y.bdm-sch/bigdata</w:t>
      </w:r>
      <w:del w:id="1786" w:author="Ha Suwook" w:date="2019-05-07T13:46:00Z">
        <w:r w:rsidRPr="0017077E" w:rsidDel="00A90E28">
          <w:rPr>
            <w:sz w:val="20"/>
            <w:szCs w:val="20"/>
            <w:lang w:val="en-US"/>
          </w:rPr>
          <w:delText>catalouge</w:delText>
        </w:r>
      </w:del>
      <w:ins w:id="1787" w:author="Ha Suwook" w:date="2019-05-07T13:46:00Z">
        <w:r w:rsidR="00A90E28">
          <w:rPr>
            <w:sz w:val="20"/>
            <w:szCs w:val="20"/>
            <w:lang w:val="en-US"/>
          </w:rPr>
          <w:t>catalogue</w:t>
        </w:r>
      </w:ins>
      <w:r w:rsidRPr="0017077E">
        <w:rPr>
          <w:sz w:val="20"/>
          <w:szCs w:val="20"/>
          <w:lang w:val="en-US"/>
        </w:rPr>
        <w:t>#Structured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lastRenderedPageBreak/>
        <w:t xml:space="preserve">    &lt;owl:Class rdf:about="http://www.itu.int/xml-namespace/itut/Y.bdm-sch/bigdata</w:t>
      </w:r>
      <w:del w:id="1788" w:author="Ha Suwook" w:date="2019-05-07T13:46:00Z">
        <w:r w:rsidRPr="0017077E" w:rsidDel="00A90E28">
          <w:rPr>
            <w:sz w:val="20"/>
            <w:szCs w:val="20"/>
            <w:lang w:val="en-US"/>
          </w:rPr>
          <w:delText>catalouge</w:delText>
        </w:r>
      </w:del>
      <w:ins w:id="1789" w:author="Ha Suwook" w:date="2019-05-07T13:46:00Z">
        <w:r w:rsidR="00A90E28">
          <w:rPr>
            <w:sz w:val="20"/>
            <w:szCs w:val="20"/>
            <w:lang w:val="en-US"/>
          </w:rPr>
          <w:t>catalogue</w:t>
        </w:r>
      </w:ins>
      <w:r w:rsidRPr="0017077E">
        <w:rPr>
          <w:sz w:val="20"/>
          <w:szCs w:val="20"/>
          <w:lang w:val="en-US"/>
        </w:rPr>
        <w:t>#Structured"&gt;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790" w:author="Ha Suwook" w:date="2019-05-07T13:46:00Z">
        <w:r w:rsidRPr="0017077E" w:rsidDel="00A90E28">
          <w:rPr>
            <w:sz w:val="20"/>
            <w:szCs w:val="20"/>
            <w:lang w:val="en-US"/>
          </w:rPr>
          <w:delText>catalouge</w:delText>
        </w:r>
      </w:del>
      <w:ins w:id="1791" w:author="Ha Suwook" w:date="2019-05-07T13:46:00Z">
        <w:r w:rsidR="00A90E28">
          <w:rPr>
            <w:sz w:val="20"/>
            <w:szCs w:val="20"/>
            <w:lang w:val="en-US"/>
          </w:rPr>
          <w:t>catalogue</w:t>
        </w:r>
      </w:ins>
      <w:r w:rsidRPr="0017077E">
        <w:rPr>
          <w:sz w:val="20"/>
          <w:szCs w:val="20"/>
          <w:lang w:val="en-US"/>
        </w:rPr>
        <w:t>#Unstructured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&lt;owl:Class rdf:about="http://www.itu.int/xml-namespace/itut/Y.bdm-sch/bigdata</w:t>
      </w:r>
      <w:del w:id="1792" w:author="Ha Suwook" w:date="2019-05-07T13:46:00Z">
        <w:r w:rsidRPr="0017077E" w:rsidDel="00A90E28">
          <w:rPr>
            <w:sz w:val="20"/>
            <w:szCs w:val="20"/>
            <w:lang w:val="en-US"/>
          </w:rPr>
          <w:delText>catalouge</w:delText>
        </w:r>
      </w:del>
      <w:ins w:id="1793" w:author="Ha Suwook" w:date="2019-05-07T13:46:00Z">
        <w:r w:rsidR="00A90E28">
          <w:rPr>
            <w:sz w:val="20"/>
            <w:szCs w:val="20"/>
            <w:lang w:val="en-US"/>
          </w:rPr>
          <w:t>catalogue</w:t>
        </w:r>
      </w:ins>
      <w:r w:rsidRPr="0017077E">
        <w:rPr>
          <w:sz w:val="20"/>
          <w:szCs w:val="20"/>
          <w:lang w:val="en-US"/>
        </w:rPr>
        <w:t>#Unstructured"&gt;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&lt;rdfs:subClassOf rdf:resource="http://www.w3.org/2002/07/owl#Thing"/&gt;</w:t>
      </w:r>
    </w:p>
    <w:p w:rsidR="007F40B5" w:rsidRPr="0017077E" w:rsidRDefault="007F40B5" w:rsidP="007F40B5">
      <w:pPr>
        <w:spacing w:before="0" w:line="240" w:lineRule="exact"/>
        <w:rPr>
          <w:sz w:val="20"/>
          <w:szCs w:val="20"/>
          <w:lang w:val="en-US"/>
        </w:rPr>
      </w:pPr>
      <w:r w:rsidRPr="0017077E">
        <w:rPr>
          <w:sz w:val="20"/>
          <w:szCs w:val="20"/>
          <w:lang w:val="en-US"/>
        </w:rPr>
        <w:t xml:space="preserve">    &lt;/owl:Class&gt;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&lt;!--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 Individuals</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794" w:author="Ha Suwook" w:date="2019-05-07T13:46:00Z">
        <w:r w:rsidRPr="0017077E" w:rsidDel="00A90E28">
          <w:rPr>
            <w:sz w:val="20"/>
            <w:szCs w:val="20"/>
            <w:lang w:val="en-US"/>
          </w:rPr>
          <w:delText>catalouge</w:delText>
        </w:r>
      </w:del>
      <w:ins w:id="1795" w:author="Ha Suwook" w:date="2019-05-07T13:46:00Z">
        <w:r w:rsidR="00A90E28">
          <w:rPr>
            <w:sz w:val="20"/>
            <w:szCs w:val="20"/>
            <w:lang w:val="en-US"/>
          </w:rPr>
          <w:t>catalogue</w:t>
        </w:r>
      </w:ins>
      <w:r w:rsidRPr="0017077E">
        <w:rPr>
          <w:sz w:val="20"/>
          <w:szCs w:val="20"/>
          <w:lang w:val="en-US"/>
        </w:rPr>
        <w:t>#SemiStructured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del w:id="1796" w:author="Ha Suwook" w:date="2019-05-07T13:46:00Z">
        <w:r w:rsidRPr="0017077E" w:rsidDel="00A90E28">
          <w:rPr>
            <w:sz w:val="20"/>
            <w:szCs w:val="20"/>
            <w:lang w:val="en-US"/>
          </w:rPr>
          <w:delText>catalouge</w:delText>
        </w:r>
      </w:del>
      <w:ins w:id="1797" w:author="Ha Suwook" w:date="2019-05-07T13:46:00Z">
        <w:r w:rsidR="00A90E28">
          <w:rPr>
            <w:sz w:val="20"/>
            <w:szCs w:val="20"/>
            <w:lang w:val="en-US"/>
          </w:rPr>
          <w:t>catalogue</w:t>
        </w:r>
      </w:ins>
      <w:r w:rsidRPr="0017077E">
        <w:rPr>
          <w:sz w:val="20"/>
          <w:szCs w:val="20"/>
          <w:lang w:val="en-US"/>
        </w:rPr>
        <w:t>#SemiStructured"&gt;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del w:id="1798" w:author="Ha Suwook" w:date="2019-05-07T13:46:00Z">
        <w:r w:rsidRPr="0017077E" w:rsidDel="00A90E28">
          <w:rPr>
            <w:sz w:val="20"/>
            <w:szCs w:val="20"/>
            <w:lang w:val="en-US"/>
          </w:rPr>
          <w:delText>catalouge</w:delText>
        </w:r>
      </w:del>
      <w:ins w:id="1799" w:author="Ha Suwook" w:date="2019-05-07T13:46:00Z">
        <w:r w:rsidR="00A90E28">
          <w:rPr>
            <w:sz w:val="20"/>
            <w:szCs w:val="20"/>
            <w:lang w:val="en-US"/>
          </w:rPr>
          <w:t>catalogue</w:t>
        </w:r>
      </w:ins>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is neither raw data, nor typed data in a conventional database system (e.g. XML, JSON)&lt;/rdfs:comment&gt;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800" w:author="Ha Suwook" w:date="2019-05-07T13:46:00Z">
        <w:r w:rsidRPr="0017077E" w:rsidDel="00A90E28">
          <w:rPr>
            <w:sz w:val="20"/>
            <w:szCs w:val="20"/>
            <w:lang w:val="en-US"/>
          </w:rPr>
          <w:delText>catalouge</w:delText>
        </w:r>
      </w:del>
      <w:ins w:id="1801" w:author="Ha Suwook" w:date="2019-05-07T13:46:00Z">
        <w:r w:rsidR="00A90E28">
          <w:rPr>
            <w:sz w:val="20"/>
            <w:szCs w:val="20"/>
            <w:lang w:val="en-US"/>
          </w:rPr>
          <w:t>catalogue</w:t>
        </w:r>
      </w:ins>
      <w:r w:rsidRPr="0017077E">
        <w:rPr>
          <w:sz w:val="20"/>
          <w:szCs w:val="20"/>
          <w:lang w:val="en-US"/>
        </w:rPr>
        <w:t>#Structured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del w:id="1802" w:author="Ha Suwook" w:date="2019-05-07T13:46:00Z">
        <w:r w:rsidRPr="0017077E" w:rsidDel="00A90E28">
          <w:rPr>
            <w:sz w:val="20"/>
            <w:szCs w:val="20"/>
            <w:lang w:val="en-US"/>
          </w:rPr>
          <w:delText>catalouge</w:delText>
        </w:r>
      </w:del>
      <w:ins w:id="1803" w:author="Ha Suwook" w:date="2019-05-07T13:46:00Z">
        <w:r w:rsidR="00A90E28">
          <w:rPr>
            <w:sz w:val="20"/>
            <w:szCs w:val="20"/>
            <w:lang w:val="en-US"/>
          </w:rPr>
          <w:t>catalogue</w:t>
        </w:r>
      </w:ins>
      <w:r w:rsidRPr="0017077E">
        <w:rPr>
          <w:sz w:val="20"/>
          <w:szCs w:val="20"/>
          <w:lang w:val="en-US"/>
        </w:rPr>
        <w:t>#Structured"&gt;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del w:id="1804" w:author="Ha Suwook" w:date="2019-05-07T13:46:00Z">
        <w:r w:rsidRPr="0017077E" w:rsidDel="00A90E28">
          <w:rPr>
            <w:sz w:val="20"/>
            <w:szCs w:val="20"/>
            <w:lang w:val="en-US"/>
          </w:rPr>
          <w:delText>catalouge</w:delText>
        </w:r>
      </w:del>
      <w:ins w:id="1805" w:author="Ha Suwook" w:date="2019-05-07T13:46:00Z">
        <w:r w:rsidR="00A90E28">
          <w:rPr>
            <w:sz w:val="20"/>
            <w:szCs w:val="20"/>
            <w:lang w:val="en-US"/>
          </w:rPr>
          <w:t>catalogue</w:t>
        </w:r>
      </w:ins>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is organized in a format easily used by formatted repository&lt;/rdfs:comment&gt;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Pr="0017077E" w:rsidRDefault="007F40B5" w:rsidP="007F40B5">
      <w:pPr>
        <w:spacing w:before="0" w:line="240" w:lineRule="exact"/>
        <w:rPr>
          <w:sz w:val="20"/>
          <w:szCs w:val="20"/>
          <w:lang w:val="en-US"/>
        </w:rPr>
      </w:pPr>
      <w:r w:rsidRPr="0017077E">
        <w:rPr>
          <w:sz w:val="20"/>
          <w:szCs w:val="20"/>
          <w:lang w:val="en-US"/>
        </w:rPr>
        <w:t xml:space="preserve">    &lt;!-- http://www.itu.int/xml-namespace/itut/Y.bdm-sch/bigdata</w:t>
      </w:r>
      <w:del w:id="1806" w:author="Ha Suwook" w:date="2019-05-07T13:46:00Z">
        <w:r w:rsidRPr="0017077E" w:rsidDel="00A90E28">
          <w:rPr>
            <w:sz w:val="20"/>
            <w:szCs w:val="20"/>
            <w:lang w:val="en-US"/>
          </w:rPr>
          <w:delText>catalouge</w:delText>
        </w:r>
      </w:del>
      <w:ins w:id="1807" w:author="Ha Suwook" w:date="2019-05-07T13:46:00Z">
        <w:r w:rsidR="00A90E28">
          <w:rPr>
            <w:sz w:val="20"/>
            <w:szCs w:val="20"/>
            <w:lang w:val="en-US"/>
          </w:rPr>
          <w:t>catalogue</w:t>
        </w:r>
      </w:ins>
      <w:r w:rsidRPr="0017077E">
        <w:rPr>
          <w:sz w:val="20"/>
          <w:szCs w:val="20"/>
          <w:lang w:val="en-US"/>
        </w:rPr>
        <w:t>#Unstructured --&gt;</w:t>
      </w:r>
    </w:p>
    <w:p w:rsidR="007F40B5" w:rsidRPr="0017077E" w:rsidRDefault="007F40B5" w:rsidP="007F40B5">
      <w:pPr>
        <w:spacing w:before="0" w:line="240" w:lineRule="exact"/>
        <w:rPr>
          <w:sz w:val="20"/>
          <w:szCs w:val="20"/>
          <w:lang w:val="en-US"/>
        </w:rPr>
      </w:pP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 rdf:about="http://www.itu.int/xml-namespace/itut/Y.bdm-sch/bigdata</w:t>
      </w:r>
      <w:del w:id="1808" w:author="Ha Suwook" w:date="2019-05-07T13:46:00Z">
        <w:r w:rsidRPr="0017077E" w:rsidDel="00A90E28">
          <w:rPr>
            <w:sz w:val="20"/>
            <w:szCs w:val="20"/>
            <w:lang w:val="en-US"/>
          </w:rPr>
          <w:delText>catalouge</w:delText>
        </w:r>
      </w:del>
      <w:ins w:id="1809" w:author="Ha Suwook" w:date="2019-05-07T13:46:00Z">
        <w:r w:rsidR="00A90E28">
          <w:rPr>
            <w:sz w:val="20"/>
            <w:szCs w:val="20"/>
            <w:lang w:val="en-US"/>
          </w:rPr>
          <w:t>catalogue</w:t>
        </w:r>
      </w:ins>
      <w:r w:rsidRPr="0017077E">
        <w:rPr>
          <w:sz w:val="20"/>
          <w:szCs w:val="20"/>
          <w:lang w:val="en-US"/>
        </w:rPr>
        <w:t>#Unstructured"&gt;</w:t>
      </w:r>
    </w:p>
    <w:p w:rsidR="007F40B5" w:rsidRPr="0017077E" w:rsidRDefault="007F40B5" w:rsidP="007F40B5">
      <w:pPr>
        <w:spacing w:before="0" w:line="240" w:lineRule="exact"/>
        <w:rPr>
          <w:sz w:val="20"/>
          <w:szCs w:val="20"/>
          <w:lang w:val="en-US"/>
        </w:rPr>
      </w:pPr>
      <w:r w:rsidRPr="0017077E">
        <w:rPr>
          <w:sz w:val="20"/>
          <w:szCs w:val="20"/>
          <w:lang w:val="en-US"/>
        </w:rPr>
        <w:t xml:space="preserve">        &lt;rdf:type rdf:resource="http://www.itu.int/xml-namespace/itut/Y.bdm-sch/bigdata</w:t>
      </w:r>
      <w:del w:id="1810" w:author="Ha Suwook" w:date="2019-05-07T13:46:00Z">
        <w:r w:rsidRPr="0017077E" w:rsidDel="00A90E28">
          <w:rPr>
            <w:sz w:val="20"/>
            <w:szCs w:val="20"/>
            <w:lang w:val="en-US"/>
          </w:rPr>
          <w:delText>catalouge</w:delText>
        </w:r>
      </w:del>
      <w:ins w:id="1811" w:author="Ha Suwook" w:date="2019-05-07T13:46:00Z">
        <w:r w:rsidR="00A90E28">
          <w:rPr>
            <w:sz w:val="20"/>
            <w:szCs w:val="20"/>
            <w:lang w:val="en-US"/>
          </w:rPr>
          <w:t>catalogue</w:t>
        </w:r>
      </w:ins>
      <w:r w:rsidRPr="0017077E">
        <w:rPr>
          <w:sz w:val="20"/>
          <w:szCs w:val="20"/>
          <w:lang w:val="en-US"/>
        </w:rPr>
        <w:t>#DataTypeCode"/&gt;</w:t>
      </w:r>
    </w:p>
    <w:p w:rsidR="007F40B5" w:rsidRPr="0017077E" w:rsidRDefault="007F40B5" w:rsidP="007F40B5">
      <w:pPr>
        <w:spacing w:before="0" w:line="240" w:lineRule="exact"/>
        <w:rPr>
          <w:sz w:val="20"/>
          <w:szCs w:val="20"/>
          <w:lang w:val="en-US"/>
        </w:rPr>
      </w:pPr>
      <w:r w:rsidRPr="0017077E">
        <w:rPr>
          <w:sz w:val="20"/>
          <w:szCs w:val="20"/>
          <w:lang w:val="en-US"/>
        </w:rPr>
        <w:t xml:space="preserve">        &lt;rdfs:comment&gt;data that either does not have a pre-defined data model or is not organized in a pre-defined manner&lt;/rdfs:comment&gt;</w:t>
      </w:r>
    </w:p>
    <w:p w:rsidR="007F40B5" w:rsidRPr="0017077E" w:rsidRDefault="007F40B5" w:rsidP="007F40B5">
      <w:pPr>
        <w:spacing w:before="0" w:line="240" w:lineRule="exact"/>
        <w:rPr>
          <w:sz w:val="20"/>
          <w:szCs w:val="20"/>
          <w:lang w:val="en-US"/>
        </w:rPr>
      </w:pPr>
      <w:r w:rsidRPr="0017077E">
        <w:rPr>
          <w:sz w:val="20"/>
          <w:szCs w:val="20"/>
          <w:lang w:val="en-US"/>
        </w:rPr>
        <w:t xml:space="preserve">    &lt;/owl:NamedIndividual&gt;</w:t>
      </w:r>
    </w:p>
    <w:p w:rsidR="007F40B5" w:rsidRPr="0017077E" w:rsidRDefault="007F40B5" w:rsidP="007F40B5">
      <w:pPr>
        <w:spacing w:before="0" w:line="240" w:lineRule="exact"/>
        <w:rPr>
          <w:sz w:val="20"/>
          <w:szCs w:val="20"/>
          <w:lang w:val="en-US"/>
        </w:rPr>
      </w:pPr>
      <w:r w:rsidRPr="0017077E">
        <w:rPr>
          <w:sz w:val="20"/>
          <w:szCs w:val="20"/>
          <w:lang w:val="en-US"/>
        </w:rPr>
        <w:t xml:space="preserve">    </w:t>
      </w:r>
    </w:p>
    <w:p w:rsidR="007F40B5" w:rsidRDefault="007F40B5" w:rsidP="007F40B5">
      <w:pPr>
        <w:spacing w:before="0" w:after="160" w:line="259" w:lineRule="auto"/>
        <w:rPr>
          <w:sz w:val="20"/>
          <w:szCs w:val="20"/>
          <w:lang w:val="en-US"/>
        </w:rPr>
      </w:pPr>
      <w:r w:rsidRPr="0017077E">
        <w:rPr>
          <w:sz w:val="20"/>
          <w:szCs w:val="20"/>
          <w:lang w:val="en-US"/>
        </w:rPr>
        <w:t>&lt;/rdf:RDF&gt;</w:t>
      </w:r>
    </w:p>
    <w:p w:rsidR="00FA2F2F" w:rsidRPr="00FA2F2F" w:rsidRDefault="00FA2F2F" w:rsidP="007F40B5">
      <w:pPr>
        <w:spacing w:before="0" w:after="160" w:line="259" w:lineRule="auto"/>
        <w:rPr>
          <w:rFonts w:eastAsia="MS Mincho"/>
          <w:sz w:val="20"/>
          <w:szCs w:val="20"/>
          <w:lang w:val="en-US"/>
        </w:rPr>
      </w:pPr>
    </w:p>
    <w:p w:rsidR="007F40B5" w:rsidRPr="00FA2F2F" w:rsidRDefault="007F40B5" w:rsidP="00FA2F2F">
      <w:pPr>
        <w:spacing w:before="0" w:after="160" w:line="259" w:lineRule="auto"/>
        <w:rPr>
          <w:rFonts w:eastAsia="MS Mincho"/>
          <w:b/>
          <w:lang w:val="en-US"/>
        </w:rPr>
      </w:pPr>
      <w:bookmarkStart w:id="1812" w:name="_Hlk8656670"/>
      <w:r w:rsidRPr="00FA2F2F">
        <w:rPr>
          <w:rFonts w:eastAsia="맑은 고딕"/>
          <w:b/>
          <w:lang w:val="en-US" w:eastAsia="ko-KR"/>
        </w:rPr>
        <w:t>I</w:t>
      </w:r>
      <w:r w:rsidR="00FA2F2F">
        <w:rPr>
          <w:rFonts w:eastAsia="맑은 고딕"/>
          <w:b/>
          <w:lang w:val="en-US" w:eastAsia="ko-KR"/>
        </w:rPr>
        <w:t>I</w:t>
      </w:r>
      <w:r w:rsidRPr="00FA2F2F">
        <w:rPr>
          <w:rFonts w:eastAsia="맑은 고딕"/>
          <w:b/>
          <w:lang w:val="en-US" w:eastAsia="ko-KR"/>
        </w:rPr>
        <w:t>.</w:t>
      </w:r>
      <w:r w:rsidR="00FA2F2F">
        <w:rPr>
          <w:rFonts w:eastAsia="맑은 고딕"/>
          <w:b/>
          <w:lang w:val="en-US" w:eastAsia="ko-KR"/>
        </w:rPr>
        <w:t>3</w:t>
      </w:r>
      <w:r w:rsidRPr="00FA2F2F">
        <w:rPr>
          <w:rFonts w:eastAsia="맑은 고딕"/>
          <w:b/>
          <w:lang w:val="en-US" w:eastAsia="ko-KR"/>
        </w:rPr>
        <w:t xml:space="preserve"> </w:t>
      </w:r>
      <w:r w:rsidR="00FA2F2F">
        <w:rPr>
          <w:rFonts w:eastAsia="맑은 고딕"/>
          <w:b/>
          <w:lang w:val="en-US" w:eastAsia="ko-KR"/>
        </w:rPr>
        <w:t xml:space="preserve">RDF </w:t>
      </w:r>
      <w:r w:rsidRPr="00FA2F2F">
        <w:rPr>
          <w:rFonts w:eastAsia="맑은 고딕"/>
          <w:b/>
          <w:lang w:val="en-US" w:eastAsia="ko-KR"/>
        </w:rPr>
        <w:t>Turtle schema</w:t>
      </w:r>
    </w:p>
    <w:bookmarkEnd w:id="1812"/>
    <w:p w:rsidR="007F40B5" w:rsidRDefault="007F40B5" w:rsidP="007F40B5">
      <w:pPr>
        <w:spacing w:before="0" w:after="160" w:line="259" w:lineRule="auto"/>
        <w:rPr>
          <w:rFonts w:eastAsia="MS Mincho"/>
          <w:sz w:val="20"/>
          <w:szCs w:val="20"/>
          <w:lang w:val="en-US"/>
        </w:rPr>
      </w:pPr>
    </w:p>
    <w:p w:rsidR="007F40B5" w:rsidRPr="00FA2F2F" w:rsidRDefault="007F40B5" w:rsidP="00FA2F2F">
      <w:pPr>
        <w:spacing w:before="0" w:line="240" w:lineRule="exact"/>
        <w:rPr>
          <w:sz w:val="20"/>
          <w:szCs w:val="20"/>
          <w:lang w:val="en-US"/>
        </w:rPr>
      </w:pPr>
      <w:bookmarkStart w:id="1813" w:name="_Hlk8657467"/>
      <w:r w:rsidRPr="00FA2F2F">
        <w:rPr>
          <w:sz w:val="20"/>
          <w:szCs w:val="20"/>
          <w:lang w:val="en-US"/>
        </w:rPr>
        <w:t># baseURI: http://www.itu.int/xml-namespace/itut/Y.bdm-sch/bigdata</w:t>
      </w:r>
      <w:del w:id="1814" w:author="Ha Suwook" w:date="2019-05-07T13:46:00Z">
        <w:r w:rsidRPr="00FA2F2F" w:rsidDel="00A90E28">
          <w:rPr>
            <w:sz w:val="20"/>
            <w:szCs w:val="20"/>
            <w:lang w:val="en-US"/>
          </w:rPr>
          <w:delText>catalouge</w:delText>
        </w:r>
      </w:del>
      <w:ins w:id="1815" w:author="Ha Suwook" w:date="2019-05-07T13:46:00Z">
        <w:r w:rsidR="00A90E28">
          <w:rPr>
            <w:sz w:val="20"/>
            <w:szCs w:val="20"/>
            <w:lang w:val="en-US"/>
          </w:rPr>
          <w:t>catalogue</w:t>
        </w:r>
      </w:ins>
    </w:p>
    <w:p w:rsidR="007F40B5" w:rsidRPr="004D6588" w:rsidRDefault="007F40B5" w:rsidP="00FA2F2F">
      <w:pPr>
        <w:spacing w:before="0" w:line="240" w:lineRule="exact"/>
        <w:rPr>
          <w:sz w:val="20"/>
          <w:szCs w:val="20"/>
          <w:lang w:val="fr-CH"/>
        </w:rPr>
      </w:pPr>
      <w:r w:rsidRPr="004D6588">
        <w:rPr>
          <w:sz w:val="20"/>
          <w:szCs w:val="20"/>
          <w:lang w:val="fr-CH"/>
        </w:rPr>
        <w:t># imports: http://purl.org/dc/elements/1.1/</w:t>
      </w:r>
    </w:p>
    <w:p w:rsidR="007F40B5" w:rsidRPr="004D6588" w:rsidRDefault="007F40B5" w:rsidP="00FA2F2F">
      <w:pPr>
        <w:spacing w:before="0" w:line="240" w:lineRule="exact"/>
        <w:rPr>
          <w:sz w:val="20"/>
          <w:szCs w:val="20"/>
          <w:lang w:val="fr-CH"/>
        </w:rPr>
      </w:pPr>
      <w:r w:rsidRPr="004D6588">
        <w:rPr>
          <w:sz w:val="20"/>
          <w:szCs w:val="20"/>
          <w:lang w:val="fr-CH"/>
        </w:rPr>
        <w:t># imports: http://purl.org/dc/terms/</w:t>
      </w:r>
    </w:p>
    <w:p w:rsidR="007F40B5" w:rsidRPr="004D6588" w:rsidDel="00651DAA" w:rsidRDefault="007F40B5" w:rsidP="00FA2F2F">
      <w:pPr>
        <w:spacing w:before="0" w:line="240" w:lineRule="exact"/>
        <w:rPr>
          <w:del w:id="1816" w:author="Ha Suwook" w:date="2019-05-07T15:14:00Z"/>
          <w:sz w:val="20"/>
          <w:szCs w:val="20"/>
          <w:lang w:val="fr-CH"/>
        </w:rPr>
      </w:pPr>
      <w:del w:id="1817" w:author="Ha Suwook" w:date="2019-05-07T15:14:00Z">
        <w:r w:rsidRPr="004D6588" w:rsidDel="00651DAA">
          <w:rPr>
            <w:sz w:val="20"/>
            <w:szCs w:val="20"/>
            <w:lang w:val="fr-CH"/>
          </w:rPr>
          <w:delText># imports: http://www.w3.org/2004/02/skos/core</w:delText>
        </w:r>
      </w:del>
    </w:p>
    <w:p w:rsidR="007F40B5" w:rsidRPr="004D6588" w:rsidRDefault="007F40B5" w:rsidP="00FA2F2F">
      <w:pPr>
        <w:spacing w:before="0" w:line="240" w:lineRule="exact"/>
        <w:rPr>
          <w:sz w:val="20"/>
          <w:szCs w:val="20"/>
          <w:lang w:val="fr-CH"/>
        </w:rPr>
      </w:pPr>
      <w:r w:rsidRPr="004D6588">
        <w:rPr>
          <w:sz w:val="20"/>
          <w:szCs w:val="20"/>
          <w:lang w:val="fr-CH"/>
        </w:rPr>
        <w:t># imports: http://www.w3.org/ns/dcat#</w:t>
      </w:r>
    </w:p>
    <w:p w:rsidR="007F40B5" w:rsidRPr="004D6588" w:rsidRDefault="007F40B5" w:rsidP="00FA2F2F">
      <w:pPr>
        <w:spacing w:before="0" w:line="240" w:lineRule="exact"/>
        <w:rPr>
          <w:sz w:val="20"/>
          <w:szCs w:val="20"/>
          <w:lang w:val="fr-CH"/>
        </w:rPr>
      </w:pPr>
      <w:r w:rsidRPr="004D6588">
        <w:rPr>
          <w:sz w:val="20"/>
          <w:szCs w:val="20"/>
          <w:lang w:val="fr-CH"/>
        </w:rPr>
        <w:lastRenderedPageBreak/>
        <w:t># imports: https://www.w3.org/2002/07/owl#</w:t>
      </w:r>
    </w:p>
    <w:p w:rsidR="007F40B5" w:rsidRPr="00FA2F2F" w:rsidRDefault="007F40B5" w:rsidP="00FA2F2F">
      <w:pPr>
        <w:spacing w:before="0" w:line="240" w:lineRule="exact"/>
        <w:rPr>
          <w:sz w:val="20"/>
          <w:szCs w:val="20"/>
          <w:lang w:val="en-US"/>
        </w:rPr>
      </w:pPr>
      <w:r w:rsidRPr="00FA2F2F">
        <w:rPr>
          <w:sz w:val="20"/>
          <w:szCs w:val="20"/>
          <w:lang w:val="en-US"/>
        </w:rPr>
        <w:t># prefix: bdc</w:t>
      </w:r>
    </w:p>
    <w:p w:rsidR="007F40B5" w:rsidRPr="00FA2F2F" w:rsidRDefault="007F40B5" w:rsidP="00FA2F2F">
      <w:pPr>
        <w:spacing w:before="0" w:line="240" w:lineRule="exact"/>
        <w:rPr>
          <w:sz w:val="20"/>
          <w:szCs w:val="20"/>
          <w:lang w:val="en-US"/>
        </w:rPr>
      </w:pPr>
    </w:p>
    <w:p w:rsidR="007F40B5" w:rsidRPr="00FA2F2F" w:rsidRDefault="007F40B5" w:rsidP="00FA2F2F">
      <w:pPr>
        <w:spacing w:before="0" w:line="240" w:lineRule="exact"/>
        <w:rPr>
          <w:sz w:val="20"/>
          <w:szCs w:val="20"/>
          <w:lang w:val="en-US"/>
        </w:rPr>
      </w:pPr>
      <w:r w:rsidRPr="00FA2F2F">
        <w:rPr>
          <w:sz w:val="20"/>
          <w:szCs w:val="20"/>
          <w:lang w:val="en-US"/>
        </w:rPr>
        <w:t>@prefix bdc: &lt;http://www.itu.int/xml-namespace/itut/Y.bdm-sch/bigdata</w:t>
      </w:r>
      <w:del w:id="1818" w:author="Ha Suwook" w:date="2019-05-07T13:46:00Z">
        <w:r w:rsidRPr="00FA2F2F" w:rsidDel="00A90E28">
          <w:rPr>
            <w:sz w:val="20"/>
            <w:szCs w:val="20"/>
            <w:lang w:val="en-US"/>
          </w:rPr>
          <w:delText>catalouge</w:delText>
        </w:r>
      </w:del>
      <w:ins w:id="1819" w:author="Ha Suwook" w:date="2019-05-07T13:46:00Z">
        <w:r w:rsidR="00A90E28">
          <w:rPr>
            <w:sz w:val="20"/>
            <w:szCs w:val="20"/>
            <w:lang w:val="en-US"/>
          </w:rPr>
          <w:t>catalogue</w:t>
        </w:r>
      </w:ins>
      <w:r w:rsidRPr="00FA2F2F">
        <w:rPr>
          <w:sz w:val="20"/>
          <w:szCs w:val="20"/>
          <w:lang w:val="en-US"/>
        </w:rPr>
        <w:t>#&gt; .</w:t>
      </w:r>
    </w:p>
    <w:p w:rsidR="007F40B5" w:rsidRPr="00FA2F2F" w:rsidRDefault="007F40B5" w:rsidP="00FA2F2F">
      <w:pPr>
        <w:spacing w:before="0" w:line="240" w:lineRule="exact"/>
        <w:rPr>
          <w:sz w:val="20"/>
          <w:szCs w:val="20"/>
          <w:lang w:val="en-US"/>
        </w:rPr>
      </w:pPr>
      <w:r w:rsidRPr="00FA2F2F">
        <w:rPr>
          <w:sz w:val="20"/>
          <w:szCs w:val="20"/>
          <w:lang w:val="en-US"/>
        </w:rPr>
        <w:t>@prefix owl: &lt;http://www.w3.org/2002/07/owl#&gt; .</w:t>
      </w:r>
    </w:p>
    <w:p w:rsidR="007F40B5" w:rsidRPr="00FA2F2F" w:rsidRDefault="007F40B5" w:rsidP="00FA2F2F">
      <w:pPr>
        <w:spacing w:before="0" w:line="240" w:lineRule="exact"/>
        <w:rPr>
          <w:sz w:val="20"/>
          <w:szCs w:val="20"/>
          <w:lang w:val="en-US"/>
        </w:rPr>
      </w:pPr>
      <w:r w:rsidRPr="00FA2F2F">
        <w:rPr>
          <w:sz w:val="20"/>
          <w:szCs w:val="20"/>
          <w:lang w:val="en-US"/>
        </w:rPr>
        <w:t>@prefix rdf: &lt;http://www.w3.org/1999/02/22-rdf-syntax-ns#&gt; .</w:t>
      </w:r>
    </w:p>
    <w:p w:rsidR="007F40B5" w:rsidRPr="00FA2F2F" w:rsidRDefault="007F40B5" w:rsidP="00FA2F2F">
      <w:pPr>
        <w:spacing w:before="0" w:line="240" w:lineRule="exact"/>
        <w:rPr>
          <w:sz w:val="20"/>
          <w:szCs w:val="20"/>
          <w:lang w:val="en-US"/>
        </w:rPr>
      </w:pPr>
      <w:r w:rsidRPr="00FA2F2F">
        <w:rPr>
          <w:sz w:val="20"/>
          <w:szCs w:val="20"/>
          <w:lang w:val="en-US"/>
        </w:rPr>
        <w:t>@prefix rdfs: &lt;http://www.w3.org/2000/01/rdf-schema#&gt; .</w:t>
      </w:r>
    </w:p>
    <w:p w:rsidR="007F40B5" w:rsidRPr="00FA2F2F" w:rsidDel="002E5855" w:rsidRDefault="007F40B5" w:rsidP="00FA2F2F">
      <w:pPr>
        <w:spacing w:before="0" w:line="240" w:lineRule="exact"/>
        <w:rPr>
          <w:del w:id="1820" w:author="Ha Suwook" w:date="2019-05-07T14:16:00Z"/>
          <w:sz w:val="20"/>
          <w:szCs w:val="20"/>
          <w:lang w:val="en-US"/>
        </w:rPr>
      </w:pPr>
      <w:del w:id="1821" w:author="Ha Suwook" w:date="2019-05-07T14:16:00Z">
        <w:r w:rsidRPr="00FA2F2F" w:rsidDel="002E5855">
          <w:rPr>
            <w:sz w:val="20"/>
            <w:szCs w:val="20"/>
            <w:lang w:val="en-US"/>
          </w:rPr>
          <w:delText>@prefix sh: &lt;http://www.w3.org/ns/shacl#&gt; .</w:delText>
        </w:r>
      </w:del>
    </w:p>
    <w:p w:rsidR="007F40B5" w:rsidRPr="00FA2F2F" w:rsidRDefault="007F40B5" w:rsidP="00FA2F2F">
      <w:pPr>
        <w:spacing w:before="0" w:line="240" w:lineRule="exact"/>
        <w:rPr>
          <w:sz w:val="20"/>
          <w:szCs w:val="20"/>
          <w:lang w:val="en-US"/>
        </w:rPr>
      </w:pPr>
      <w:r w:rsidRPr="00FA2F2F">
        <w:rPr>
          <w:sz w:val="20"/>
          <w:szCs w:val="20"/>
          <w:lang w:val="en-US"/>
        </w:rPr>
        <w:t>@prefix xsd: &lt;http://www.w3.org/2001/XMLSchema#&gt; .</w:t>
      </w:r>
    </w:p>
    <w:bookmarkEnd w:id="1813"/>
    <w:p w:rsidR="007F40B5" w:rsidRPr="00FA2F2F" w:rsidRDefault="007F40B5" w:rsidP="00FA2F2F">
      <w:pPr>
        <w:spacing w:before="0" w:line="240" w:lineRule="exact"/>
        <w:rPr>
          <w:sz w:val="20"/>
          <w:szCs w:val="20"/>
          <w:lang w:val="en-US"/>
        </w:rPr>
      </w:pPr>
    </w:p>
    <w:p w:rsidR="007F40B5" w:rsidRPr="00FA2F2F" w:rsidRDefault="007F40B5" w:rsidP="00FA2F2F">
      <w:pPr>
        <w:spacing w:before="0" w:line="240" w:lineRule="exact"/>
        <w:rPr>
          <w:sz w:val="20"/>
          <w:szCs w:val="20"/>
          <w:lang w:val="en-US"/>
        </w:rPr>
      </w:pPr>
      <w:r w:rsidRPr="00FA2F2F">
        <w:rPr>
          <w:sz w:val="20"/>
          <w:szCs w:val="20"/>
          <w:lang w:val="en-US"/>
        </w:rPr>
        <w:t>&lt;http://purl.org/dc/elements/1.1/description&gt;</w:t>
      </w:r>
    </w:p>
    <w:p w:rsidR="007F40B5" w:rsidRPr="004D6588" w:rsidRDefault="007F40B5" w:rsidP="00FA2F2F">
      <w:pPr>
        <w:spacing w:before="0" w:line="240" w:lineRule="exact"/>
        <w:rPr>
          <w:sz w:val="20"/>
          <w:szCs w:val="20"/>
          <w:lang w:val="fr-CH"/>
        </w:rPr>
      </w:pPr>
      <w:r w:rsidRPr="00FA2F2F">
        <w:rPr>
          <w:sz w:val="20"/>
          <w:szCs w:val="20"/>
          <w:lang w:val="en-US"/>
        </w:rPr>
        <w:t xml:space="preserve">  </w:t>
      </w:r>
      <w:r w:rsidRPr="004D6588">
        <w:rPr>
          <w:sz w:val="20"/>
          <w:szCs w:val="20"/>
          <w:lang w:val="fr-CH"/>
        </w:rPr>
        <w:t>rdfs:domain bdc:Catalogue ;</w:t>
      </w:r>
    </w:p>
    <w:p w:rsidR="007F40B5" w:rsidRPr="004D6588" w:rsidRDefault="007F40B5" w:rsidP="00FA2F2F">
      <w:pPr>
        <w:spacing w:before="0" w:line="240" w:lineRule="exact"/>
        <w:rPr>
          <w:sz w:val="20"/>
          <w:szCs w:val="20"/>
          <w:lang w:val="fr-CH"/>
        </w:rPr>
      </w:pPr>
      <w:r w:rsidRPr="004D6588">
        <w:rPr>
          <w:sz w:val="20"/>
          <w:szCs w:val="20"/>
          <w:lang w:val="fr-CH"/>
        </w:rPr>
        <w:t xml:space="preserve">  rdfs:domain bdc:Dataset ;</w:t>
      </w:r>
    </w:p>
    <w:p w:rsidR="007F40B5" w:rsidRPr="00FA2F2F" w:rsidRDefault="007F40B5" w:rsidP="00FA2F2F">
      <w:pPr>
        <w:spacing w:before="0" w:line="240" w:lineRule="exact"/>
        <w:rPr>
          <w:sz w:val="20"/>
          <w:szCs w:val="20"/>
          <w:lang w:val="en-US"/>
        </w:rPr>
      </w:pPr>
      <w:r w:rsidRPr="004D6588">
        <w:rPr>
          <w:sz w:val="20"/>
          <w:szCs w:val="20"/>
          <w:lang w:val="fr-CH"/>
        </w:rPr>
        <w:t xml:space="preserve">  </w:t>
      </w:r>
      <w:r w:rsidRPr="00FA2F2F">
        <w:rPr>
          <w:sz w:val="20"/>
          <w:szCs w:val="20"/>
          <w:lang w:val="en-US"/>
        </w:rPr>
        <w:t>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&lt;http://purl.org/dc/elements/1.1/format&gt;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B12251" w:rsidRDefault="007F40B5" w:rsidP="00FA2F2F">
      <w:pPr>
        <w:spacing w:before="0" w:line="240" w:lineRule="exact"/>
        <w:rPr>
          <w:sz w:val="20"/>
          <w:szCs w:val="20"/>
          <w:lang w:val="en-US"/>
          <w:rPrChange w:id="1822" w:author="Ha Suwook" w:date="2019-05-07T15:35:00Z">
            <w:rPr>
              <w:sz w:val="20"/>
              <w:szCs w:val="20"/>
              <w:highlight w:val="yellow"/>
              <w:lang w:val="en-US"/>
            </w:rPr>
          </w:rPrChange>
        </w:rPr>
      </w:pPr>
      <w:bookmarkStart w:id="1823" w:name="_Hlk8656658"/>
      <w:r w:rsidRPr="00B12251">
        <w:rPr>
          <w:sz w:val="20"/>
          <w:szCs w:val="20"/>
          <w:lang w:val="en-US"/>
          <w:rPrChange w:id="1824" w:author="Ha Suwook" w:date="2019-05-07T15:35:00Z">
            <w:rPr>
              <w:sz w:val="20"/>
              <w:szCs w:val="20"/>
              <w:highlight w:val="yellow"/>
              <w:lang w:val="en-US"/>
            </w:rPr>
          </w:rPrChange>
        </w:rPr>
        <w:t>&lt;http://purl.org/dc/elements/1.1/hasRelation&gt;</w:t>
      </w:r>
    </w:p>
    <w:p w:rsidR="007F40B5" w:rsidRPr="00B12251" w:rsidRDefault="007F40B5" w:rsidP="00FA2F2F">
      <w:pPr>
        <w:spacing w:before="0" w:line="240" w:lineRule="exact"/>
        <w:rPr>
          <w:sz w:val="20"/>
          <w:szCs w:val="20"/>
          <w:lang w:val="en-US"/>
          <w:rPrChange w:id="1825" w:author="Ha Suwook" w:date="2019-05-07T15:35:00Z">
            <w:rPr>
              <w:sz w:val="20"/>
              <w:szCs w:val="20"/>
              <w:highlight w:val="yellow"/>
              <w:lang w:val="en-US"/>
            </w:rPr>
          </w:rPrChange>
        </w:rPr>
      </w:pPr>
      <w:r w:rsidRPr="00B12251">
        <w:rPr>
          <w:sz w:val="20"/>
          <w:szCs w:val="20"/>
          <w:lang w:val="en-US"/>
          <w:rPrChange w:id="1826" w:author="Ha Suwook" w:date="2019-05-07T15:35:00Z">
            <w:rPr>
              <w:sz w:val="20"/>
              <w:szCs w:val="20"/>
              <w:highlight w:val="yellow"/>
              <w:lang w:val="en-US"/>
            </w:rPr>
          </w:rPrChange>
        </w:rPr>
        <w:t xml:space="preserve">  rdf:type rdf:Property ;</w:t>
      </w:r>
    </w:p>
    <w:p w:rsidR="007F40B5" w:rsidRPr="00B12251" w:rsidRDefault="007F40B5" w:rsidP="00FA2F2F">
      <w:pPr>
        <w:spacing w:before="0" w:line="240" w:lineRule="exact"/>
        <w:rPr>
          <w:sz w:val="20"/>
          <w:szCs w:val="20"/>
          <w:lang w:val="en-US"/>
          <w:rPrChange w:id="1827" w:author="Ha Suwook" w:date="2019-05-07T15:35:00Z">
            <w:rPr>
              <w:sz w:val="20"/>
              <w:szCs w:val="20"/>
              <w:highlight w:val="yellow"/>
              <w:lang w:val="en-US"/>
            </w:rPr>
          </w:rPrChange>
        </w:rPr>
      </w:pPr>
      <w:r w:rsidRPr="00B12251">
        <w:rPr>
          <w:sz w:val="20"/>
          <w:szCs w:val="20"/>
          <w:lang w:val="en-US"/>
          <w:rPrChange w:id="1828" w:author="Ha Suwook" w:date="2019-05-07T15:35:00Z">
            <w:rPr>
              <w:sz w:val="20"/>
              <w:szCs w:val="20"/>
              <w:highlight w:val="yellow"/>
              <w:lang w:val="en-US"/>
            </w:rPr>
          </w:rPrChange>
        </w:rPr>
        <w:t xml:space="preserve">  rdfs:domain bdc:</w:t>
      </w:r>
      <w:del w:id="1829" w:author="Ha Suwook" w:date="2019-05-07T11:44:00Z">
        <w:r w:rsidRPr="00B12251" w:rsidDel="006C50C1">
          <w:rPr>
            <w:sz w:val="20"/>
            <w:szCs w:val="20"/>
            <w:lang w:val="en-US"/>
            <w:rPrChange w:id="1830" w:author="Ha Suwook" w:date="2019-05-07T15:35:00Z">
              <w:rPr>
                <w:sz w:val="20"/>
                <w:szCs w:val="20"/>
                <w:highlight w:val="yellow"/>
                <w:lang w:val="en-US"/>
              </w:rPr>
            </w:rPrChange>
          </w:rPr>
          <w:delText xml:space="preserve">Dataset </w:delText>
        </w:r>
      </w:del>
      <w:ins w:id="1831" w:author="Ha Suwook" w:date="2019-05-07T11:44:00Z">
        <w:r w:rsidR="006C50C1" w:rsidRPr="00B12251">
          <w:rPr>
            <w:sz w:val="20"/>
            <w:szCs w:val="20"/>
            <w:lang w:val="en-US"/>
            <w:rPrChange w:id="1832" w:author="Ha Suwook" w:date="2019-05-07T15:35:00Z">
              <w:rPr>
                <w:sz w:val="20"/>
                <w:szCs w:val="20"/>
                <w:highlight w:val="yellow"/>
                <w:lang w:val="en-US"/>
              </w:rPr>
            </w:rPrChange>
          </w:rPr>
          <w:t xml:space="preserve">Catalogue </w:t>
        </w:r>
      </w:ins>
      <w:r w:rsidRPr="00B12251">
        <w:rPr>
          <w:sz w:val="20"/>
          <w:szCs w:val="20"/>
          <w:lang w:val="en-US"/>
          <w:rPrChange w:id="1833" w:author="Ha Suwook" w:date="2019-05-07T15:35:00Z">
            <w:rPr>
              <w:sz w:val="20"/>
              <w:szCs w:val="20"/>
              <w:highlight w:val="yellow"/>
              <w:lang w:val="en-US"/>
            </w:rPr>
          </w:rPrChange>
        </w:rPr>
        <w:t>;</w:t>
      </w:r>
    </w:p>
    <w:p w:rsidR="007F40B5" w:rsidRPr="00B12251" w:rsidRDefault="007F40B5" w:rsidP="00FA2F2F">
      <w:pPr>
        <w:spacing w:before="0" w:line="240" w:lineRule="exact"/>
        <w:rPr>
          <w:sz w:val="20"/>
          <w:szCs w:val="20"/>
          <w:lang w:val="en-US"/>
        </w:rPr>
      </w:pPr>
      <w:r w:rsidRPr="00B12251">
        <w:rPr>
          <w:sz w:val="20"/>
          <w:szCs w:val="20"/>
          <w:lang w:val="en-US"/>
          <w:rPrChange w:id="1834" w:author="Ha Suwook" w:date="2019-05-07T15:35:00Z">
            <w:rPr>
              <w:sz w:val="20"/>
              <w:szCs w:val="20"/>
              <w:highlight w:val="yellow"/>
              <w:lang w:val="en-US"/>
            </w:rPr>
          </w:rPrChange>
        </w:rPr>
        <w:t xml:space="preserve">  rdfs:range bdc:</w:t>
      </w:r>
      <w:del w:id="1835" w:author="Ha Suwook" w:date="2019-05-07T11:44:00Z">
        <w:r w:rsidRPr="00B12251" w:rsidDel="006C50C1">
          <w:rPr>
            <w:sz w:val="20"/>
            <w:szCs w:val="20"/>
            <w:lang w:val="en-US"/>
            <w:rPrChange w:id="1836" w:author="Ha Suwook" w:date="2019-05-07T15:35:00Z">
              <w:rPr>
                <w:sz w:val="20"/>
                <w:szCs w:val="20"/>
                <w:highlight w:val="yellow"/>
                <w:lang w:val="en-US"/>
              </w:rPr>
            </w:rPrChange>
          </w:rPr>
          <w:delText xml:space="preserve">Dataset </w:delText>
        </w:r>
      </w:del>
      <w:ins w:id="1837" w:author="Ha Suwook" w:date="2019-05-07T11:44:00Z">
        <w:r w:rsidR="006C50C1" w:rsidRPr="00B12251">
          <w:rPr>
            <w:sz w:val="20"/>
            <w:szCs w:val="20"/>
            <w:lang w:val="en-US"/>
            <w:rPrChange w:id="1838" w:author="Ha Suwook" w:date="2019-05-07T15:35:00Z">
              <w:rPr>
                <w:sz w:val="20"/>
                <w:szCs w:val="20"/>
                <w:highlight w:val="yellow"/>
                <w:lang w:val="en-US"/>
              </w:rPr>
            </w:rPrChange>
          </w:rPr>
          <w:t xml:space="preserve">Catalogue </w:t>
        </w:r>
      </w:ins>
      <w:r w:rsidRPr="00B12251">
        <w:rPr>
          <w:sz w:val="20"/>
          <w:szCs w:val="20"/>
          <w:lang w:val="en-US"/>
          <w:rPrChange w:id="1839" w:author="Ha Suwook" w:date="2019-05-07T15:35:00Z">
            <w:rPr>
              <w:sz w:val="20"/>
              <w:szCs w:val="20"/>
              <w:highlight w:val="yellow"/>
              <w:lang w:val="en-US"/>
            </w:rPr>
          </w:rPrChange>
        </w:rPr>
        <w:t>;</w:t>
      </w:r>
    </w:p>
    <w:bookmarkEnd w:id="1823"/>
    <w:p w:rsidR="007F40B5" w:rsidRPr="00FA2F2F" w:rsidRDefault="007F40B5" w:rsidP="00FA2F2F">
      <w:pPr>
        <w:spacing w:before="0" w:line="240" w:lineRule="exact"/>
        <w:rPr>
          <w:sz w:val="20"/>
          <w:szCs w:val="20"/>
          <w:lang w:val="en-US"/>
        </w:rPr>
      </w:pPr>
      <w:r w:rsidRPr="00B12251">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&lt;http://purl.org/dc/elements/1.1/keyword&gt;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"commonly used word(s) used to describe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&lt;http://purl.org/dc/elements/1.1/language&gt;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&lt;http://purl.org/dc/terms/RFC5646&gt;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&lt;http://purl.org/dc/elements/1.1/temporalCoverage&gt;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"time period (including time zone) when the dataset was captured"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&lt;http://purl.org/dc/elements/1.1/title&gt;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bdc:Domain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&lt;http://purl.org/dc/elements/1.1/updateFrequency&gt;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"rate of occurrence of dataset update"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bookmarkStart w:id="1840" w:name="_Hlk8657501"/>
      <w:r w:rsidRPr="00FA2F2F">
        <w:rPr>
          <w:sz w:val="20"/>
          <w:szCs w:val="20"/>
          <w:lang w:val="en-US"/>
        </w:rPr>
        <w:t>&lt;http://www.itu.int/xml-namespace/itut/Y.bdm-sch/bigdata</w:t>
      </w:r>
      <w:del w:id="1841" w:author="Ha Suwook" w:date="2019-05-07T13:46:00Z">
        <w:r w:rsidRPr="00FA2F2F" w:rsidDel="00A90E28">
          <w:rPr>
            <w:sz w:val="20"/>
            <w:szCs w:val="20"/>
            <w:lang w:val="en-US"/>
          </w:rPr>
          <w:delText>catalouge</w:delText>
        </w:r>
      </w:del>
      <w:ins w:id="1842" w:author="Ha Suwook" w:date="2019-05-07T13:46:00Z">
        <w:r w:rsidR="00A90E28">
          <w:rPr>
            <w:sz w:val="20"/>
            <w:szCs w:val="20"/>
            <w:lang w:val="en-US"/>
          </w:rPr>
          <w:t>catalogue</w:t>
        </w:r>
      </w:ins>
      <w:r w:rsidRPr="00FA2F2F">
        <w:rPr>
          <w:sz w:val="20"/>
          <w:szCs w:val="20"/>
          <w:lang w:val="en-US"/>
        </w:rPr>
        <w:t>&gt;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owl:Ontology ;</w:t>
      </w:r>
    </w:p>
    <w:p w:rsidR="007F40B5" w:rsidRPr="00FA2F2F" w:rsidRDefault="007F40B5" w:rsidP="00FA2F2F">
      <w:pPr>
        <w:spacing w:before="0" w:line="240" w:lineRule="exact"/>
        <w:rPr>
          <w:sz w:val="20"/>
          <w:szCs w:val="20"/>
          <w:lang w:val="en-US"/>
        </w:rPr>
      </w:pPr>
      <w:r w:rsidRPr="00FA2F2F">
        <w:rPr>
          <w:sz w:val="20"/>
          <w:szCs w:val="20"/>
          <w:lang w:val="en-US"/>
        </w:rPr>
        <w:t xml:space="preserve">  owl:imports &lt;http://purl.org/dc/elements/1.1/&gt; ;</w:t>
      </w:r>
    </w:p>
    <w:p w:rsidR="007F40B5" w:rsidRPr="00FA2F2F" w:rsidRDefault="007F40B5" w:rsidP="00FA2F2F">
      <w:pPr>
        <w:spacing w:before="0" w:line="240" w:lineRule="exact"/>
        <w:rPr>
          <w:sz w:val="20"/>
          <w:szCs w:val="20"/>
          <w:lang w:val="en-US"/>
        </w:rPr>
      </w:pPr>
      <w:r w:rsidRPr="00FA2F2F">
        <w:rPr>
          <w:sz w:val="20"/>
          <w:szCs w:val="20"/>
          <w:lang w:val="en-US"/>
        </w:rPr>
        <w:t xml:space="preserve">  owl:imports &lt;http://purl.org/dc/terms/&gt; ;</w:t>
      </w:r>
    </w:p>
    <w:p w:rsidR="007F40B5" w:rsidRPr="00FA2F2F" w:rsidDel="00651DAA" w:rsidRDefault="007F40B5" w:rsidP="00FA2F2F">
      <w:pPr>
        <w:spacing w:before="0" w:line="240" w:lineRule="exact"/>
        <w:rPr>
          <w:del w:id="1843" w:author="Ha Suwook" w:date="2019-05-07T15:14:00Z"/>
          <w:sz w:val="20"/>
          <w:szCs w:val="20"/>
          <w:lang w:val="en-US"/>
        </w:rPr>
      </w:pPr>
      <w:del w:id="1844" w:author="Ha Suwook" w:date="2019-05-07T15:14:00Z">
        <w:r w:rsidRPr="00FA2F2F" w:rsidDel="00651DAA">
          <w:rPr>
            <w:sz w:val="20"/>
            <w:szCs w:val="20"/>
            <w:lang w:val="en-US"/>
          </w:rPr>
          <w:delText xml:space="preserve">  owl:imports &lt;http://www.w3.org/2004/02/skos/core&gt; ;</w:delText>
        </w:r>
      </w:del>
    </w:p>
    <w:p w:rsidR="007F40B5" w:rsidRPr="00FA2F2F" w:rsidRDefault="007F40B5">
      <w:pPr>
        <w:spacing w:before="0" w:line="240" w:lineRule="exact"/>
        <w:ind w:firstLineChars="50" w:firstLine="100"/>
        <w:rPr>
          <w:sz w:val="20"/>
          <w:szCs w:val="20"/>
          <w:lang w:val="en-US"/>
        </w:rPr>
        <w:pPrChange w:id="1845" w:author="Ha Suwook" w:date="2019-05-07T15:14:00Z">
          <w:pPr>
            <w:spacing w:before="0" w:line="240" w:lineRule="exact"/>
          </w:pPr>
        </w:pPrChange>
      </w:pPr>
      <w:del w:id="1846" w:author="Ha Suwook" w:date="2019-05-07T15:14:00Z">
        <w:r w:rsidRPr="00FA2F2F" w:rsidDel="00651DAA">
          <w:rPr>
            <w:sz w:val="20"/>
            <w:szCs w:val="20"/>
            <w:lang w:val="en-US"/>
          </w:rPr>
          <w:delText xml:space="preserve">  </w:delText>
        </w:r>
      </w:del>
      <w:r w:rsidRPr="00FA2F2F">
        <w:rPr>
          <w:sz w:val="20"/>
          <w:szCs w:val="20"/>
          <w:lang w:val="en-US"/>
        </w:rPr>
        <w:t>owl:imports &lt;http://www.w3.org/ns/dcat#&gt; ;</w:t>
      </w:r>
    </w:p>
    <w:p w:rsidR="007F40B5" w:rsidRPr="00FA2F2F" w:rsidRDefault="007F40B5" w:rsidP="00FA2F2F">
      <w:pPr>
        <w:spacing w:before="0" w:line="240" w:lineRule="exact"/>
        <w:rPr>
          <w:sz w:val="20"/>
          <w:szCs w:val="20"/>
          <w:lang w:val="en-US"/>
        </w:rPr>
      </w:pPr>
      <w:r w:rsidRPr="00FA2F2F">
        <w:rPr>
          <w:sz w:val="20"/>
          <w:szCs w:val="20"/>
          <w:lang w:val="en-US"/>
        </w:rPr>
        <w:t xml:space="preserve">  owl:imports &lt;https://www.w3.org/2002/07/owl#&gt; ;</w:t>
      </w:r>
    </w:p>
    <w:bookmarkEnd w:id="1840"/>
    <w:p w:rsidR="007F40B5" w:rsidRPr="00FA2F2F" w:rsidRDefault="007F40B5" w:rsidP="00FA2F2F">
      <w:pPr>
        <w:spacing w:before="0" w:line="240" w:lineRule="exact"/>
        <w:rPr>
          <w:sz w:val="20"/>
          <w:szCs w:val="20"/>
          <w:lang w:val="en-US"/>
        </w:rPr>
      </w:pPr>
      <w:r w:rsidRPr="00FA2F2F">
        <w:rPr>
          <w:sz w:val="20"/>
          <w:szCs w:val="20"/>
          <w:lang w:val="en-US"/>
        </w:rPr>
        <w:lastRenderedPageBreak/>
        <w:t>.</w:t>
      </w:r>
    </w:p>
    <w:p w:rsidR="007F40B5" w:rsidRPr="00FA2F2F" w:rsidRDefault="007F40B5" w:rsidP="00FA2F2F">
      <w:pPr>
        <w:spacing w:before="0" w:line="240" w:lineRule="exact"/>
        <w:rPr>
          <w:sz w:val="20"/>
          <w:szCs w:val="20"/>
          <w:lang w:val="en-US"/>
        </w:rPr>
      </w:pPr>
      <w:r w:rsidRPr="00FA2F2F">
        <w:rPr>
          <w:sz w:val="20"/>
          <w:szCs w:val="20"/>
          <w:lang w:val="en-US"/>
        </w:rPr>
        <w:t>bdc:Catalogue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"Root entity which defines metadata about dataset resource"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bdc:ContactType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required to enable contact with the responsible person and/or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bdc:DataQuality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quality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bdc:DataRight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limitation placed upon the use of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bdc:DataTypeCode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bdc:Dataset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"dataset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bdc:Distribution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the distributor of and options for obtaining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bdc:Domain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"source and/ or usage information for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bdc:Record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"record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bdc:ResponsibleParty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rdfs:Class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"responsible party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bdc:SemiStructured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is neither raw data, nor typed data in a conventional database system (e.g. XML, JSON)"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bdc:Structured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is organized in a format easily used by formatted repository"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lastRenderedPageBreak/>
        <w:t>.</w:t>
      </w:r>
    </w:p>
    <w:p w:rsidR="007F40B5" w:rsidRPr="00FA2F2F" w:rsidRDefault="007F40B5" w:rsidP="00FA2F2F">
      <w:pPr>
        <w:spacing w:before="0" w:line="240" w:lineRule="exact"/>
        <w:rPr>
          <w:sz w:val="20"/>
          <w:szCs w:val="20"/>
          <w:lang w:val="en-US"/>
        </w:rPr>
      </w:pPr>
      <w:r w:rsidRPr="00FA2F2F">
        <w:rPr>
          <w:sz w:val="20"/>
          <w:szCs w:val="20"/>
          <w:lang w:val="en-US"/>
        </w:rPr>
        <w:t>bdc:Unstructured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bdc:DataTypeCode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that either does not have a pre-defined data model or is not organized in a pre-defined manner" ;</w:t>
      </w:r>
    </w:p>
    <w:p w:rsidR="007F40B5" w:rsidRPr="00FA2F2F" w:rsidRDefault="007F40B5" w:rsidP="00FA2F2F">
      <w:pPr>
        <w:spacing w:before="0" w:line="240" w:lineRule="exact"/>
        <w:rPr>
          <w:sz w:val="20"/>
          <w:szCs w:val="20"/>
          <w:lang w:val="en-US"/>
        </w:rPr>
      </w:pPr>
      <w:r w:rsidRPr="00FA2F2F">
        <w:rPr>
          <w:sz w:val="20"/>
          <w:szCs w:val="20"/>
          <w:lang w:val="en-US"/>
        </w:rPr>
        <w:t xml:space="preserve">  rdfs:subClassOf owl:Thing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bdc:accessInformation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owl:DatatypeProperty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"access information to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bdc:address</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"physical and email address at which the organization or individual may be contacted"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bdc:contact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required to enable contact with the responsible person and/or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bdc:ContactType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bdc:contactPoint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"contact point information for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bdc:ResponsibleParty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bdc:dataQuality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 quality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bdc:DataQuality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bdc:dataRight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limitation placed upon the use of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bdc:DataRight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bdc:dataType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type information of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bdc:DataTypeCode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bdc:dataset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"dataset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bdc:Dataset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bdc:distribution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about the distributor of and options for obtaining the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bdc:Distribution ;</w:t>
      </w:r>
    </w:p>
    <w:p w:rsidR="007F40B5" w:rsidRPr="00FA2F2F" w:rsidRDefault="007F40B5" w:rsidP="00FA2F2F">
      <w:pPr>
        <w:spacing w:before="0" w:line="240" w:lineRule="exact"/>
        <w:rPr>
          <w:sz w:val="20"/>
          <w:szCs w:val="20"/>
          <w:lang w:val="en-US"/>
        </w:rPr>
      </w:pPr>
      <w:r w:rsidRPr="00FA2F2F">
        <w:rPr>
          <w:sz w:val="20"/>
          <w:szCs w:val="20"/>
          <w:lang w:val="en-US"/>
        </w:rPr>
        <w:lastRenderedPageBreak/>
        <w:t>.</w:t>
      </w:r>
    </w:p>
    <w:p w:rsidR="007F40B5" w:rsidRPr="00FA2F2F" w:rsidRDefault="007F40B5" w:rsidP="00FA2F2F">
      <w:pPr>
        <w:spacing w:before="0" w:line="240" w:lineRule="exact"/>
        <w:rPr>
          <w:sz w:val="20"/>
          <w:szCs w:val="20"/>
          <w:lang w:val="en-US"/>
        </w:rPr>
      </w:pPr>
      <w:r w:rsidRPr="00FA2F2F">
        <w:rPr>
          <w:sz w:val="20"/>
          <w:szCs w:val="20"/>
          <w:lang w:val="en-US"/>
        </w:rPr>
        <w:t>bdc:hoursOfServices</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"time period (including time zone) when individuals can contact the organization or individual"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bdc:individualName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"name of the responsible person- surname, given name, title"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bdc:issuedDate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issued date of listing the dataset in the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bdc:Record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w:t>
      </w:r>
      <w:r>
        <w:rPr>
          <w:sz w:val="20"/>
          <w:szCs w:val="20"/>
          <w:lang w:val="en-US"/>
        </w:rPr>
        <w:t xml:space="preserve"> xsd:date</w:t>
      </w:r>
      <w:r w:rsidRPr="00FA2F2F">
        <w:rPr>
          <w:sz w:val="20"/>
          <w:szCs w:val="20"/>
          <w:lang w:val="en-US"/>
        </w:rPr>
        <w:t xml:space="preserv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bdc:license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"This links to the license document under which the catalog is made available and not the datasets"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bdc:DataRight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bdc:modifiedDate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most resent modified date of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bdc:Record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w:t>
      </w:r>
      <w:r>
        <w:rPr>
          <w:sz w:val="20"/>
          <w:szCs w:val="20"/>
          <w:lang w:val="en-US"/>
        </w:rPr>
        <w:t xml:space="preserve"> xsd:date</w:t>
      </w:r>
      <w:r w:rsidRPr="00FA2F2F">
        <w:rPr>
          <w:sz w:val="20"/>
          <w:szCs w:val="20"/>
          <w:lang w:val="en-US"/>
        </w:rPr>
        <w:t xml:space="preserv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bdc:onlineResource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"online information that can be used to contact the individual or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bdc:organizationName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"name of the responsible organization"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bdc:phoneNumber</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"telephone numbers at which the organization or individual may be contacted"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bdc:ContactType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bdc:positionName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"role or position of the responsible person"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bdc:qualityRequirements</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"requirement statement for evaluating quality of dataset"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rsidR="007F40B5" w:rsidRPr="00FA2F2F" w:rsidRDefault="007F40B5" w:rsidP="00FA2F2F">
      <w:pPr>
        <w:spacing w:before="0" w:line="240" w:lineRule="exact"/>
        <w:rPr>
          <w:sz w:val="20"/>
          <w:szCs w:val="20"/>
          <w:lang w:val="en-US"/>
        </w:rPr>
      </w:pPr>
      <w:r w:rsidRPr="00FA2F2F">
        <w:rPr>
          <w:sz w:val="20"/>
          <w:szCs w:val="20"/>
          <w:lang w:val="en-US"/>
        </w:rPr>
        <w:lastRenderedPageBreak/>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bdc:qualityResult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"the result of quality evaluation described by the unit of measure"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bdc:record</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"record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bdc:Record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bdc:responsibleParty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"responsible party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bdc:ResponsibleParty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bdc:rightStatement</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"information to the usage permissions being agreed to"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bdc:DataRight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w:t>
      </w:r>
      <w:r>
        <w:rPr>
          <w:sz w:val="20"/>
          <w:szCs w:val="20"/>
          <w:lang w:val="en-US"/>
        </w:rPr>
        <w:t>f</w:t>
      </w:r>
      <w:r w:rsidRPr="00FA2F2F">
        <w:rPr>
          <w:sz w:val="20"/>
          <w:szCs w:val="20"/>
          <w:lang w:val="en-US"/>
        </w:rPr>
        <w:t>unction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"function performed by the responsible 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bdc:ResponsibleParty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bdc:sampleData</w:t>
      </w:r>
    </w:p>
    <w:p w:rsidR="007F40B5" w:rsidRPr="00FA2F2F" w:rsidRDefault="007F40B5" w:rsidP="00FA2F2F">
      <w:pPr>
        <w:spacing w:before="0" w:line="240" w:lineRule="exact"/>
        <w:rPr>
          <w:sz w:val="20"/>
          <w:szCs w:val="20"/>
          <w:lang w:val="en-US"/>
        </w:rPr>
      </w:pPr>
      <w:r w:rsidRPr="00FA2F2F">
        <w:rPr>
          <w:sz w:val="20"/>
          <w:szCs w:val="20"/>
          <w:lang w:val="en-US"/>
        </w:rPr>
        <w:t xml:space="preserve">  rdf:type owl:DatatypeProperty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"location information about a sample data including URL"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bdc:sourceDomain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"source domain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bdc:Domain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bdc:taxonomy</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"taxonomy information including classification system and authority"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bdc:Domain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xsd:anyURI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bdc:unitOfMeasure</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"standard unit or system of units by means of which a quantity is accounted for and expressed." ;</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bdc:DataQuality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xsd:string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bdc:usageDomain</w:t>
      </w:r>
    </w:p>
    <w:p w:rsidR="007F40B5" w:rsidRPr="00FA2F2F" w:rsidRDefault="007F40B5" w:rsidP="00FA2F2F">
      <w:pPr>
        <w:spacing w:before="0" w:line="240" w:lineRule="exact"/>
        <w:rPr>
          <w:sz w:val="20"/>
          <w:szCs w:val="20"/>
          <w:lang w:val="en-US"/>
        </w:rPr>
      </w:pPr>
      <w:r w:rsidRPr="00FA2F2F">
        <w:rPr>
          <w:sz w:val="20"/>
          <w:szCs w:val="20"/>
          <w:lang w:val="en-US"/>
        </w:rPr>
        <w:t xml:space="preserve">  rdf:type rdf:Property ;</w:t>
      </w:r>
    </w:p>
    <w:p w:rsidR="007F40B5" w:rsidRPr="00FA2F2F" w:rsidRDefault="007F40B5" w:rsidP="00FA2F2F">
      <w:pPr>
        <w:spacing w:before="0" w:line="240" w:lineRule="exact"/>
        <w:rPr>
          <w:sz w:val="20"/>
          <w:szCs w:val="20"/>
          <w:lang w:val="en-US"/>
        </w:rPr>
      </w:pPr>
      <w:r w:rsidRPr="00FA2F2F">
        <w:rPr>
          <w:sz w:val="20"/>
          <w:szCs w:val="20"/>
          <w:lang w:val="en-US"/>
        </w:rPr>
        <w:t xml:space="preserve">  rdfs:comment "usage domain information for the data catalogue" ;</w:t>
      </w:r>
    </w:p>
    <w:p w:rsidR="007F40B5" w:rsidRPr="00FA2F2F" w:rsidRDefault="007F40B5" w:rsidP="00FA2F2F">
      <w:pPr>
        <w:spacing w:before="0" w:line="240" w:lineRule="exact"/>
        <w:rPr>
          <w:sz w:val="20"/>
          <w:szCs w:val="20"/>
          <w:lang w:val="en-US"/>
        </w:rPr>
      </w:pPr>
      <w:r w:rsidRPr="00FA2F2F">
        <w:rPr>
          <w:sz w:val="20"/>
          <w:szCs w:val="20"/>
          <w:lang w:val="en-US"/>
        </w:rPr>
        <w:lastRenderedPageBreak/>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 xml:space="preserve">  rdfs:range bdc:Domain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owl:versionInfo</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bdc:Catalogue ;</w:t>
      </w:r>
    </w:p>
    <w:p w:rsidR="007F40B5" w:rsidRPr="00FA2F2F" w:rsidRDefault="007F40B5" w:rsidP="00FA2F2F">
      <w:pPr>
        <w:spacing w:before="0" w:line="240" w:lineRule="exact"/>
        <w:rPr>
          <w:sz w:val="20"/>
          <w:szCs w:val="20"/>
          <w:lang w:val="en-US"/>
        </w:rPr>
      </w:pPr>
      <w:r w:rsidRPr="00FA2F2F">
        <w:rPr>
          <w:sz w:val="20"/>
          <w:szCs w:val="20"/>
          <w:lang w:val="en-US"/>
        </w:rPr>
        <w:t>.</w:t>
      </w:r>
    </w:p>
    <w:p w:rsidR="007F40B5" w:rsidRPr="00FA2F2F" w:rsidRDefault="007F40B5" w:rsidP="00FA2F2F">
      <w:pPr>
        <w:spacing w:before="0" w:line="240" w:lineRule="exact"/>
        <w:rPr>
          <w:sz w:val="20"/>
          <w:szCs w:val="20"/>
          <w:lang w:val="en-US"/>
        </w:rPr>
      </w:pPr>
      <w:r w:rsidRPr="00FA2F2F">
        <w:rPr>
          <w:sz w:val="20"/>
          <w:szCs w:val="20"/>
          <w:lang w:val="en-US"/>
        </w:rPr>
        <w:t>&lt;http://www.w3.org/ns/dcat#byteSize&gt;</w:t>
      </w:r>
    </w:p>
    <w:p w:rsidR="007F40B5" w:rsidRPr="00FA2F2F" w:rsidRDefault="007F40B5" w:rsidP="00FA2F2F">
      <w:pPr>
        <w:spacing w:before="0" w:line="240" w:lineRule="exact"/>
        <w:rPr>
          <w:sz w:val="20"/>
          <w:szCs w:val="20"/>
          <w:lang w:val="en-US"/>
        </w:rPr>
      </w:pPr>
      <w:r w:rsidRPr="00FA2F2F">
        <w:rPr>
          <w:sz w:val="20"/>
          <w:szCs w:val="20"/>
          <w:lang w:val="en-US"/>
        </w:rPr>
        <w:t xml:space="preserve">  rdfs:domain bdc:Distribution ;</w:t>
      </w:r>
    </w:p>
    <w:p w:rsidR="007F40B5" w:rsidRPr="003956D5" w:rsidRDefault="007F40B5" w:rsidP="00FA2F2F">
      <w:pPr>
        <w:spacing w:before="0" w:line="240" w:lineRule="exact"/>
        <w:rPr>
          <w:sz w:val="20"/>
          <w:szCs w:val="20"/>
          <w:lang w:val="en-US"/>
        </w:rPr>
      </w:pPr>
      <w:r w:rsidRPr="00FA2F2F">
        <w:rPr>
          <w:sz w:val="20"/>
          <w:szCs w:val="20"/>
          <w:lang w:val="en-US"/>
        </w:rPr>
        <w:t>.</w:t>
      </w:r>
    </w:p>
    <w:p w:rsidR="003A419F" w:rsidRDefault="003A419F">
      <w:pPr>
        <w:spacing w:before="0" w:after="160" w:line="259" w:lineRule="auto"/>
        <w:rPr>
          <w:rFonts w:eastAsia="Times New Roman"/>
          <w:b/>
          <w:sz w:val="28"/>
          <w:szCs w:val="28"/>
          <w:lang w:val="en" w:eastAsia="ko-KR"/>
        </w:rPr>
      </w:pPr>
      <w:r>
        <w:rPr>
          <w:rFonts w:eastAsia="Times New Roman"/>
          <w:b/>
          <w:sz w:val="28"/>
          <w:szCs w:val="28"/>
          <w:lang w:val="en" w:eastAsia="ko-KR"/>
        </w:rPr>
        <w:br w:type="page"/>
      </w:r>
    </w:p>
    <w:p w:rsidR="00BF566F" w:rsidRPr="00BF566F" w:rsidRDefault="00BF566F" w:rsidP="00BF566F">
      <w:pPr>
        <w:keepNext/>
        <w:keepLines/>
        <w:tabs>
          <w:tab w:val="left" w:pos="794"/>
          <w:tab w:val="left" w:pos="1191"/>
          <w:tab w:val="left" w:pos="1588"/>
          <w:tab w:val="left" w:pos="1985"/>
        </w:tabs>
        <w:overflowPunct w:val="0"/>
        <w:autoSpaceDE w:val="0"/>
        <w:autoSpaceDN w:val="0"/>
        <w:adjustRightInd w:val="0"/>
        <w:spacing w:before="240"/>
        <w:jc w:val="center"/>
        <w:textAlignment w:val="baseline"/>
        <w:outlineLvl w:val="1"/>
        <w:rPr>
          <w:rFonts w:eastAsia="Times New Roman"/>
          <w:b/>
          <w:sz w:val="28"/>
          <w:szCs w:val="28"/>
          <w:lang w:val="en" w:eastAsia="ko-KR"/>
        </w:rPr>
      </w:pPr>
      <w:bookmarkStart w:id="1847" w:name="_Toc8650613"/>
      <w:r w:rsidRPr="00BF566F">
        <w:rPr>
          <w:rFonts w:eastAsia="Times New Roman"/>
          <w:b/>
          <w:sz w:val="28"/>
          <w:szCs w:val="28"/>
          <w:lang w:val="en" w:eastAsia="ko-KR"/>
        </w:rPr>
        <w:lastRenderedPageBreak/>
        <w:t xml:space="preserve">Appendix III. </w:t>
      </w:r>
      <w:r w:rsidR="00FA2F2F">
        <w:rPr>
          <w:rFonts w:eastAsia="Times New Roman"/>
          <w:b/>
          <w:sz w:val="28"/>
          <w:szCs w:val="28"/>
          <w:lang w:val="en" w:eastAsia="ko-KR"/>
        </w:rPr>
        <w:t>Examples</w:t>
      </w:r>
      <w:r w:rsidR="00E849E5">
        <w:rPr>
          <w:rFonts w:eastAsia="Times New Roman"/>
          <w:b/>
          <w:sz w:val="28"/>
          <w:szCs w:val="28"/>
          <w:lang w:val="en" w:eastAsia="ko-KR"/>
        </w:rPr>
        <w:t xml:space="preserve"> of metadata instance</w:t>
      </w:r>
      <w:bookmarkEnd w:id="1847"/>
      <w:r w:rsidR="00FA2F2F">
        <w:rPr>
          <w:rFonts w:eastAsia="Times New Roman"/>
          <w:b/>
          <w:sz w:val="28"/>
          <w:szCs w:val="28"/>
          <w:lang w:val="en" w:eastAsia="ko-KR"/>
        </w:rPr>
        <w:t xml:space="preserve"> </w:t>
      </w:r>
    </w:p>
    <w:p w:rsidR="00BF566F" w:rsidRPr="00BF566F" w:rsidRDefault="00BF566F" w:rsidP="00BF566F">
      <w:pPr>
        <w:jc w:val="center"/>
        <w:rPr>
          <w:i/>
          <w:highlight w:val="yellow"/>
          <w:lang w:val="en-US" w:eastAsia="ko-KR"/>
        </w:rPr>
      </w:pPr>
      <w:r w:rsidRPr="00BF566F">
        <w:rPr>
          <w:lang w:val="en-US"/>
        </w:rPr>
        <w:t>(This appendix does not form an integral part of this Recommendation)</w:t>
      </w:r>
    </w:p>
    <w:p w:rsidR="00BF566F" w:rsidRPr="00BF566F" w:rsidRDefault="00BF566F" w:rsidP="00BF566F">
      <w:pPr>
        <w:jc w:val="center"/>
        <w:rPr>
          <w:i/>
          <w:highlight w:val="yellow"/>
          <w:lang w:val="en-US" w:eastAsia="ko-KR"/>
        </w:rPr>
      </w:pPr>
    </w:p>
    <w:p w:rsidR="00B92150" w:rsidRDefault="00B92150" w:rsidP="00047648">
      <w:pPr>
        <w:jc w:val="both"/>
        <w:rPr>
          <w:rFonts w:eastAsia="맑은 고딕"/>
          <w:lang w:val="en-US" w:eastAsia="ko-KR"/>
        </w:rPr>
      </w:pPr>
      <w:r w:rsidRPr="008C2FF8">
        <w:rPr>
          <w:rFonts w:eastAsia="맑은 고딕"/>
          <w:lang w:val="en-US" w:eastAsia="ko-KR"/>
        </w:rPr>
        <w:t>For the better understanding of</w:t>
      </w:r>
      <w:r>
        <w:rPr>
          <w:rFonts w:eastAsia="맑은 고딕"/>
          <w:lang w:val="en-US" w:eastAsia="ko-KR"/>
        </w:rPr>
        <w:t xml:space="preserve"> </w:t>
      </w:r>
      <w:r w:rsidR="00725CC9">
        <w:rPr>
          <w:rFonts w:eastAsia="맑은 고딕"/>
          <w:lang w:val="en-US" w:eastAsia="ko-KR"/>
        </w:rPr>
        <w:t xml:space="preserve">the </w:t>
      </w:r>
      <w:r>
        <w:rPr>
          <w:rFonts w:eastAsia="맑은 고딕"/>
          <w:lang w:val="en-US" w:eastAsia="ko-KR"/>
        </w:rPr>
        <w:t>conceptual model</w:t>
      </w:r>
      <w:r w:rsidR="00BC6660">
        <w:rPr>
          <w:rFonts w:eastAsia="맑은 고딕"/>
          <w:lang w:val="en-US" w:eastAsia="ko-KR"/>
        </w:rPr>
        <w:t>,</w:t>
      </w:r>
      <w:r w:rsidRPr="008C2FF8">
        <w:rPr>
          <w:rFonts w:eastAsia="맑은 고딕"/>
          <w:lang w:val="en-US" w:eastAsia="ko-KR"/>
        </w:rPr>
        <w:t xml:space="preserve"> </w:t>
      </w:r>
      <w:r w:rsidR="00BC6660">
        <w:rPr>
          <w:rFonts w:eastAsia="맑은 고딕"/>
          <w:lang w:val="en-US" w:eastAsia="ko-KR"/>
        </w:rPr>
        <w:t>t</w:t>
      </w:r>
      <w:r w:rsidR="00047648">
        <w:rPr>
          <w:rFonts w:eastAsia="맑은 고딕"/>
          <w:lang w:val="en-US" w:eastAsia="ko-KR"/>
        </w:rPr>
        <w:t xml:space="preserve">his appendix provides </w:t>
      </w:r>
      <w:r>
        <w:rPr>
          <w:rFonts w:eastAsia="맑은 고딕"/>
          <w:lang w:val="en-US" w:eastAsia="ko-KR"/>
        </w:rPr>
        <w:t xml:space="preserve">the </w:t>
      </w:r>
      <w:r w:rsidR="00047648">
        <w:rPr>
          <w:rFonts w:eastAsia="맑은 고딕"/>
          <w:lang w:val="en-US" w:eastAsia="ko-KR"/>
        </w:rPr>
        <w:t xml:space="preserve">examples of metadata </w:t>
      </w:r>
      <w:r>
        <w:rPr>
          <w:rFonts w:eastAsia="맑은 고딕"/>
          <w:lang w:val="en-US" w:eastAsia="ko-KR"/>
        </w:rPr>
        <w:t xml:space="preserve">instance </w:t>
      </w:r>
      <w:r w:rsidR="00047648">
        <w:rPr>
          <w:rFonts w:eastAsia="맑은 고딕"/>
          <w:lang w:val="en-US" w:eastAsia="ko-KR"/>
        </w:rPr>
        <w:t>about health care data</w:t>
      </w:r>
      <w:r>
        <w:rPr>
          <w:rFonts w:eastAsia="맑은 고딕"/>
          <w:lang w:val="en-US" w:eastAsia="ko-KR"/>
        </w:rPr>
        <w:t xml:space="preserve"> (</w:t>
      </w:r>
      <w:hyperlink r:id="rId20" w:history="1">
        <w:r w:rsidR="00BC6660" w:rsidRPr="008C2FF8">
          <w:rPr>
            <w:rStyle w:val="a5"/>
            <w:rFonts w:ascii="Times New Roman" w:eastAsia="맑은 고딕" w:hAnsi="Times New Roman"/>
            <w:lang w:val="en-US" w:eastAsia="ko-KR"/>
          </w:rPr>
          <w:t>www.nhis.or.kr</w:t>
        </w:r>
      </w:hyperlink>
      <w:r>
        <w:rPr>
          <w:rFonts w:eastAsia="맑은 고딕"/>
          <w:lang w:val="en-US" w:eastAsia="ko-KR"/>
        </w:rPr>
        <w:t>)</w:t>
      </w:r>
      <w:r w:rsidR="00BC6660">
        <w:rPr>
          <w:rFonts w:eastAsia="맑은 고딕"/>
          <w:lang w:val="en-US" w:eastAsia="ko-KR"/>
        </w:rPr>
        <w:t xml:space="preserve">. The UML object diagram, RDF instance and Turtle instances </w:t>
      </w:r>
      <w:r w:rsidR="00725CC9">
        <w:rPr>
          <w:rFonts w:eastAsia="맑은 고딕"/>
          <w:lang w:val="en-US" w:eastAsia="ko-KR"/>
        </w:rPr>
        <w:t xml:space="preserve">follow the UML and XML model in Appendix I and II, and these examples </w:t>
      </w:r>
      <w:r w:rsidR="00BC6660">
        <w:rPr>
          <w:rFonts w:eastAsia="맑은 고딕"/>
          <w:lang w:val="en-US" w:eastAsia="ko-KR"/>
        </w:rPr>
        <w:t xml:space="preserve">provide same information on dataset about ‘Health Insurance’. </w:t>
      </w:r>
      <w:r>
        <w:rPr>
          <w:rFonts w:eastAsia="맑은 고딕"/>
          <w:lang w:val="en-US" w:eastAsia="ko-KR"/>
        </w:rPr>
        <w:t xml:space="preserve"> </w:t>
      </w:r>
    </w:p>
    <w:p w:rsidR="00047648" w:rsidRDefault="00047648" w:rsidP="00047648">
      <w:pPr>
        <w:spacing w:before="0" w:line="240" w:lineRule="exact"/>
        <w:rPr>
          <w:rFonts w:eastAsia="맑은 고딕"/>
          <w:i/>
          <w:highlight w:val="yellow"/>
          <w:lang w:val="en-US" w:eastAsia="ko-KR"/>
        </w:rPr>
      </w:pPr>
    </w:p>
    <w:p w:rsidR="00047648" w:rsidRDefault="00047648" w:rsidP="00047648">
      <w:pPr>
        <w:rPr>
          <w:rFonts w:eastAsia="맑은 고딕"/>
          <w:b/>
          <w:lang w:val="en-US" w:eastAsia="ko-KR"/>
        </w:rPr>
      </w:pPr>
      <w:r>
        <w:rPr>
          <w:rFonts w:eastAsia="맑은 고딕" w:hint="eastAsia"/>
          <w:b/>
          <w:lang w:val="en-US" w:eastAsia="ko-KR"/>
        </w:rPr>
        <w:t>I</w:t>
      </w:r>
      <w:r>
        <w:rPr>
          <w:rFonts w:eastAsia="맑은 고딕"/>
          <w:b/>
          <w:lang w:val="en-US" w:eastAsia="ko-KR"/>
        </w:rPr>
        <w:t>II.1 UML object diagram</w:t>
      </w:r>
    </w:p>
    <w:p w:rsidR="00047648" w:rsidRPr="00E4723B" w:rsidRDefault="00047648" w:rsidP="00047648">
      <w:pPr>
        <w:jc w:val="both"/>
        <w:rPr>
          <w:rFonts w:eastAsia="맑은 고딕"/>
          <w:b/>
          <w:lang w:val="en-US" w:eastAsia="ko-KR"/>
        </w:rPr>
      </w:pPr>
      <w:r>
        <w:rPr>
          <w:rFonts w:eastAsia="맑은 고딕"/>
          <w:lang w:val="en-US" w:eastAsia="ko-KR"/>
        </w:rPr>
        <w:t xml:space="preserve">The object diagram represents an instance of a class diagram. Figure III-1 is an object diagram derived from class diagram presented by Figure I-1. </w:t>
      </w:r>
    </w:p>
    <w:p w:rsidR="00047648" w:rsidRDefault="00047648" w:rsidP="00047648">
      <w:pPr>
        <w:rPr>
          <w:rFonts w:eastAsia="맑은 고딕"/>
          <w:b/>
          <w:lang w:val="en-US" w:eastAsia="ko-KR"/>
        </w:rPr>
      </w:pPr>
    </w:p>
    <w:p w:rsidR="00047648" w:rsidRDefault="00047648" w:rsidP="00047648">
      <w:pPr>
        <w:keepNext/>
      </w:pPr>
      <w:r>
        <w:rPr>
          <w:rFonts w:eastAsia="맑은 고딕"/>
          <w:b/>
          <w:noProof/>
          <w:lang w:val="en-US" w:eastAsia="ko-KR"/>
        </w:rPr>
        <w:drawing>
          <wp:inline distT="0" distB="0" distL="0" distR="0" wp14:anchorId="0AB7C0B4" wp14:editId="4668788E">
            <wp:extent cx="6224954" cy="4324984"/>
            <wp:effectExtent l="0" t="0" r="444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lthObjectDiagram.jpg"/>
                    <pic:cNvPicPr/>
                  </pic:nvPicPr>
                  <pic:blipFill>
                    <a:blip r:embed="rId21">
                      <a:extLst>
                        <a:ext uri="{28A0092B-C50C-407E-A947-70E740481C1C}">
                          <a14:useLocalDpi xmlns:a14="http://schemas.microsoft.com/office/drawing/2010/main" val="0"/>
                        </a:ext>
                      </a:extLst>
                    </a:blip>
                    <a:stretch>
                      <a:fillRect/>
                    </a:stretch>
                  </pic:blipFill>
                  <pic:spPr>
                    <a:xfrm>
                      <a:off x="0" y="0"/>
                      <a:ext cx="6226735" cy="4326221"/>
                    </a:xfrm>
                    <a:prstGeom prst="rect">
                      <a:avLst/>
                    </a:prstGeom>
                  </pic:spPr>
                </pic:pic>
              </a:graphicData>
            </a:graphic>
          </wp:inline>
        </w:drawing>
      </w:r>
    </w:p>
    <w:p w:rsidR="00047648" w:rsidRPr="002E0472" w:rsidRDefault="00047648" w:rsidP="00047648">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b/>
          <w:szCs w:val="20"/>
          <w:lang w:eastAsia="zh-CN"/>
        </w:rPr>
      </w:pPr>
      <w:bookmarkStart w:id="1848" w:name="_Hlk8657527"/>
      <w:r w:rsidRPr="002E0472">
        <w:rPr>
          <w:rFonts w:eastAsia="바탕" w:hint="eastAsia"/>
          <w:b/>
          <w:szCs w:val="20"/>
          <w:lang w:eastAsia="zh-CN"/>
        </w:rPr>
        <w:t>Figure</w:t>
      </w:r>
      <w:r w:rsidRPr="002E0472">
        <w:rPr>
          <w:rFonts w:eastAsia="바탕"/>
          <w:b/>
          <w:szCs w:val="20"/>
          <w:lang w:eastAsia="zh-CN"/>
        </w:rPr>
        <w:t xml:space="preserve"> </w:t>
      </w:r>
      <w:r>
        <w:rPr>
          <w:rFonts w:eastAsia="바탕"/>
          <w:b/>
          <w:szCs w:val="20"/>
          <w:lang w:eastAsia="zh-CN"/>
        </w:rPr>
        <w:t>III</w:t>
      </w:r>
      <w:r w:rsidRPr="002E0472">
        <w:rPr>
          <w:rFonts w:eastAsia="바탕"/>
          <w:b/>
          <w:szCs w:val="20"/>
          <w:lang w:eastAsia="zh-CN"/>
        </w:rPr>
        <w:t>-1</w:t>
      </w:r>
      <w:r>
        <w:rPr>
          <w:rFonts w:eastAsia="바탕"/>
          <w:b/>
          <w:szCs w:val="20"/>
          <w:lang w:eastAsia="zh-CN"/>
        </w:rPr>
        <w:t xml:space="preserve"> UML object diagram of metadata</w:t>
      </w:r>
    </w:p>
    <w:p w:rsidR="00047648" w:rsidRDefault="00047648" w:rsidP="00047648">
      <w:pPr>
        <w:rPr>
          <w:rFonts w:eastAsia="맑은 고딕"/>
          <w:b/>
          <w:lang w:val="en-US" w:eastAsia="ko-KR"/>
        </w:rPr>
      </w:pPr>
      <w:r>
        <w:rPr>
          <w:rFonts w:eastAsia="맑은 고딕"/>
          <w:b/>
          <w:lang w:val="en-US" w:eastAsia="ko-KR"/>
        </w:rPr>
        <w:t xml:space="preserve"> </w:t>
      </w:r>
    </w:p>
    <w:p w:rsidR="00047648" w:rsidRPr="00FA2F2F" w:rsidRDefault="00047648" w:rsidP="00047648">
      <w:pPr>
        <w:rPr>
          <w:rFonts w:eastAsia="MS Mincho"/>
          <w:b/>
          <w:lang w:val="en-US"/>
        </w:rPr>
      </w:pPr>
      <w:r>
        <w:rPr>
          <w:rFonts w:eastAsia="맑은 고딕"/>
          <w:b/>
          <w:lang w:val="en-US" w:eastAsia="ko-KR"/>
        </w:rPr>
        <w:t>I</w:t>
      </w:r>
      <w:r w:rsidRPr="00FA2F2F">
        <w:rPr>
          <w:rFonts w:eastAsia="맑은 고딕"/>
          <w:b/>
          <w:lang w:val="en-US" w:eastAsia="ko-KR"/>
        </w:rPr>
        <w:t>I</w:t>
      </w:r>
      <w:r>
        <w:rPr>
          <w:rFonts w:eastAsia="맑은 고딕"/>
          <w:b/>
          <w:lang w:val="en-US" w:eastAsia="ko-KR"/>
        </w:rPr>
        <w:t>I</w:t>
      </w:r>
      <w:r w:rsidRPr="00FA2F2F">
        <w:rPr>
          <w:rFonts w:eastAsia="맑은 고딕"/>
          <w:b/>
          <w:lang w:val="en-US" w:eastAsia="ko-KR"/>
        </w:rPr>
        <w:t>.</w:t>
      </w:r>
      <w:r>
        <w:rPr>
          <w:rFonts w:eastAsia="맑은 고딕"/>
          <w:b/>
          <w:lang w:val="en-US" w:eastAsia="ko-KR"/>
        </w:rPr>
        <w:t>2</w:t>
      </w:r>
      <w:r w:rsidRPr="00FA2F2F">
        <w:rPr>
          <w:rFonts w:eastAsia="맑은 고딕"/>
          <w:b/>
          <w:lang w:val="en-US" w:eastAsia="ko-KR"/>
        </w:rPr>
        <w:t xml:space="preserve"> RDF </w:t>
      </w:r>
      <w:r>
        <w:rPr>
          <w:rFonts w:eastAsia="맑은 고딕"/>
          <w:b/>
          <w:lang w:val="en-US" w:eastAsia="ko-KR"/>
        </w:rPr>
        <w:t>instance</w:t>
      </w:r>
    </w:p>
    <w:bookmarkEnd w:id="1848"/>
    <w:p w:rsidR="00047648" w:rsidRDefault="00047648" w:rsidP="00047648">
      <w:pPr>
        <w:spacing w:before="0" w:line="240" w:lineRule="exact"/>
        <w:rPr>
          <w:rFonts w:eastAsia="맑은 고딕"/>
          <w:i/>
          <w:highlight w:val="yellow"/>
          <w:lang w:val="en-US" w:eastAsia="ko-KR"/>
        </w:rPr>
      </w:pPr>
    </w:p>
    <w:p w:rsidR="00047648" w:rsidRPr="00C417D7" w:rsidRDefault="00047648" w:rsidP="00047648">
      <w:pPr>
        <w:spacing w:before="0" w:line="240" w:lineRule="exact"/>
        <w:rPr>
          <w:rFonts w:eastAsia="맑은 고딕"/>
          <w:lang w:val="en-US" w:eastAsia="ko-KR"/>
        </w:rPr>
      </w:pPr>
      <w:r w:rsidRPr="00C417D7">
        <w:rPr>
          <w:rFonts w:eastAsia="맑은 고딕"/>
          <w:lang w:val="en-US" w:eastAsia="ko-KR"/>
        </w:rPr>
        <w:t xml:space="preserve">This </w:t>
      </w:r>
      <w:r>
        <w:rPr>
          <w:rFonts w:eastAsia="맑은 고딕"/>
          <w:lang w:val="en-US" w:eastAsia="ko-KR"/>
        </w:rPr>
        <w:t xml:space="preserve">clause provides an example of metadata instance based on the RDF schema which described in Appendix II.2. </w:t>
      </w:r>
    </w:p>
    <w:p w:rsidR="00047648" w:rsidRPr="00C417D7" w:rsidRDefault="00047648" w:rsidP="00047648">
      <w:pPr>
        <w:spacing w:before="0" w:line="240" w:lineRule="exact"/>
        <w:rPr>
          <w:rFonts w:eastAsia="맑은 고딕"/>
          <w:i/>
          <w:highlight w:val="yellow"/>
          <w:lang w:val="en-US" w:eastAsia="ko-KR"/>
        </w:rPr>
      </w:pPr>
    </w:p>
    <w:p w:rsidR="00047648" w:rsidRPr="00E53545" w:rsidRDefault="00047648" w:rsidP="00047648">
      <w:pPr>
        <w:spacing w:before="0" w:line="240" w:lineRule="exact"/>
        <w:rPr>
          <w:sz w:val="20"/>
          <w:szCs w:val="20"/>
          <w:lang w:val="en-US"/>
        </w:rPr>
      </w:pPr>
      <w:bookmarkStart w:id="1849" w:name="_Hlk8657534"/>
      <w:r w:rsidRPr="00E53545">
        <w:rPr>
          <w:sz w:val="20"/>
          <w:szCs w:val="20"/>
          <w:lang w:val="en-US"/>
        </w:rPr>
        <w:t>&lt;?xml version="1.0"?&gt;</w:t>
      </w:r>
    </w:p>
    <w:p w:rsidR="00047648" w:rsidRPr="00E53545" w:rsidRDefault="00047648" w:rsidP="00047648">
      <w:pPr>
        <w:spacing w:before="0" w:line="240" w:lineRule="exact"/>
        <w:rPr>
          <w:sz w:val="20"/>
          <w:szCs w:val="20"/>
          <w:lang w:val="en-US"/>
        </w:rPr>
      </w:pPr>
      <w:r w:rsidRPr="00E53545">
        <w:rPr>
          <w:sz w:val="20"/>
          <w:szCs w:val="20"/>
          <w:lang w:val="en-US"/>
        </w:rPr>
        <w:t>&lt;rdf:RDF xmlns="http://www.itu.int/xml-namespace/itut/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rsidR="00047648" w:rsidRPr="00E53545" w:rsidRDefault="00047648" w:rsidP="00047648">
      <w:pPr>
        <w:spacing w:before="0" w:line="240" w:lineRule="exact"/>
        <w:rPr>
          <w:sz w:val="20"/>
          <w:szCs w:val="20"/>
          <w:lang w:val="en-US"/>
        </w:rPr>
      </w:pPr>
      <w:r w:rsidRPr="00E53545">
        <w:rPr>
          <w:sz w:val="20"/>
          <w:szCs w:val="20"/>
          <w:lang w:val="en-US"/>
        </w:rPr>
        <w:t xml:space="preserve">  xml:base="http://www.itu.int/xml-namespace/itut/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rsidR="00047648" w:rsidRPr="00E53545" w:rsidRDefault="00047648" w:rsidP="00047648">
      <w:pPr>
        <w:spacing w:before="0" w:line="240" w:lineRule="exact"/>
        <w:rPr>
          <w:sz w:val="20"/>
          <w:szCs w:val="20"/>
          <w:lang w:val="en-US"/>
        </w:rPr>
      </w:pPr>
      <w:r w:rsidRPr="00E53545">
        <w:rPr>
          <w:sz w:val="20"/>
          <w:szCs w:val="20"/>
          <w:lang w:val="en-US"/>
        </w:rPr>
        <w:t xml:space="preserve">  xmlns:schema="http://schema.org/"</w:t>
      </w:r>
    </w:p>
    <w:p w:rsidR="00047648" w:rsidRPr="00E53545" w:rsidRDefault="00047648" w:rsidP="00047648">
      <w:pPr>
        <w:spacing w:before="0" w:line="240" w:lineRule="exact"/>
        <w:rPr>
          <w:sz w:val="20"/>
          <w:szCs w:val="20"/>
          <w:lang w:val="en-US"/>
        </w:rPr>
      </w:pPr>
      <w:r w:rsidRPr="00E53545">
        <w:rPr>
          <w:sz w:val="20"/>
          <w:szCs w:val="20"/>
          <w:lang w:val="en-US"/>
        </w:rPr>
        <w:lastRenderedPageBreak/>
        <w:t xml:space="preserve">  xmlns:bdc="http://www.itu.int/xml-namespace/itut/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w:t>
      </w:r>
    </w:p>
    <w:p w:rsidR="00047648" w:rsidRPr="00E53545" w:rsidRDefault="00047648" w:rsidP="00047648">
      <w:pPr>
        <w:spacing w:before="0" w:line="240" w:lineRule="exact"/>
        <w:rPr>
          <w:sz w:val="20"/>
          <w:szCs w:val="20"/>
          <w:lang w:val="en-US"/>
        </w:rPr>
      </w:pPr>
      <w:r w:rsidRPr="00E53545">
        <w:rPr>
          <w:sz w:val="20"/>
          <w:szCs w:val="20"/>
          <w:lang w:val="en-US"/>
        </w:rPr>
        <w:t xml:space="preserve">  xmlns:owl="http://www.w3.org/2002/07/owl#"</w:t>
      </w:r>
    </w:p>
    <w:p w:rsidR="00047648" w:rsidRPr="00E53545" w:rsidRDefault="00047648" w:rsidP="00047648">
      <w:pPr>
        <w:spacing w:before="0" w:line="240" w:lineRule="exact"/>
        <w:rPr>
          <w:sz w:val="20"/>
          <w:szCs w:val="20"/>
          <w:lang w:val="en-US"/>
        </w:rPr>
      </w:pPr>
      <w:r w:rsidRPr="00E53545">
        <w:rPr>
          <w:sz w:val="20"/>
          <w:szCs w:val="20"/>
          <w:lang w:val="en-US"/>
        </w:rPr>
        <w:t xml:space="preserve">  xmlns:xsd="http://www.w3.org/2001/XMLSchema#"</w:t>
      </w:r>
    </w:p>
    <w:p w:rsidR="00047648" w:rsidRPr="00E53545" w:rsidDel="00651DAA" w:rsidRDefault="00047648" w:rsidP="00047648">
      <w:pPr>
        <w:spacing w:before="0" w:line="240" w:lineRule="exact"/>
        <w:rPr>
          <w:del w:id="1850" w:author="Ha Suwook" w:date="2019-05-07T15:15:00Z"/>
          <w:sz w:val="20"/>
          <w:szCs w:val="20"/>
          <w:lang w:val="en-US"/>
        </w:rPr>
      </w:pPr>
      <w:del w:id="1851" w:author="Ha Suwook" w:date="2019-05-07T15:15:00Z">
        <w:r w:rsidRPr="00E53545" w:rsidDel="00651DAA">
          <w:rPr>
            <w:sz w:val="20"/>
            <w:szCs w:val="20"/>
            <w:lang w:val="en-US"/>
          </w:rPr>
          <w:delText xml:space="preserve">  xmlns:skos="http://www.w3.org/2004/02/skos/core#"</w:delText>
        </w:r>
      </w:del>
    </w:p>
    <w:p w:rsidR="00047648" w:rsidRPr="00E53545" w:rsidRDefault="00047648">
      <w:pPr>
        <w:spacing w:before="0" w:line="240" w:lineRule="exact"/>
        <w:ind w:firstLineChars="50" w:firstLine="100"/>
        <w:rPr>
          <w:sz w:val="20"/>
          <w:szCs w:val="20"/>
          <w:lang w:val="en-US"/>
        </w:rPr>
        <w:pPrChange w:id="1852" w:author="Ha Suwook" w:date="2019-05-07T15:15:00Z">
          <w:pPr>
            <w:spacing w:before="0" w:line="240" w:lineRule="exact"/>
          </w:pPr>
        </w:pPrChange>
      </w:pPr>
      <w:del w:id="1853" w:author="Ha Suwook" w:date="2019-05-07T15:15:00Z">
        <w:r w:rsidRPr="00E53545" w:rsidDel="00651DAA">
          <w:rPr>
            <w:sz w:val="20"/>
            <w:szCs w:val="20"/>
            <w:lang w:val="en-US"/>
          </w:rPr>
          <w:delText xml:space="preserve">  </w:delText>
        </w:r>
      </w:del>
      <w:r w:rsidRPr="00E53545">
        <w:rPr>
          <w:sz w:val="20"/>
          <w:szCs w:val="20"/>
          <w:lang w:val="en-US"/>
        </w:rPr>
        <w:t>xmlns:rdfs="http://www.w3.org/2000/01/rdf-schema#"</w:t>
      </w:r>
    </w:p>
    <w:p w:rsidR="00047648" w:rsidRPr="00E53545" w:rsidRDefault="00047648" w:rsidP="00047648">
      <w:pPr>
        <w:spacing w:before="0" w:line="240" w:lineRule="exact"/>
        <w:rPr>
          <w:sz w:val="20"/>
          <w:szCs w:val="20"/>
          <w:lang w:val="en-US"/>
        </w:rPr>
      </w:pPr>
      <w:r w:rsidRPr="00E53545">
        <w:rPr>
          <w:sz w:val="20"/>
          <w:szCs w:val="20"/>
          <w:lang w:val="en-US"/>
        </w:rPr>
        <w:t xml:space="preserve">  xmlns:dct="http://purl.org/dc/terms/"</w:t>
      </w:r>
    </w:p>
    <w:p w:rsidR="00047648" w:rsidRPr="00E53545" w:rsidRDefault="00047648" w:rsidP="00047648">
      <w:pPr>
        <w:spacing w:before="0" w:line="240" w:lineRule="exact"/>
        <w:rPr>
          <w:sz w:val="20"/>
          <w:szCs w:val="20"/>
          <w:lang w:val="en-US"/>
        </w:rPr>
      </w:pPr>
      <w:r w:rsidRPr="00E53545">
        <w:rPr>
          <w:sz w:val="20"/>
          <w:szCs w:val="20"/>
          <w:lang w:val="en-US"/>
        </w:rPr>
        <w:t xml:space="preserve">  xmlns:rdf="http://www.w3.org/1999/02/22-rdf-syntax-ns#"</w:t>
      </w:r>
    </w:p>
    <w:p w:rsidR="00047648" w:rsidRPr="00E53545" w:rsidDel="00971252" w:rsidRDefault="00047648" w:rsidP="00047648">
      <w:pPr>
        <w:spacing w:before="0" w:line="240" w:lineRule="exact"/>
        <w:rPr>
          <w:del w:id="1854" w:author="Ha Suwook" w:date="2019-05-07T14:16:00Z"/>
          <w:sz w:val="20"/>
          <w:szCs w:val="20"/>
          <w:lang w:val="en-US"/>
        </w:rPr>
      </w:pPr>
      <w:del w:id="1855" w:author="Ha Suwook" w:date="2019-05-07T14:16:00Z">
        <w:r w:rsidRPr="00E53545" w:rsidDel="00971252">
          <w:rPr>
            <w:sz w:val="20"/>
            <w:szCs w:val="20"/>
            <w:lang w:val="en-US"/>
          </w:rPr>
          <w:delText xml:space="preserve">  xmlns:sh="http://www.w3.org/ns/shacl#"</w:delText>
        </w:r>
      </w:del>
    </w:p>
    <w:p w:rsidR="00047648" w:rsidRPr="00E53545" w:rsidRDefault="00047648">
      <w:pPr>
        <w:spacing w:before="0" w:line="240" w:lineRule="exact"/>
        <w:ind w:firstLineChars="50" w:firstLine="100"/>
        <w:rPr>
          <w:sz w:val="20"/>
          <w:szCs w:val="20"/>
          <w:lang w:val="en-US"/>
        </w:rPr>
        <w:pPrChange w:id="1856" w:author="Ha Suwook" w:date="2019-05-07T14:16:00Z">
          <w:pPr>
            <w:spacing w:before="0" w:line="240" w:lineRule="exact"/>
          </w:pPr>
        </w:pPrChange>
      </w:pPr>
      <w:del w:id="1857" w:author="Ha Suwook" w:date="2019-05-07T14:16:00Z">
        <w:r w:rsidRPr="00E53545" w:rsidDel="00971252">
          <w:rPr>
            <w:sz w:val="20"/>
            <w:szCs w:val="20"/>
            <w:lang w:val="en-US"/>
          </w:rPr>
          <w:delText xml:space="preserve">  </w:delText>
        </w:r>
      </w:del>
      <w:r w:rsidRPr="00E53545">
        <w:rPr>
          <w:sz w:val="20"/>
          <w:szCs w:val="20"/>
          <w:lang w:val="en-US"/>
        </w:rPr>
        <w:t>xmlns:xml="http://www.w3.org/XML/1998/namespace"</w:t>
      </w:r>
    </w:p>
    <w:p w:rsidR="00047648" w:rsidRPr="00E53545" w:rsidRDefault="00047648" w:rsidP="00047648">
      <w:pPr>
        <w:spacing w:before="0" w:line="240" w:lineRule="exact"/>
        <w:rPr>
          <w:sz w:val="20"/>
          <w:szCs w:val="20"/>
          <w:lang w:val="en-US"/>
        </w:rPr>
      </w:pPr>
      <w:r w:rsidRPr="00E53545">
        <w:rPr>
          <w:sz w:val="20"/>
          <w:szCs w:val="20"/>
          <w:lang w:val="en-US"/>
        </w:rPr>
        <w:t xml:space="preserve">  xmlns:dcat="http://www.w3.org/ns/dcat#"</w:t>
      </w:r>
    </w:p>
    <w:p w:rsidR="00047648" w:rsidRPr="00E53545" w:rsidDel="00975C1C" w:rsidRDefault="00047648" w:rsidP="00047648">
      <w:pPr>
        <w:spacing w:before="0" w:line="240" w:lineRule="exact"/>
        <w:rPr>
          <w:del w:id="1858" w:author="Ha Suwook" w:date="2019-05-07T15:22:00Z"/>
          <w:sz w:val="20"/>
          <w:szCs w:val="20"/>
          <w:lang w:val="en-US"/>
        </w:rPr>
      </w:pPr>
      <w:del w:id="1859" w:author="Ha Suwook" w:date="2019-05-07T15:22:00Z">
        <w:r w:rsidRPr="00E53545" w:rsidDel="00975C1C">
          <w:rPr>
            <w:sz w:val="20"/>
            <w:szCs w:val="20"/>
            <w:lang w:val="en-US"/>
          </w:rPr>
          <w:delText xml:space="preserve">  xmlns:vann="http://purl.org/vocab/vann/"</w:delText>
        </w:r>
      </w:del>
    </w:p>
    <w:p w:rsidR="00047648" w:rsidRPr="00E53545" w:rsidDel="00975C1C" w:rsidRDefault="00047648" w:rsidP="00047648">
      <w:pPr>
        <w:spacing w:before="0" w:line="240" w:lineRule="exact"/>
        <w:rPr>
          <w:del w:id="1860" w:author="Ha Suwook" w:date="2019-05-07T15:23:00Z"/>
          <w:sz w:val="20"/>
          <w:szCs w:val="20"/>
          <w:lang w:val="en-US"/>
        </w:rPr>
      </w:pPr>
      <w:del w:id="1861" w:author="Ha Suwook" w:date="2019-05-07T15:22:00Z">
        <w:r w:rsidRPr="00E53545" w:rsidDel="00975C1C">
          <w:rPr>
            <w:sz w:val="20"/>
            <w:szCs w:val="20"/>
            <w:lang w:val="en-US"/>
          </w:rPr>
          <w:delText xml:space="preserve">  </w:delText>
        </w:r>
      </w:del>
      <w:del w:id="1862" w:author="Ha Suwook" w:date="2019-05-07T15:23:00Z">
        <w:r w:rsidRPr="00E53545" w:rsidDel="00975C1C">
          <w:rPr>
            <w:sz w:val="20"/>
            <w:szCs w:val="20"/>
            <w:lang w:val="en-US"/>
          </w:rPr>
          <w:delText>xmlns:foaf="http://xmlns.com/foaf/0.1/"</w:delText>
        </w:r>
      </w:del>
    </w:p>
    <w:p w:rsidR="00047648" w:rsidRPr="00E53545" w:rsidDel="00975C1C" w:rsidRDefault="00047648" w:rsidP="00047648">
      <w:pPr>
        <w:spacing w:before="0" w:line="240" w:lineRule="exact"/>
        <w:rPr>
          <w:del w:id="1863" w:author="Ha Suwook" w:date="2019-05-07T15:23:00Z"/>
          <w:sz w:val="20"/>
          <w:szCs w:val="20"/>
          <w:lang w:val="en-US"/>
        </w:rPr>
      </w:pPr>
      <w:del w:id="1864" w:author="Ha Suwook" w:date="2019-05-07T15:23:00Z">
        <w:r w:rsidRPr="00E53545" w:rsidDel="00975C1C">
          <w:rPr>
            <w:sz w:val="20"/>
            <w:szCs w:val="20"/>
            <w:lang w:val="en-US"/>
          </w:rPr>
          <w:delText xml:space="preserve">  xmlns:data-view="http://www.w3.org/2003/g/data-view#"</w:delText>
        </w:r>
      </w:del>
    </w:p>
    <w:p w:rsidR="00047648" w:rsidRPr="00E53545" w:rsidRDefault="00047648">
      <w:pPr>
        <w:spacing w:before="0" w:line="240" w:lineRule="exact"/>
        <w:ind w:firstLineChars="50" w:firstLine="100"/>
        <w:rPr>
          <w:sz w:val="20"/>
          <w:szCs w:val="20"/>
          <w:lang w:val="en-US"/>
        </w:rPr>
        <w:pPrChange w:id="1865" w:author="Ha Suwook" w:date="2019-05-07T15:23:00Z">
          <w:pPr>
            <w:spacing w:before="0" w:line="240" w:lineRule="exact"/>
          </w:pPr>
        </w:pPrChange>
      </w:pPr>
      <w:del w:id="1866" w:author="Ha Suwook" w:date="2019-05-07T15:23:00Z">
        <w:r w:rsidRPr="00E53545" w:rsidDel="00975C1C">
          <w:rPr>
            <w:sz w:val="20"/>
            <w:szCs w:val="20"/>
            <w:lang w:val="en-US"/>
          </w:rPr>
          <w:delText xml:space="preserve">  </w:delText>
        </w:r>
      </w:del>
      <w:r w:rsidRPr="00E53545">
        <w:rPr>
          <w:sz w:val="20"/>
          <w:szCs w:val="20"/>
          <w:lang w:val="en-US"/>
        </w:rPr>
        <w:t>xmlns:dc="http://purl.org/dc/elements/1.1/"&gt;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&lt;owl:Ontology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"&gt;</w:t>
      </w:r>
    </w:p>
    <w:p w:rsidR="00047648" w:rsidRPr="00E53545" w:rsidRDefault="00047648" w:rsidP="00047648">
      <w:pPr>
        <w:spacing w:before="0" w:line="240" w:lineRule="exact"/>
        <w:rPr>
          <w:sz w:val="20"/>
          <w:szCs w:val="20"/>
          <w:lang w:val="en-US"/>
        </w:rPr>
      </w:pPr>
      <w:r w:rsidRPr="00E53545">
        <w:rPr>
          <w:sz w:val="20"/>
          <w:szCs w:val="20"/>
          <w:lang w:val="en-US"/>
        </w:rPr>
        <w:t xml:space="preserve">  &lt;owl:imports rdf:resource="http://www.w3.org/ns/dcat#"/&gt;</w:t>
      </w:r>
    </w:p>
    <w:p w:rsidR="00047648" w:rsidRPr="00E53545" w:rsidDel="00651DAA" w:rsidRDefault="00047648" w:rsidP="00047648">
      <w:pPr>
        <w:spacing w:before="0" w:line="240" w:lineRule="exact"/>
        <w:rPr>
          <w:del w:id="1867" w:author="Ha Suwook" w:date="2019-05-07T15:15:00Z"/>
          <w:sz w:val="20"/>
          <w:szCs w:val="20"/>
          <w:lang w:val="en-US"/>
        </w:rPr>
      </w:pPr>
      <w:del w:id="1868" w:author="Ha Suwook" w:date="2019-05-07T15:15:00Z">
        <w:r w:rsidRPr="00E53545" w:rsidDel="00651DAA">
          <w:rPr>
            <w:sz w:val="20"/>
            <w:szCs w:val="20"/>
            <w:lang w:val="en-US"/>
          </w:rPr>
          <w:delText xml:space="preserve">  &lt;owl:imports rdf:resource="http://www.w3.org/2004/02/skos/core"/&gt;</w:delText>
        </w:r>
      </w:del>
    </w:p>
    <w:p w:rsidR="00047648" w:rsidRPr="00E53545" w:rsidRDefault="00047648">
      <w:pPr>
        <w:spacing w:before="0" w:line="240" w:lineRule="exact"/>
        <w:ind w:firstLineChars="50" w:firstLine="100"/>
        <w:rPr>
          <w:sz w:val="20"/>
          <w:szCs w:val="20"/>
          <w:lang w:val="en-US"/>
        </w:rPr>
        <w:pPrChange w:id="1869" w:author="Ha Suwook" w:date="2019-05-07T15:15:00Z">
          <w:pPr>
            <w:spacing w:before="0" w:line="240" w:lineRule="exact"/>
          </w:pPr>
        </w:pPrChange>
      </w:pPr>
      <w:del w:id="1870" w:author="Ha Suwook" w:date="2019-05-07T15:15:00Z">
        <w:r w:rsidRPr="00E53545" w:rsidDel="00651DAA">
          <w:rPr>
            <w:sz w:val="20"/>
            <w:szCs w:val="20"/>
            <w:lang w:val="en-US"/>
          </w:rPr>
          <w:delText xml:space="preserve">  </w:delText>
        </w:r>
      </w:del>
      <w:r w:rsidRPr="00E53545">
        <w:rPr>
          <w:sz w:val="20"/>
          <w:szCs w:val="20"/>
          <w:lang w:val="en-US"/>
        </w:rPr>
        <w:t>&lt;owl:imports rdf:resource="https://www.w3.org/2002/07/owl#"/&gt;</w:t>
      </w:r>
    </w:p>
    <w:p w:rsidR="00047648" w:rsidRPr="00E53545" w:rsidRDefault="00047648" w:rsidP="00047648">
      <w:pPr>
        <w:spacing w:before="0" w:line="240" w:lineRule="exact"/>
        <w:rPr>
          <w:sz w:val="20"/>
          <w:szCs w:val="20"/>
          <w:lang w:val="en-US"/>
        </w:rPr>
      </w:pPr>
      <w:r w:rsidRPr="00E53545">
        <w:rPr>
          <w:sz w:val="20"/>
          <w:szCs w:val="20"/>
          <w:lang w:val="en-US"/>
        </w:rPr>
        <w:t>&lt;/owl:Ontology&gt;</w:t>
      </w:r>
    </w:p>
    <w:bookmarkEnd w:id="1849"/>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#healthCatalogue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#healthCatalogue"&gt;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#Catalogue"/&gt;</w:t>
      </w:r>
    </w:p>
    <w:p w:rsidR="00047648" w:rsidRPr="00E53545" w:rsidRDefault="00047648" w:rsidP="00047648">
      <w:pPr>
        <w:spacing w:before="0" w:line="240" w:lineRule="exact"/>
        <w:rPr>
          <w:sz w:val="20"/>
          <w:szCs w:val="20"/>
          <w:lang w:val="en-US"/>
        </w:rPr>
      </w:pPr>
      <w:r w:rsidRPr="00E53545">
        <w:rPr>
          <w:sz w:val="20"/>
          <w:szCs w:val="20"/>
          <w:lang w:val="en-US"/>
        </w:rPr>
        <w:t xml:space="preserve">  &lt;dataQuality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#quality"/&gt;</w:t>
      </w:r>
    </w:p>
    <w:p w:rsidR="00047648" w:rsidRPr="00E53545" w:rsidRDefault="00047648" w:rsidP="00047648">
      <w:pPr>
        <w:spacing w:before="0" w:line="240" w:lineRule="exact"/>
        <w:rPr>
          <w:sz w:val="20"/>
          <w:szCs w:val="20"/>
          <w:lang w:val="en-US"/>
        </w:rPr>
      </w:pPr>
      <w:r w:rsidRPr="00E53545">
        <w:rPr>
          <w:sz w:val="20"/>
          <w:szCs w:val="20"/>
          <w:lang w:val="en-US"/>
        </w:rPr>
        <w:t xml:space="preserve">  &lt;dataset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#prescriptionSet"/&gt;</w:t>
      </w:r>
    </w:p>
    <w:p w:rsidR="00047648" w:rsidRPr="00E53545" w:rsidRDefault="00047648" w:rsidP="00047648">
      <w:pPr>
        <w:spacing w:before="0" w:line="240" w:lineRule="exact"/>
        <w:rPr>
          <w:sz w:val="20"/>
          <w:szCs w:val="20"/>
          <w:lang w:val="en-US"/>
        </w:rPr>
      </w:pPr>
      <w:r w:rsidRPr="00E53545">
        <w:rPr>
          <w:sz w:val="20"/>
          <w:szCs w:val="20"/>
          <w:lang w:val="en-US"/>
        </w:rPr>
        <w:t xml:space="preserve">  &lt;dataset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#screenSet"/&gt;</w:t>
      </w:r>
    </w:p>
    <w:p w:rsidR="00047648" w:rsidRPr="00E53545" w:rsidRDefault="00047648" w:rsidP="00047648">
      <w:pPr>
        <w:spacing w:before="0" w:line="240" w:lineRule="exact"/>
        <w:rPr>
          <w:sz w:val="20"/>
          <w:szCs w:val="20"/>
          <w:lang w:val="en-US"/>
        </w:rPr>
      </w:pPr>
      <w:r w:rsidRPr="00E53545">
        <w:rPr>
          <w:sz w:val="20"/>
          <w:szCs w:val="20"/>
          <w:lang w:val="en-US"/>
        </w:rPr>
        <w:t xml:space="preserve">  &lt;record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#record1"/&gt;</w:t>
      </w:r>
    </w:p>
    <w:p w:rsidR="00047648" w:rsidRPr="00E53545" w:rsidRDefault="00047648" w:rsidP="00047648">
      <w:pPr>
        <w:spacing w:before="0" w:line="240" w:lineRule="exact"/>
        <w:rPr>
          <w:sz w:val="20"/>
          <w:szCs w:val="20"/>
          <w:lang w:val="en-US"/>
        </w:rPr>
      </w:pPr>
      <w:r w:rsidRPr="00E53545">
        <w:rPr>
          <w:sz w:val="20"/>
          <w:szCs w:val="20"/>
          <w:lang w:val="en-US"/>
        </w:rPr>
        <w:t xml:space="preserve">  &lt;responsibleParty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&lt;sourceDomain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&lt;usageDomain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&lt;dc:description&gt;Health data of prescription &amp;amp; screening&lt;/dc:description&gt;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&lt;dc:language rdf:datatype="http://purl.org/dc/terms/RFC5646"&gt;ko_KR&lt;/dc:language&gt;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&lt;dc:title&gt;Health Data&lt;/dc:title&gt;</w:t>
      </w:r>
    </w:p>
    <w:p w:rsidR="00047648" w:rsidRPr="00E53545" w:rsidRDefault="00047648" w:rsidP="00047648">
      <w:pPr>
        <w:spacing w:before="0" w:line="240" w:lineRule="exact"/>
        <w:rPr>
          <w:sz w:val="20"/>
          <w:szCs w:val="20"/>
          <w:lang w:val="en-US"/>
        </w:rPr>
      </w:pPr>
      <w:r w:rsidRPr="00E53545">
        <w:rPr>
          <w:sz w:val="20"/>
          <w:szCs w:val="20"/>
          <w:lang w:val="en-US"/>
        </w:rPr>
        <w:t xml:space="preserve">  &lt;owl:versionInfo&gt;1.0.0&lt;/owl:versionInfo&gt;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#ko_KR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#ko_KR"&gt;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rdf:resource="http://purl.org/dc/terms/LinguisticSystem"/&gt;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 --&gt;</w:t>
      </w:r>
    </w:p>
    <w:p w:rsidR="00047648" w:rsidRPr="00E53545" w:rsidRDefault="00047648" w:rsidP="00047648">
      <w:pPr>
        <w:spacing w:before="0" w:line="240" w:lineRule="exact"/>
        <w:rPr>
          <w:sz w:val="20"/>
          <w:szCs w:val="20"/>
          <w:lang w:val="en-US"/>
        </w:rPr>
      </w:pPr>
      <w:r w:rsidRPr="00E53545">
        <w:rPr>
          <w:sz w:val="20"/>
          <w:szCs w:val="20"/>
          <w:lang w:val="en-US"/>
        </w:rPr>
        <w:t xml:space="preserve">  &lt;owl:NamedIndividual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#ContactType"/&gt;</w:t>
      </w:r>
    </w:p>
    <w:p w:rsidR="00047648" w:rsidRPr="00E53545" w:rsidRDefault="00047648" w:rsidP="00047648">
      <w:pPr>
        <w:spacing w:before="0" w:line="240" w:lineRule="exact"/>
        <w:rPr>
          <w:sz w:val="20"/>
          <w:szCs w:val="20"/>
          <w:lang w:val="en-US"/>
        </w:rPr>
      </w:pPr>
      <w:r w:rsidRPr="00E53545">
        <w:rPr>
          <w:sz w:val="20"/>
          <w:szCs w:val="20"/>
          <w:lang w:val="en-US"/>
        </w:rPr>
        <w:t xml:space="preserve">  &lt;address&gt;Seoul Korea&lt;/address&gt;</w:t>
      </w:r>
    </w:p>
    <w:p w:rsidR="00047648" w:rsidRPr="00E53545" w:rsidRDefault="00047648" w:rsidP="00047648">
      <w:pPr>
        <w:spacing w:before="0" w:line="240" w:lineRule="exact"/>
        <w:rPr>
          <w:sz w:val="20"/>
          <w:szCs w:val="20"/>
          <w:lang w:val="en-US"/>
        </w:rPr>
      </w:pPr>
      <w:r w:rsidRPr="00E53545">
        <w:rPr>
          <w:sz w:val="20"/>
          <w:szCs w:val="20"/>
          <w:lang w:val="en-US"/>
        </w:rPr>
        <w:t xml:space="preserve">  &lt;hoursOfServices&gt;09:00~18:00&lt;/hoursOfServices&gt;</w:t>
      </w:r>
    </w:p>
    <w:p w:rsidR="00047648" w:rsidRPr="00E53545" w:rsidRDefault="00047648" w:rsidP="00047648">
      <w:pPr>
        <w:spacing w:before="0" w:line="240" w:lineRule="exact"/>
        <w:rPr>
          <w:sz w:val="20"/>
          <w:szCs w:val="20"/>
          <w:lang w:val="en-US"/>
        </w:rPr>
      </w:pPr>
      <w:r w:rsidRPr="00E53545">
        <w:rPr>
          <w:sz w:val="20"/>
          <w:szCs w:val="20"/>
          <w:lang w:val="en-US"/>
        </w:rPr>
        <w:t xml:space="preserve">  &lt;onlineResource rdf:datatype="http://www.w3.org/2001/XMLSchema#anyURI"&gt;https://www.nhis.or.kr&lt;/onlineResource&gt;</w:t>
      </w:r>
    </w:p>
    <w:p w:rsidR="00047648" w:rsidRPr="00E53545" w:rsidRDefault="00047648" w:rsidP="00047648">
      <w:pPr>
        <w:spacing w:before="0" w:line="240" w:lineRule="exact"/>
        <w:rPr>
          <w:sz w:val="20"/>
          <w:szCs w:val="20"/>
          <w:lang w:val="en-US"/>
        </w:rPr>
      </w:pPr>
      <w:r w:rsidRPr="00E53545">
        <w:rPr>
          <w:sz w:val="20"/>
          <w:szCs w:val="20"/>
          <w:lang w:val="en-US"/>
        </w:rPr>
        <w:t xml:space="preserve">  &lt;phoneNumber&gt;012-123-3456&lt;/phoneNumber&gt;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#prescriptionDist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 xml:space="preserve"> &lt;owl:NamedIndividual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#prescriptionDist"&gt;</w:t>
      </w:r>
    </w:p>
    <w:p w:rsidR="00047648" w:rsidRPr="00E53545" w:rsidRDefault="00047648" w:rsidP="00047648">
      <w:pPr>
        <w:spacing w:before="0" w:line="240" w:lineRule="exact"/>
        <w:rPr>
          <w:sz w:val="20"/>
          <w:szCs w:val="20"/>
          <w:lang w:val="en-US"/>
        </w:rPr>
      </w:pPr>
      <w:r w:rsidRPr="00E53545">
        <w:rPr>
          <w:sz w:val="20"/>
          <w:szCs w:val="20"/>
          <w:lang w:val="en-US"/>
        </w:rPr>
        <w:lastRenderedPageBreak/>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#Distribution"/&gt;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&lt;dataRight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rsidR="00047648" w:rsidRPr="00E53545" w:rsidRDefault="00047648" w:rsidP="00047648">
      <w:pPr>
        <w:spacing w:before="0" w:line="240" w:lineRule="exact"/>
        <w:rPr>
          <w:sz w:val="20"/>
          <w:szCs w:val="20"/>
          <w:lang w:val="en-US"/>
        </w:rPr>
      </w:pPr>
      <w:r w:rsidRPr="00E53545">
        <w:rPr>
          <w:sz w:val="20"/>
          <w:szCs w:val="20"/>
          <w:lang w:val="en-US"/>
        </w:rPr>
        <w:t xml:space="preserve">  &lt;dataType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#Structured"/&gt;</w:t>
      </w:r>
    </w:p>
    <w:p w:rsidR="00047648" w:rsidRPr="00E53545" w:rsidRDefault="00047648" w:rsidP="00047648">
      <w:pPr>
        <w:spacing w:before="0" w:line="240" w:lineRule="exact"/>
        <w:rPr>
          <w:sz w:val="20"/>
          <w:szCs w:val="20"/>
          <w:lang w:val="en-US"/>
        </w:rPr>
      </w:pPr>
      <w:r w:rsidRPr="00E53545">
        <w:rPr>
          <w:sz w:val="20"/>
          <w:szCs w:val="20"/>
          <w:lang w:val="en-US"/>
        </w:rPr>
        <w:t xml:space="preserve">  &lt;dc:format&gt;csv&lt;/dc:format&gt;</w:t>
      </w:r>
    </w:p>
    <w:p w:rsidR="00047648" w:rsidRPr="00E53545" w:rsidRDefault="00047648" w:rsidP="00047648">
      <w:pPr>
        <w:spacing w:before="0" w:line="240" w:lineRule="exact"/>
        <w:rPr>
          <w:sz w:val="20"/>
          <w:szCs w:val="20"/>
          <w:lang w:val="en-US"/>
        </w:rPr>
      </w:pPr>
      <w:r w:rsidRPr="00E53545">
        <w:rPr>
          <w:sz w:val="20"/>
          <w:szCs w:val="20"/>
          <w:lang w:val="en-US"/>
        </w:rPr>
        <w:t xml:space="preserve">  &lt;accessInformation rdf:datatype="http://www.w3.org/2001/XMLSchema#anyURI"&gt;http://www.nhis.or.kr/prescription.csv&lt;/accessInformation&gt;</w:t>
      </w:r>
    </w:p>
    <w:p w:rsidR="00047648" w:rsidRPr="00E53545" w:rsidRDefault="00047648" w:rsidP="00047648">
      <w:pPr>
        <w:spacing w:before="0" w:line="240" w:lineRule="exact"/>
        <w:rPr>
          <w:sz w:val="20"/>
          <w:szCs w:val="20"/>
          <w:lang w:val="en-US"/>
        </w:rPr>
      </w:pPr>
      <w:r w:rsidRPr="00E53545">
        <w:rPr>
          <w:sz w:val="20"/>
          <w:szCs w:val="20"/>
          <w:lang w:val="en-US"/>
        </w:rPr>
        <w:t xml:space="preserve">  &lt;sampleData rdf:datatype="http://www.w3.org/2001/XMLSchema#anyURI"&gt;http://www.nhis.or.kr/prescription.sample.csv&lt;/sampleData&gt;</w:t>
      </w:r>
    </w:p>
    <w:p w:rsidR="00047648" w:rsidRPr="00E53545" w:rsidRDefault="00047648" w:rsidP="00047648">
      <w:pPr>
        <w:spacing w:before="0" w:line="240" w:lineRule="exact"/>
        <w:rPr>
          <w:sz w:val="20"/>
          <w:szCs w:val="20"/>
          <w:lang w:val="en-US"/>
        </w:rPr>
      </w:pPr>
      <w:r w:rsidRPr="00E53545">
        <w:rPr>
          <w:sz w:val="20"/>
          <w:szCs w:val="20"/>
          <w:lang w:val="en-US"/>
        </w:rPr>
        <w:t xml:space="preserve">  &lt;dcat:byteSize rdf:datatype="http://www.w3.org/2001/XMLSchema#unsignedLong"&gt;3999200&lt;/dcat:byteSize&gt;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#prescriptionSet"&gt;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#Dataset"/&gt;</w:t>
      </w:r>
    </w:p>
    <w:p w:rsidR="00047648" w:rsidRPr="00E53545" w:rsidRDefault="00047648" w:rsidP="00047648">
      <w:pPr>
        <w:spacing w:before="0" w:line="240" w:lineRule="exact"/>
        <w:rPr>
          <w:sz w:val="20"/>
          <w:szCs w:val="20"/>
          <w:lang w:val="en-US"/>
        </w:rPr>
      </w:pPr>
      <w:r w:rsidRPr="00E53545">
        <w:rPr>
          <w:sz w:val="20"/>
          <w:szCs w:val="20"/>
          <w:lang w:val="en-US"/>
        </w:rPr>
        <w:t xml:space="preserve">  &lt;contactPoint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&lt;dc:description&gt;Disease prescription data&lt;/dc:description&gt;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&lt;dc:keyword&gt;prescription&lt;/dc:keyword&gt;</w:t>
      </w:r>
    </w:p>
    <w:p w:rsidR="00047648" w:rsidRPr="00E53545" w:rsidRDefault="00047648" w:rsidP="00047648">
      <w:pPr>
        <w:spacing w:before="0" w:line="240" w:lineRule="exact"/>
        <w:rPr>
          <w:sz w:val="20"/>
          <w:szCs w:val="20"/>
          <w:lang w:val="en-US"/>
        </w:rPr>
      </w:pPr>
      <w:r w:rsidRPr="00E53545">
        <w:rPr>
          <w:sz w:val="20"/>
          <w:szCs w:val="20"/>
          <w:lang w:val="en-US"/>
        </w:rPr>
        <w:t xml:space="preserve">  &lt;dc:temporalCoverage&gt;2013.1.1 ~ 2017.12.31&lt;/dc:temporalCoverage&gt;</w:t>
      </w:r>
    </w:p>
    <w:p w:rsidR="00047648" w:rsidRPr="00E53545" w:rsidRDefault="00047648" w:rsidP="00047648">
      <w:pPr>
        <w:spacing w:before="0" w:line="240" w:lineRule="exact"/>
        <w:rPr>
          <w:sz w:val="20"/>
          <w:szCs w:val="20"/>
          <w:lang w:val="en-US"/>
        </w:rPr>
      </w:pPr>
      <w:r w:rsidRPr="00E53545">
        <w:rPr>
          <w:sz w:val="20"/>
          <w:szCs w:val="20"/>
          <w:lang w:val="en-US"/>
        </w:rPr>
        <w:t xml:space="preserve">  &lt;dc:updateFrequency&gt;weekly&lt;/dc:updateFrequency&gt;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&lt;dc:title&gt;Disease prescription&lt;/dc:title&gt;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#quality"&gt;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#DataQuality"/&gt;</w:t>
      </w:r>
    </w:p>
    <w:p w:rsidR="00047648" w:rsidRPr="00E53545" w:rsidRDefault="00047648" w:rsidP="00047648">
      <w:pPr>
        <w:spacing w:before="0" w:line="240" w:lineRule="exact"/>
        <w:rPr>
          <w:sz w:val="20"/>
          <w:szCs w:val="20"/>
          <w:lang w:val="en-US"/>
        </w:rPr>
      </w:pPr>
      <w:r w:rsidRPr="00E53545">
        <w:rPr>
          <w:sz w:val="20"/>
          <w:szCs w:val="20"/>
          <w:lang w:val="en-US"/>
        </w:rPr>
        <w:t xml:space="preserve">  &lt;qualityRequirements&gt;under 1% missing fields&lt;/qualityRequirements&gt;</w:t>
      </w:r>
    </w:p>
    <w:p w:rsidR="00047648" w:rsidRPr="00E53545" w:rsidRDefault="00047648" w:rsidP="00047648">
      <w:pPr>
        <w:spacing w:before="0" w:line="240" w:lineRule="exact"/>
        <w:rPr>
          <w:sz w:val="20"/>
          <w:szCs w:val="20"/>
          <w:lang w:val="en-US"/>
        </w:rPr>
      </w:pPr>
      <w:r w:rsidRPr="00E53545">
        <w:rPr>
          <w:sz w:val="20"/>
          <w:szCs w:val="20"/>
          <w:lang w:val="en-US"/>
        </w:rPr>
        <w:t xml:space="preserve">  &lt;qualityResult&gt;passed (99.3%)&lt;/qualityResult&gt;</w:t>
      </w:r>
    </w:p>
    <w:p w:rsidR="00047648" w:rsidRPr="00E53545" w:rsidRDefault="00047648" w:rsidP="00047648">
      <w:pPr>
        <w:spacing w:before="0" w:line="240" w:lineRule="exact"/>
        <w:rPr>
          <w:sz w:val="20"/>
          <w:szCs w:val="20"/>
          <w:lang w:val="en-US"/>
        </w:rPr>
      </w:pPr>
      <w:r w:rsidRPr="00E53545">
        <w:rPr>
          <w:sz w:val="20"/>
          <w:szCs w:val="20"/>
          <w:lang w:val="en-US"/>
        </w:rPr>
        <w:t xml:space="preserve">  &lt;unitOfMeasure&gt;percent&lt;/unitOfMeasure&gt;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#ResponsibleParty"/&gt;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&lt;contact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#myContact"/&gt;</w:t>
      </w:r>
    </w:p>
    <w:p w:rsidR="00047648" w:rsidRPr="00E53545" w:rsidRDefault="00047648" w:rsidP="00047648">
      <w:pPr>
        <w:spacing w:before="0" w:line="240" w:lineRule="exact"/>
        <w:rPr>
          <w:sz w:val="20"/>
          <w:szCs w:val="20"/>
          <w:lang w:val="en-US"/>
        </w:rPr>
      </w:pPr>
      <w:r w:rsidRPr="00E53545">
        <w:rPr>
          <w:sz w:val="20"/>
          <w:szCs w:val="20"/>
          <w:lang w:val="en-US"/>
        </w:rPr>
        <w:t xml:space="preserve">  &lt;function&gt;Management&lt;/function&gt;</w:t>
      </w:r>
    </w:p>
    <w:p w:rsidR="00047648" w:rsidRPr="00E53545" w:rsidRDefault="00047648" w:rsidP="00047648">
      <w:pPr>
        <w:spacing w:before="0" w:line="240" w:lineRule="exact"/>
        <w:rPr>
          <w:sz w:val="20"/>
          <w:szCs w:val="20"/>
          <w:lang w:val="en-US"/>
        </w:rPr>
      </w:pPr>
      <w:r w:rsidRPr="00E53545">
        <w:rPr>
          <w:sz w:val="20"/>
          <w:szCs w:val="20"/>
          <w:lang w:val="en-US"/>
        </w:rPr>
        <w:t xml:space="preserve">  &lt;individualName&gt;John&lt;/individualName&gt;</w:t>
      </w:r>
    </w:p>
    <w:p w:rsidR="00047648" w:rsidRPr="00E53545" w:rsidRDefault="00047648" w:rsidP="00047648">
      <w:pPr>
        <w:spacing w:before="0" w:line="240" w:lineRule="exact"/>
        <w:rPr>
          <w:sz w:val="20"/>
          <w:szCs w:val="20"/>
          <w:lang w:val="en-US"/>
        </w:rPr>
      </w:pPr>
      <w:r w:rsidRPr="00E53545">
        <w:rPr>
          <w:sz w:val="20"/>
          <w:szCs w:val="20"/>
          <w:lang w:val="en-US"/>
        </w:rPr>
        <w:t xml:space="preserve">  &lt;organizationName&gt;National Health Insurance Service&lt;/organizationName&gt;</w:t>
      </w:r>
    </w:p>
    <w:p w:rsidR="00047648" w:rsidRPr="00E53545" w:rsidRDefault="00047648" w:rsidP="00047648">
      <w:pPr>
        <w:spacing w:before="0" w:line="240" w:lineRule="exact"/>
        <w:rPr>
          <w:sz w:val="20"/>
          <w:szCs w:val="20"/>
          <w:lang w:val="en-US"/>
        </w:rPr>
      </w:pPr>
      <w:r w:rsidRPr="00E53545">
        <w:rPr>
          <w:sz w:val="20"/>
          <w:szCs w:val="20"/>
          <w:lang w:val="en-US"/>
        </w:rPr>
        <w:t xml:space="preserve">  &lt;positionName&gt;Manager&lt;/positionName&gt;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#record1"&gt;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#Record"/&gt;</w:t>
      </w:r>
    </w:p>
    <w:p w:rsidR="00047648" w:rsidRPr="00E53545" w:rsidRDefault="00047648" w:rsidP="00047648">
      <w:pPr>
        <w:spacing w:before="0" w:line="240" w:lineRule="exact"/>
        <w:rPr>
          <w:sz w:val="20"/>
          <w:szCs w:val="20"/>
          <w:lang w:val="en-US"/>
        </w:rPr>
      </w:pPr>
      <w:r w:rsidRPr="00E53545">
        <w:rPr>
          <w:sz w:val="20"/>
          <w:szCs w:val="20"/>
          <w:lang w:val="en-US"/>
        </w:rPr>
        <w:t xml:space="preserve">  &lt;issuedDate rdf:datatype="http://www.w3.org/2001/XMLSchema#date"&gt;2018-03-01&lt;/issuedDate&gt;</w:t>
      </w:r>
    </w:p>
    <w:p w:rsidR="00047648" w:rsidRPr="00E53545" w:rsidRDefault="00047648" w:rsidP="00047648">
      <w:pPr>
        <w:spacing w:before="0" w:line="240" w:lineRule="exact"/>
        <w:rPr>
          <w:sz w:val="20"/>
          <w:szCs w:val="20"/>
          <w:lang w:val="en-US"/>
        </w:rPr>
      </w:pPr>
      <w:r w:rsidRPr="00E53545">
        <w:rPr>
          <w:sz w:val="20"/>
          <w:szCs w:val="20"/>
          <w:lang w:val="en-US"/>
        </w:rPr>
        <w:t xml:space="preserve">  &lt;modifiedDate rdf:datatype="http://www.w3.org/2001/XMLSchema#date"&gt;2018-04-15&lt;/modifiedDate&gt;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#DataRight"/&gt;</w:t>
      </w:r>
    </w:p>
    <w:p w:rsidR="00047648" w:rsidRPr="00E53545" w:rsidRDefault="00047648" w:rsidP="00047648">
      <w:pPr>
        <w:spacing w:before="0" w:line="240" w:lineRule="exact"/>
        <w:rPr>
          <w:sz w:val="20"/>
          <w:szCs w:val="20"/>
          <w:lang w:val="en-US"/>
        </w:rPr>
      </w:pPr>
      <w:r w:rsidRPr="00E53545">
        <w:rPr>
          <w:sz w:val="20"/>
          <w:szCs w:val="20"/>
          <w:lang w:val="en-US"/>
        </w:rPr>
        <w:lastRenderedPageBreak/>
        <w:t xml:space="preserve">  &lt;license rdf:datatype="http://www.w3.org/2001/XMLSchema#anyURI"&gt;http://purl.obolibrary.org/obo/PDRO.owl&lt;/license&gt;</w:t>
      </w:r>
    </w:p>
    <w:p w:rsidR="00047648" w:rsidRPr="00E53545" w:rsidRDefault="00047648" w:rsidP="00047648">
      <w:pPr>
        <w:spacing w:before="0" w:line="240" w:lineRule="exact"/>
        <w:rPr>
          <w:sz w:val="20"/>
          <w:szCs w:val="20"/>
          <w:lang w:val="en-US"/>
        </w:rPr>
      </w:pPr>
      <w:r w:rsidRPr="00E53545">
        <w:rPr>
          <w:sz w:val="20"/>
          <w:szCs w:val="20"/>
          <w:lang w:val="en-US"/>
        </w:rPr>
        <w:t xml:space="preserve">  &lt;rightsStatement&gt;Public access&lt;/rightsStatement&gt;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#Distribution"/&gt;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&lt;dataRight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#right"/&gt;</w:t>
      </w:r>
    </w:p>
    <w:p w:rsidR="00047648" w:rsidRPr="00E53545" w:rsidRDefault="00047648" w:rsidP="00047648">
      <w:pPr>
        <w:spacing w:before="0" w:line="240" w:lineRule="exact"/>
        <w:rPr>
          <w:sz w:val="20"/>
          <w:szCs w:val="20"/>
          <w:lang w:val="en-US"/>
        </w:rPr>
      </w:pPr>
      <w:r w:rsidRPr="00E53545">
        <w:rPr>
          <w:sz w:val="20"/>
          <w:szCs w:val="20"/>
          <w:lang w:val="en-US"/>
        </w:rPr>
        <w:t xml:space="preserve">  &lt;dataType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#Structured"/&gt;</w:t>
      </w:r>
    </w:p>
    <w:p w:rsidR="00047648" w:rsidRPr="00E53545" w:rsidRDefault="00047648" w:rsidP="00047648">
      <w:pPr>
        <w:spacing w:before="0" w:line="240" w:lineRule="exact"/>
        <w:rPr>
          <w:sz w:val="20"/>
          <w:szCs w:val="20"/>
          <w:lang w:val="en-US"/>
        </w:rPr>
      </w:pPr>
      <w:r w:rsidRPr="00E53545">
        <w:rPr>
          <w:sz w:val="20"/>
          <w:szCs w:val="20"/>
          <w:lang w:val="en-US"/>
        </w:rPr>
        <w:t xml:space="preserve">  &lt;dc:format&gt;json&lt;/dc:format&gt;</w:t>
      </w:r>
    </w:p>
    <w:p w:rsidR="00047648" w:rsidRPr="00E53545" w:rsidRDefault="00047648" w:rsidP="00047648">
      <w:pPr>
        <w:spacing w:before="0" w:line="240" w:lineRule="exact"/>
        <w:rPr>
          <w:sz w:val="20"/>
          <w:szCs w:val="20"/>
          <w:lang w:val="en-US"/>
        </w:rPr>
      </w:pPr>
      <w:r w:rsidRPr="00E53545">
        <w:rPr>
          <w:sz w:val="20"/>
          <w:szCs w:val="20"/>
          <w:lang w:val="en-US"/>
        </w:rPr>
        <w:t xml:space="preserve">  &lt;accessInformation rdf:datatype="http://www.w3.org/2001/XMLSchema#anyURI"&gt;http://www.nhis.or.kr/screen.csv&lt;/accessInformation&gt;</w:t>
      </w:r>
    </w:p>
    <w:p w:rsidR="00047648" w:rsidRPr="00E53545" w:rsidRDefault="00047648" w:rsidP="00047648">
      <w:pPr>
        <w:spacing w:before="0" w:line="240" w:lineRule="exact"/>
        <w:rPr>
          <w:sz w:val="20"/>
          <w:szCs w:val="20"/>
          <w:lang w:val="en-US"/>
        </w:rPr>
      </w:pPr>
      <w:r w:rsidRPr="00E53545">
        <w:rPr>
          <w:sz w:val="20"/>
          <w:szCs w:val="20"/>
          <w:lang w:val="en-US"/>
        </w:rPr>
        <w:t xml:space="preserve">  &lt;sampleData rdf:datatype="http://www.w3.org/2001/XMLSchema#anyURI"&gt;http://www.nhis.or.kr/screen.sample.csv&lt;/sampleData&gt;</w:t>
      </w:r>
    </w:p>
    <w:p w:rsidR="00047648" w:rsidRPr="00E53545" w:rsidRDefault="00047648" w:rsidP="00047648">
      <w:pPr>
        <w:spacing w:before="0" w:line="240" w:lineRule="exact"/>
        <w:rPr>
          <w:sz w:val="20"/>
          <w:szCs w:val="20"/>
          <w:lang w:val="en-US"/>
        </w:rPr>
      </w:pPr>
      <w:r w:rsidRPr="00E53545">
        <w:rPr>
          <w:sz w:val="20"/>
          <w:szCs w:val="20"/>
          <w:lang w:val="en-US"/>
        </w:rPr>
        <w:t xml:space="preserve">  &lt;dcat:byteSize rdf:datatype="http://www.w3.org/2001/XMLSchema#unsignedLong"&gt;12000000&lt;/dcat:byteSize&gt;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#screenSet"&gt;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#Dataset"/&gt;</w:t>
      </w:r>
    </w:p>
    <w:p w:rsidR="00047648" w:rsidRPr="00E53545" w:rsidRDefault="00047648" w:rsidP="00047648">
      <w:pPr>
        <w:spacing w:before="0" w:line="240" w:lineRule="exact"/>
        <w:rPr>
          <w:sz w:val="20"/>
          <w:szCs w:val="20"/>
          <w:lang w:val="en-US"/>
        </w:rPr>
      </w:pPr>
      <w:r w:rsidRPr="00E53545">
        <w:rPr>
          <w:sz w:val="20"/>
          <w:szCs w:val="20"/>
          <w:lang w:val="en-US"/>
        </w:rPr>
        <w:t xml:space="preserve">  &lt;contactPoint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#rParty"/&gt;</w:t>
      </w:r>
    </w:p>
    <w:p w:rsidR="00047648" w:rsidRPr="00E53545" w:rsidRDefault="00047648" w:rsidP="00047648">
      <w:pPr>
        <w:spacing w:before="0" w:line="240" w:lineRule="exact"/>
        <w:rPr>
          <w:sz w:val="20"/>
          <w:szCs w:val="20"/>
          <w:lang w:val="en-US"/>
        </w:rPr>
      </w:pPr>
      <w:r w:rsidRPr="00E53545">
        <w:rPr>
          <w:sz w:val="20"/>
          <w:szCs w:val="20"/>
          <w:lang w:val="en-US"/>
        </w:rPr>
        <w:t xml:space="preserve">  &lt;distribution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#screenDist"/&gt;</w:t>
      </w:r>
    </w:p>
    <w:p w:rsidR="00047648" w:rsidRPr="00E53545" w:rsidRDefault="00047648" w:rsidP="00047648">
      <w:pPr>
        <w:spacing w:before="0" w:line="240" w:lineRule="exact"/>
        <w:rPr>
          <w:sz w:val="20"/>
          <w:szCs w:val="20"/>
          <w:lang w:val="en-US"/>
        </w:rPr>
      </w:pPr>
      <w:r w:rsidRPr="00E53545">
        <w:rPr>
          <w:sz w:val="20"/>
          <w:szCs w:val="20"/>
          <w:lang w:val="en-US"/>
        </w:rPr>
        <w:t xml:space="preserve">  &lt;dc:description&gt;Health screening data&lt;/dc:description&gt;</w:t>
      </w:r>
    </w:p>
    <w:p w:rsidR="00047648" w:rsidRPr="00E53545" w:rsidRDefault="00047648" w:rsidP="00047648">
      <w:pPr>
        <w:spacing w:before="0" w:line="240" w:lineRule="exact"/>
        <w:rPr>
          <w:sz w:val="20"/>
          <w:szCs w:val="20"/>
          <w:lang w:val="en-US"/>
        </w:rPr>
      </w:pPr>
      <w:r w:rsidRPr="00E53545">
        <w:rPr>
          <w:sz w:val="20"/>
          <w:szCs w:val="20"/>
          <w:lang w:val="en-US"/>
        </w:rPr>
        <w:t xml:space="preserve">  &lt;dc:keyword&gt;health&lt;/dc:keyword&gt;</w:t>
      </w:r>
    </w:p>
    <w:p w:rsidR="00047648" w:rsidRPr="00E53545" w:rsidRDefault="00047648" w:rsidP="00047648">
      <w:pPr>
        <w:spacing w:before="0" w:line="240" w:lineRule="exact"/>
        <w:rPr>
          <w:sz w:val="20"/>
          <w:szCs w:val="20"/>
          <w:lang w:val="en-US"/>
        </w:rPr>
      </w:pPr>
      <w:r w:rsidRPr="00E53545">
        <w:rPr>
          <w:sz w:val="20"/>
          <w:szCs w:val="20"/>
          <w:lang w:val="en-US"/>
        </w:rPr>
        <w:t xml:space="preserve">  &lt;dc:temporalCoverage&gt;2010.1.1~2017.12.31&lt;/dc:temporalCoverage&gt;</w:t>
      </w:r>
    </w:p>
    <w:p w:rsidR="00047648" w:rsidRPr="00E53545" w:rsidRDefault="00047648" w:rsidP="00047648">
      <w:pPr>
        <w:spacing w:before="0" w:line="240" w:lineRule="exact"/>
        <w:rPr>
          <w:sz w:val="20"/>
          <w:szCs w:val="20"/>
          <w:lang w:val="en-US"/>
        </w:rPr>
      </w:pPr>
      <w:r w:rsidRPr="00E53545">
        <w:rPr>
          <w:sz w:val="20"/>
          <w:szCs w:val="20"/>
          <w:lang w:val="en-US"/>
        </w:rPr>
        <w:t xml:space="preserve">  &lt;dc:updateFrequency&gt;monthly&lt;/dc:updateFrequency&gt;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&lt;dc:title&gt;Health screening&lt;/dc:title&gt;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#srcDomain"&gt;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&lt;comment&gt;Presecription ontology&lt;/comment&gt;</w:t>
      </w:r>
    </w:p>
    <w:p w:rsidR="00047648" w:rsidRPr="00E53545" w:rsidRDefault="00047648" w:rsidP="00047648">
      <w:pPr>
        <w:spacing w:before="0" w:line="240" w:lineRule="exact"/>
        <w:rPr>
          <w:sz w:val="20"/>
          <w:szCs w:val="20"/>
          <w:lang w:val="en-US"/>
        </w:rPr>
      </w:pPr>
      <w:r w:rsidRPr="00E53545">
        <w:rPr>
          <w:sz w:val="20"/>
          <w:szCs w:val="20"/>
          <w:lang w:val="en-US"/>
        </w:rPr>
        <w:t xml:space="preserve">  &lt;taxonomy rdf:datatype="http://www.w3.org/2001/XMLSchema#anyURI"&gt;http://purl.obolibrary.org/obo/PDRO.owl&lt;/taxonomy&gt;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&lt;dc:title&gt;Medical&lt;/dc:title&gt;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 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 --&gt;</w:t>
      </w:r>
    </w:p>
    <w:p w:rsidR="00047648" w:rsidRPr="00E53545" w:rsidRDefault="00047648" w:rsidP="00047648">
      <w:pPr>
        <w:spacing w:before="0" w:line="240" w:lineRule="exact"/>
        <w:rPr>
          <w:sz w:val="20"/>
          <w:szCs w:val="20"/>
          <w:lang w:val="en-US"/>
        </w:rPr>
      </w:pPr>
    </w:p>
    <w:p w:rsidR="00047648" w:rsidRPr="00E53545" w:rsidRDefault="00047648" w:rsidP="00047648">
      <w:pPr>
        <w:spacing w:before="0" w:line="240" w:lineRule="exact"/>
        <w:rPr>
          <w:sz w:val="20"/>
          <w:szCs w:val="20"/>
          <w:lang w:val="en-US"/>
        </w:rPr>
      </w:pPr>
      <w:r w:rsidRPr="00E53545">
        <w:rPr>
          <w:sz w:val="20"/>
          <w:szCs w:val="20"/>
          <w:lang w:val="en-US"/>
        </w:rPr>
        <w:t>&lt;owl:NamedIndividual rdf:about="http://www.itu.int/xml-namespace/itut/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#useDomain"&gt;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&lt;rdf:type rdf:resource="http://www.itu.int/xml-namespace/itut/</w:t>
      </w:r>
      <w:r w:rsidRPr="00E53545">
        <w:rPr>
          <w:sz w:val="20"/>
          <w:szCs w:val="20"/>
          <w:highlight w:val="yellow"/>
          <w:lang w:val="en-US"/>
        </w:rPr>
        <w:t>Y.bdm-sch</w:t>
      </w:r>
      <w:r w:rsidRPr="00E53545">
        <w:rPr>
          <w:sz w:val="20"/>
          <w:szCs w:val="20"/>
          <w:lang w:val="en-US"/>
        </w:rPr>
        <w:t>/bigdata</w:t>
      </w:r>
      <w:r>
        <w:rPr>
          <w:sz w:val="20"/>
          <w:szCs w:val="20"/>
          <w:lang w:val="en-US"/>
        </w:rPr>
        <w:t>catalogue</w:t>
      </w:r>
      <w:r w:rsidRPr="00E53545">
        <w:rPr>
          <w:sz w:val="20"/>
          <w:szCs w:val="20"/>
          <w:lang w:val="en-US"/>
        </w:rPr>
        <w:t>#Domain"/&gt;</w:t>
      </w:r>
    </w:p>
    <w:p w:rsidR="00047648" w:rsidRPr="00E53545" w:rsidRDefault="00047648" w:rsidP="00047648">
      <w:pPr>
        <w:spacing w:before="0" w:line="240" w:lineRule="exact"/>
        <w:rPr>
          <w:sz w:val="20"/>
          <w:szCs w:val="20"/>
          <w:lang w:val="en-US"/>
        </w:rPr>
      </w:pPr>
      <w:r w:rsidRPr="00E53545">
        <w:rPr>
          <w:sz w:val="20"/>
          <w:szCs w:val="20"/>
          <w:lang w:val="en-US"/>
        </w:rPr>
        <w:t xml:space="preserve">  &lt;comment&gt;HL7&amp;apos;s health data exchange&lt;/comment&gt;</w:t>
      </w:r>
    </w:p>
    <w:p w:rsidR="00047648" w:rsidRPr="00E53545" w:rsidRDefault="00047648" w:rsidP="00047648">
      <w:pPr>
        <w:spacing w:before="0" w:line="240" w:lineRule="exact"/>
        <w:rPr>
          <w:sz w:val="20"/>
          <w:szCs w:val="20"/>
          <w:lang w:val="en-US"/>
        </w:rPr>
      </w:pPr>
      <w:r w:rsidRPr="00E53545">
        <w:rPr>
          <w:sz w:val="20"/>
          <w:szCs w:val="20"/>
          <w:lang w:val="en-US"/>
        </w:rPr>
        <w:t xml:space="preserve">  &lt;taxonomy rdf:datatype="http://www.w3.org/2001/XMLSchema#anyURI"&gt;http://hl7.org/fhir/&lt;/taxonomy&gt;</w:t>
      </w:r>
    </w:p>
    <w:p w:rsidR="00047648" w:rsidRPr="00E53545" w:rsidRDefault="00047648" w:rsidP="00047648">
      <w:pPr>
        <w:spacing w:before="0" w:line="240" w:lineRule="exact"/>
        <w:rPr>
          <w:sz w:val="20"/>
          <w:szCs w:val="20"/>
          <w:lang w:val="en-US"/>
        </w:rPr>
      </w:pPr>
      <w:r w:rsidRPr="00E53545">
        <w:rPr>
          <w:sz w:val="20"/>
          <w:szCs w:val="20"/>
          <w:lang w:val="en-US"/>
        </w:rPr>
        <w:t xml:space="preserve">  &lt;dc:title&gt;Health&lt;/dc:title&gt;</w:t>
      </w:r>
    </w:p>
    <w:p w:rsidR="00047648" w:rsidRPr="00E53545" w:rsidRDefault="00047648" w:rsidP="00047648">
      <w:pPr>
        <w:spacing w:before="0" w:line="240" w:lineRule="exact"/>
        <w:rPr>
          <w:sz w:val="20"/>
          <w:szCs w:val="20"/>
          <w:lang w:val="en-US"/>
        </w:rPr>
      </w:pPr>
      <w:r w:rsidRPr="00E53545">
        <w:rPr>
          <w:sz w:val="20"/>
          <w:szCs w:val="20"/>
          <w:lang w:val="en-US"/>
        </w:rPr>
        <w:t>&lt;/owl:NamedIndividual&gt;</w:t>
      </w:r>
    </w:p>
    <w:p w:rsidR="00047648" w:rsidRPr="00E53545" w:rsidRDefault="00047648" w:rsidP="00047648">
      <w:pPr>
        <w:spacing w:before="0" w:line="240" w:lineRule="exact"/>
        <w:rPr>
          <w:sz w:val="20"/>
          <w:szCs w:val="20"/>
          <w:lang w:val="en-US"/>
        </w:rPr>
      </w:pPr>
    </w:p>
    <w:p w:rsidR="00047648" w:rsidRDefault="00047648" w:rsidP="00047648">
      <w:pPr>
        <w:spacing w:before="0" w:line="240" w:lineRule="exact"/>
        <w:rPr>
          <w:sz w:val="20"/>
          <w:szCs w:val="20"/>
          <w:lang w:val="en-US"/>
        </w:rPr>
      </w:pPr>
      <w:r w:rsidRPr="00E53545">
        <w:rPr>
          <w:sz w:val="20"/>
          <w:szCs w:val="20"/>
          <w:lang w:val="en-US"/>
        </w:rPr>
        <w:t>&lt;/rdf:RDF&gt;</w:t>
      </w:r>
    </w:p>
    <w:p w:rsidR="00047648" w:rsidRDefault="00047648" w:rsidP="00047648">
      <w:pPr>
        <w:spacing w:before="0" w:line="240" w:lineRule="exact"/>
        <w:rPr>
          <w:rFonts w:eastAsia="MS Mincho"/>
          <w:sz w:val="20"/>
          <w:szCs w:val="20"/>
          <w:lang w:val="en-US"/>
        </w:rPr>
      </w:pPr>
    </w:p>
    <w:p w:rsidR="00047648" w:rsidRDefault="00047648" w:rsidP="00047648">
      <w:pPr>
        <w:rPr>
          <w:rFonts w:eastAsia="맑은 고딕"/>
          <w:b/>
          <w:lang w:val="en-US" w:eastAsia="ko-KR"/>
        </w:rPr>
      </w:pPr>
      <w:bookmarkStart w:id="1871" w:name="_Hlk8657547"/>
      <w:r>
        <w:rPr>
          <w:rFonts w:eastAsia="맑은 고딕"/>
          <w:b/>
          <w:lang w:val="en-US" w:eastAsia="ko-KR"/>
        </w:rPr>
        <w:t>I</w:t>
      </w:r>
      <w:r w:rsidRPr="00FA2F2F">
        <w:rPr>
          <w:rFonts w:eastAsia="맑은 고딕"/>
          <w:b/>
          <w:lang w:val="en-US" w:eastAsia="ko-KR"/>
        </w:rPr>
        <w:t>I</w:t>
      </w:r>
      <w:r>
        <w:rPr>
          <w:rFonts w:eastAsia="맑은 고딕"/>
          <w:b/>
          <w:lang w:val="en-US" w:eastAsia="ko-KR"/>
        </w:rPr>
        <w:t>I</w:t>
      </w:r>
      <w:r w:rsidRPr="00FA2F2F">
        <w:rPr>
          <w:rFonts w:eastAsia="맑은 고딕"/>
          <w:b/>
          <w:lang w:val="en-US" w:eastAsia="ko-KR"/>
        </w:rPr>
        <w:t>.</w:t>
      </w:r>
      <w:r>
        <w:rPr>
          <w:rFonts w:eastAsia="맑은 고딕"/>
          <w:b/>
          <w:lang w:val="en-US" w:eastAsia="ko-KR"/>
        </w:rPr>
        <w:t>3</w:t>
      </w:r>
      <w:r w:rsidRPr="00FA2F2F">
        <w:rPr>
          <w:rFonts w:eastAsia="맑은 고딕"/>
          <w:b/>
          <w:lang w:val="en-US" w:eastAsia="ko-KR"/>
        </w:rPr>
        <w:t xml:space="preserve"> </w:t>
      </w:r>
      <w:r>
        <w:rPr>
          <w:rFonts w:eastAsia="맑은 고딕"/>
          <w:b/>
          <w:lang w:val="en-US" w:eastAsia="ko-KR"/>
        </w:rPr>
        <w:t>Turtle</w:t>
      </w:r>
      <w:r w:rsidRPr="00FA2F2F">
        <w:rPr>
          <w:rFonts w:eastAsia="맑은 고딕"/>
          <w:b/>
          <w:lang w:val="en-US" w:eastAsia="ko-KR"/>
        </w:rPr>
        <w:t xml:space="preserve"> </w:t>
      </w:r>
      <w:r>
        <w:rPr>
          <w:rFonts w:eastAsia="맑은 고딕"/>
          <w:b/>
          <w:lang w:val="en-US" w:eastAsia="ko-KR"/>
        </w:rPr>
        <w:t>instance</w:t>
      </w:r>
    </w:p>
    <w:bookmarkEnd w:id="1871"/>
    <w:p w:rsidR="00047648" w:rsidRDefault="00047648" w:rsidP="00047648">
      <w:pPr>
        <w:spacing w:before="0" w:line="240" w:lineRule="exact"/>
        <w:rPr>
          <w:rFonts w:eastAsia="맑은 고딕"/>
          <w:lang w:val="en-US" w:eastAsia="ko-KR"/>
        </w:rPr>
      </w:pPr>
    </w:p>
    <w:p w:rsidR="00047648" w:rsidRPr="00F4366E" w:rsidRDefault="00047648" w:rsidP="00047648">
      <w:pPr>
        <w:spacing w:before="0" w:line="240" w:lineRule="exact"/>
        <w:rPr>
          <w:rFonts w:eastAsia="맑은 고딕"/>
          <w:lang w:val="en-US" w:eastAsia="ko-KR"/>
        </w:rPr>
      </w:pPr>
      <w:r w:rsidRPr="00F4366E">
        <w:rPr>
          <w:rFonts w:eastAsia="맑은 고딕" w:hint="eastAsia"/>
          <w:lang w:val="en-US" w:eastAsia="ko-KR"/>
        </w:rPr>
        <w:t>T</w:t>
      </w:r>
      <w:r w:rsidRPr="00F4366E">
        <w:rPr>
          <w:rFonts w:eastAsia="맑은 고딕"/>
          <w:lang w:val="en-US" w:eastAsia="ko-KR"/>
        </w:rPr>
        <w:t xml:space="preserve">his </w:t>
      </w:r>
      <w:r>
        <w:rPr>
          <w:rFonts w:eastAsia="맑은 고딕"/>
          <w:lang w:val="en-US" w:eastAsia="ko-KR"/>
        </w:rPr>
        <w:t xml:space="preserve">clause provides an example of metadata instance based on the Turtle schema which described in Appendix II.3. </w:t>
      </w:r>
    </w:p>
    <w:p w:rsidR="00047648" w:rsidRPr="007A321A" w:rsidRDefault="00047648" w:rsidP="00047648">
      <w:pPr>
        <w:rPr>
          <w:rFonts w:eastAsia="MS Mincho"/>
          <w:b/>
          <w:lang w:val="en-US"/>
        </w:rPr>
      </w:pPr>
    </w:p>
    <w:p w:rsidR="00047648" w:rsidRPr="007A321A" w:rsidRDefault="00047648" w:rsidP="00047648">
      <w:pPr>
        <w:spacing w:before="0" w:line="240" w:lineRule="exact"/>
        <w:rPr>
          <w:rFonts w:eastAsia="MS Mincho"/>
          <w:sz w:val="20"/>
          <w:szCs w:val="20"/>
          <w:lang w:val="en-US"/>
        </w:rPr>
      </w:pPr>
      <w:bookmarkStart w:id="1872" w:name="_Hlk8657557"/>
      <w:r w:rsidRPr="007A321A">
        <w:rPr>
          <w:rFonts w:eastAsia="MS Mincho"/>
          <w:sz w:val="20"/>
          <w:szCs w:val="20"/>
          <w:lang w:val="en-US"/>
        </w:rPr>
        <w:t># baseURI: http://www.itu.int/xml-namespace/itut/</w:t>
      </w:r>
      <w:r w:rsidRPr="00E53545">
        <w:rPr>
          <w:rFonts w:eastAsia="MS Mincho"/>
          <w:sz w:val="20"/>
          <w:szCs w:val="20"/>
          <w:highlight w:val="yellow"/>
          <w:lang w:val="en-US"/>
        </w:rPr>
        <w:t>Y.bdm-sch</w:t>
      </w:r>
      <w:r w:rsidRPr="007A321A">
        <w:rPr>
          <w:rFonts w:eastAsia="MS Mincho"/>
          <w:sz w:val="20"/>
          <w:szCs w:val="20"/>
          <w:lang w:val="en-US"/>
        </w:rPr>
        <w:t>/bigdata</w:t>
      </w:r>
      <w:r>
        <w:rPr>
          <w:rFonts w:eastAsia="MS Mincho"/>
          <w:sz w:val="20"/>
          <w:szCs w:val="20"/>
          <w:lang w:val="en-US"/>
        </w:rPr>
        <w:t>catalogue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http://purl.org/dc/elements/1.1/</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http://purl.org/dc/terms/</w:t>
      </w:r>
    </w:p>
    <w:p w:rsidR="00047648" w:rsidRPr="007A321A" w:rsidDel="00651DAA" w:rsidRDefault="00047648" w:rsidP="00047648">
      <w:pPr>
        <w:spacing w:before="0" w:line="240" w:lineRule="exact"/>
        <w:rPr>
          <w:del w:id="1873" w:author="Ha Suwook" w:date="2019-05-07T15:15:00Z"/>
          <w:rFonts w:eastAsia="MS Mincho"/>
          <w:sz w:val="20"/>
          <w:szCs w:val="20"/>
          <w:lang w:val="en-US"/>
        </w:rPr>
      </w:pPr>
      <w:del w:id="1874" w:author="Ha Suwook" w:date="2019-05-07T15:15:00Z">
        <w:r w:rsidRPr="007A321A" w:rsidDel="00651DAA">
          <w:rPr>
            <w:rFonts w:eastAsia="MS Mincho"/>
            <w:sz w:val="20"/>
            <w:szCs w:val="20"/>
            <w:lang w:val="en-US"/>
          </w:rPr>
          <w:delText># imports: http://www.w3.org/2004/02/skos/core</w:delText>
        </w:r>
      </w:del>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http://www.w3.org/ns/dcat#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imports: https://www.w3.org/2002/07/owl#</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prefix: bdc</w:t>
      </w:r>
    </w:p>
    <w:p w:rsidR="00047648" w:rsidRPr="007A321A" w:rsidRDefault="00047648" w:rsidP="00047648">
      <w:pPr>
        <w:spacing w:before="0" w:line="240" w:lineRule="exact"/>
        <w:rPr>
          <w:rFonts w:eastAsia="MS Mincho"/>
          <w:sz w:val="20"/>
          <w:szCs w:val="20"/>
          <w:lang w:val="en-US"/>
        </w:rPr>
      </w:pP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bdc: &lt;http://www.itu.int/xml-namespace/itut/</w:t>
      </w:r>
      <w:r w:rsidRPr="00E53545">
        <w:rPr>
          <w:rFonts w:eastAsia="MS Mincho"/>
          <w:sz w:val="20"/>
          <w:szCs w:val="20"/>
          <w:highlight w:val="yellow"/>
          <w:lang w:val="en-US"/>
        </w:rPr>
        <w:t>Y.bdm-sch</w:t>
      </w:r>
      <w:r w:rsidRPr="007A321A">
        <w:rPr>
          <w:rFonts w:eastAsia="MS Mincho"/>
          <w:sz w:val="20"/>
          <w:szCs w:val="20"/>
          <w:lang w:val="en-US"/>
        </w:rPr>
        <w:t>/bigdata</w:t>
      </w:r>
      <w:r>
        <w:rPr>
          <w:rFonts w:eastAsia="MS Mincho"/>
          <w:sz w:val="20"/>
          <w:szCs w:val="20"/>
          <w:lang w:val="en-US"/>
        </w:rPr>
        <w:t>catalogue</w:t>
      </w:r>
      <w:r w:rsidRPr="007A321A">
        <w:rPr>
          <w:rFonts w:eastAsia="MS Mincho"/>
          <w:sz w:val="20"/>
          <w:szCs w:val="20"/>
          <w:lang w:val="en-US"/>
        </w:rPr>
        <w:t>#&gt;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 &lt;http://purl.org/dc/elements/1.1/&gt;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dcat: &lt;http://www.w3.org/ns/dcat#&gt;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dct: &lt;http://purl.org/dc/terms/&gt;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owl: &lt;http://www.w3.org/2002/07/owl#&gt;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rdf: &lt;http://www.w3.org/1999/02/22-rdf-syntax-ns#&gt;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rdfs: &lt;http://www.w3.org/2000/01/rdf-schema#&gt; .</w:t>
      </w:r>
    </w:p>
    <w:p w:rsidR="00047648" w:rsidRPr="007A321A" w:rsidDel="00971252" w:rsidRDefault="00047648" w:rsidP="00047648">
      <w:pPr>
        <w:spacing w:before="0" w:line="240" w:lineRule="exact"/>
        <w:rPr>
          <w:del w:id="1875" w:author="Ha Suwook" w:date="2019-05-07T14:16:00Z"/>
          <w:rFonts w:eastAsia="MS Mincho"/>
          <w:sz w:val="20"/>
          <w:szCs w:val="20"/>
          <w:lang w:val="en-US"/>
        </w:rPr>
      </w:pPr>
      <w:del w:id="1876" w:author="Ha Suwook" w:date="2019-05-07T14:16:00Z">
        <w:r w:rsidRPr="007A321A" w:rsidDel="00971252">
          <w:rPr>
            <w:rFonts w:eastAsia="MS Mincho"/>
            <w:sz w:val="20"/>
            <w:szCs w:val="20"/>
            <w:lang w:val="en-US"/>
          </w:rPr>
          <w:delText>@prefix sh: &lt;http://www.w3.org/ns/shacl#&gt; .</w:delText>
        </w:r>
      </w:del>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@prefix xsd: &lt;http://www.w3.org/2001/XMLSchema#&gt; .</w:t>
      </w:r>
    </w:p>
    <w:bookmarkEnd w:id="1872"/>
    <w:p w:rsidR="00047648" w:rsidRPr="007A321A" w:rsidRDefault="00047648" w:rsidP="00047648">
      <w:pPr>
        <w:spacing w:before="0" w:line="240" w:lineRule="exact"/>
        <w:rPr>
          <w:rFonts w:eastAsia="MS Mincho"/>
          <w:sz w:val="20"/>
          <w:szCs w:val="20"/>
          <w:lang w:val="en-US"/>
        </w:rPr>
      </w:pP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dc:description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dc:format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dc:hasRelation</w:t>
      </w:r>
    </w:p>
    <w:p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rdf:type rdf:Property ;</w:t>
      </w:r>
    </w:p>
    <w:p w:rsidR="00047648" w:rsidRPr="00C9582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rdfs:domain bdc:</w:t>
      </w:r>
      <w:del w:id="1877" w:author="Ha Suwook" w:date="2019-05-07T11:44:00Z">
        <w:r w:rsidRPr="00C9582A" w:rsidDel="006C50C1">
          <w:rPr>
            <w:rFonts w:eastAsia="MS Mincho"/>
            <w:sz w:val="20"/>
            <w:szCs w:val="20"/>
            <w:lang w:val="en-US"/>
          </w:rPr>
          <w:delText xml:space="preserve">Dataset </w:delText>
        </w:r>
      </w:del>
      <w:ins w:id="1878" w:author="Ha Suwook" w:date="2019-05-07T11:44:00Z">
        <w:r w:rsidR="006C50C1" w:rsidRPr="00C9582A">
          <w:rPr>
            <w:rFonts w:eastAsia="MS Mincho"/>
            <w:sz w:val="20"/>
            <w:szCs w:val="20"/>
            <w:lang w:val="en-US"/>
          </w:rPr>
          <w:t xml:space="preserve">Catalogue </w:t>
        </w:r>
      </w:ins>
      <w:r w:rsidRPr="00C9582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C9582A">
        <w:rPr>
          <w:rFonts w:eastAsia="MS Mincho"/>
          <w:sz w:val="20"/>
          <w:szCs w:val="20"/>
          <w:lang w:val="en-US"/>
        </w:rPr>
        <w:t xml:space="preserve">  rdfs:range bdc:</w:t>
      </w:r>
      <w:del w:id="1879" w:author="Ha Suwook" w:date="2019-05-07T11:44:00Z">
        <w:r w:rsidRPr="00C9582A" w:rsidDel="006C50C1">
          <w:rPr>
            <w:rFonts w:eastAsia="MS Mincho"/>
            <w:sz w:val="20"/>
            <w:szCs w:val="20"/>
            <w:lang w:val="en-US"/>
          </w:rPr>
          <w:delText xml:space="preserve">Dataset </w:delText>
        </w:r>
      </w:del>
      <w:ins w:id="1880" w:author="Ha Suwook" w:date="2019-05-07T13:46:00Z">
        <w:r w:rsidR="00A90E28" w:rsidRPr="00C9582A">
          <w:rPr>
            <w:rFonts w:eastAsia="MS Mincho"/>
            <w:sz w:val="20"/>
            <w:szCs w:val="20"/>
            <w:lang w:val="en-US"/>
          </w:rPr>
          <w:t>Catalogue</w:t>
        </w:r>
      </w:ins>
      <w:ins w:id="1881" w:author="Ha Suwook" w:date="2019-05-07T11:44:00Z">
        <w:r w:rsidR="006C50C1" w:rsidRPr="00C9582A">
          <w:rPr>
            <w:rFonts w:eastAsia="MS Mincho"/>
            <w:sz w:val="20"/>
            <w:szCs w:val="20"/>
            <w:lang w:val="en-US"/>
          </w:rPr>
          <w:t xml:space="preserve"> </w:t>
        </w:r>
      </w:ins>
      <w:r w:rsidRPr="00C9582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dc:keyword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"commonly used word(s) used to describe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dc:language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dct:RFC5646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dc:temporalCoverage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"time period (including time zone) when the dataset was captured"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dc:title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dc:updateFrequency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"rate of occurrence of dataset update"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bookmarkStart w:id="1882" w:name="_Hlk8657572"/>
      <w:r w:rsidRPr="007A321A">
        <w:rPr>
          <w:rFonts w:eastAsia="MS Mincho"/>
          <w:sz w:val="20"/>
          <w:szCs w:val="20"/>
          <w:lang w:val="en-US"/>
        </w:rPr>
        <w:t>&lt;http://www.itu.int/xml-namespace/itut/Y.bdm-sch/bigdata</w:t>
      </w:r>
      <w:r>
        <w:rPr>
          <w:rFonts w:eastAsia="MS Mincho"/>
          <w:sz w:val="20"/>
          <w:szCs w:val="20"/>
          <w:lang w:val="en-US"/>
        </w:rPr>
        <w:t>catalogue</w:t>
      </w:r>
      <w:r w:rsidRPr="007A321A">
        <w:rPr>
          <w:rFonts w:eastAsia="MS Mincho"/>
          <w:sz w:val="20"/>
          <w:szCs w:val="20"/>
          <w:lang w:val="en-US"/>
        </w:rPr>
        <w:t>&gt;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owl:Ontology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owl:imports dc: ;</w:t>
      </w:r>
    </w:p>
    <w:p w:rsidR="00047648" w:rsidRPr="007A321A" w:rsidDel="00651DAA" w:rsidRDefault="00047648" w:rsidP="00047648">
      <w:pPr>
        <w:spacing w:before="0" w:line="240" w:lineRule="exact"/>
        <w:rPr>
          <w:del w:id="1883" w:author="Ha Suwook" w:date="2019-05-07T15:17:00Z"/>
          <w:rFonts w:eastAsia="MS Mincho"/>
          <w:sz w:val="20"/>
          <w:szCs w:val="20"/>
          <w:lang w:val="en-US"/>
        </w:rPr>
      </w:pPr>
      <w:del w:id="1884" w:author="Ha Suwook" w:date="2019-05-07T15:17:00Z">
        <w:r w:rsidRPr="007A321A" w:rsidDel="00651DAA">
          <w:rPr>
            <w:rFonts w:eastAsia="MS Mincho"/>
            <w:sz w:val="20"/>
            <w:szCs w:val="20"/>
            <w:lang w:val="en-US"/>
          </w:rPr>
          <w:delText xml:space="preserve">  owl:imports dct: ;</w:delText>
        </w:r>
      </w:del>
    </w:p>
    <w:p w:rsidR="00047648" w:rsidRPr="007A321A" w:rsidDel="00651DAA" w:rsidRDefault="00047648" w:rsidP="00047648">
      <w:pPr>
        <w:spacing w:before="0" w:line="240" w:lineRule="exact"/>
        <w:rPr>
          <w:del w:id="1885" w:author="Ha Suwook" w:date="2019-05-07T15:17:00Z"/>
          <w:rFonts w:eastAsia="MS Mincho"/>
          <w:sz w:val="20"/>
          <w:szCs w:val="20"/>
          <w:lang w:val="en-US"/>
        </w:rPr>
      </w:pPr>
      <w:del w:id="1886" w:author="Ha Suwook" w:date="2019-05-07T15:17:00Z">
        <w:r w:rsidRPr="007A321A" w:rsidDel="00651DAA">
          <w:rPr>
            <w:rFonts w:eastAsia="MS Mincho"/>
            <w:sz w:val="20"/>
            <w:szCs w:val="20"/>
            <w:lang w:val="en-US"/>
          </w:rPr>
          <w:delText xml:space="preserve">  owl:imports &lt;http://www.w3.org/2004/02/skos/core&gt; ;</w:delText>
        </w:r>
      </w:del>
    </w:p>
    <w:p w:rsidR="00047648" w:rsidRPr="007A321A" w:rsidDel="00651DAA" w:rsidRDefault="00047648" w:rsidP="00047648">
      <w:pPr>
        <w:spacing w:before="0" w:line="240" w:lineRule="exact"/>
        <w:rPr>
          <w:del w:id="1887" w:author="Ha Suwook" w:date="2019-05-07T15:17:00Z"/>
          <w:rFonts w:eastAsia="MS Mincho"/>
          <w:sz w:val="20"/>
          <w:szCs w:val="20"/>
          <w:lang w:val="en-US"/>
        </w:rPr>
      </w:pPr>
      <w:del w:id="1888" w:author="Ha Suwook" w:date="2019-05-07T15:17:00Z">
        <w:r w:rsidRPr="007A321A" w:rsidDel="00651DAA">
          <w:rPr>
            <w:rFonts w:eastAsia="MS Mincho"/>
            <w:sz w:val="20"/>
            <w:szCs w:val="20"/>
            <w:lang w:val="en-US"/>
          </w:rPr>
          <w:delText xml:space="preserve">  owl:imports dcat: ;</w:delText>
        </w:r>
      </w:del>
    </w:p>
    <w:p w:rsidR="00047648" w:rsidRPr="007A321A" w:rsidRDefault="00047648">
      <w:pPr>
        <w:spacing w:before="0" w:line="240" w:lineRule="exact"/>
        <w:ind w:firstLineChars="50" w:firstLine="100"/>
        <w:rPr>
          <w:rFonts w:eastAsia="MS Mincho"/>
          <w:sz w:val="20"/>
          <w:szCs w:val="20"/>
          <w:lang w:val="en-US"/>
        </w:rPr>
        <w:pPrChange w:id="1889" w:author="Ha Suwook" w:date="2019-05-07T15:17:00Z">
          <w:pPr>
            <w:spacing w:before="0" w:line="240" w:lineRule="exact"/>
          </w:pPr>
        </w:pPrChange>
      </w:pPr>
      <w:del w:id="1890" w:author="Ha Suwook" w:date="2019-05-07T15:17:00Z">
        <w:r w:rsidRPr="007A321A" w:rsidDel="00651DAA">
          <w:rPr>
            <w:rFonts w:eastAsia="MS Mincho"/>
            <w:sz w:val="20"/>
            <w:szCs w:val="20"/>
            <w:lang w:val="en-US"/>
          </w:rPr>
          <w:delText xml:space="preserve">  </w:delText>
        </w:r>
      </w:del>
      <w:r w:rsidRPr="007A321A">
        <w:rPr>
          <w:rFonts w:eastAsia="MS Mincho"/>
          <w:sz w:val="20"/>
          <w:szCs w:val="20"/>
          <w:lang w:val="en-US"/>
        </w:rPr>
        <w:t>owl:imports &lt;https://www.w3.org/2002/07/owl#&gt;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bookmarkEnd w:id="1882"/>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bdc:Catalogue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"Root entity which defines metadata about dataset resource"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bdc:ContactType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required to enable contact with the responsible person and/or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bdc:DataQuality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quality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bdc:DataRight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limitation placed upon the use of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bdc:DataTypeCode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"dataset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bdc:Distribution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the distributor of and options for obtaining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"source and/ or usage information for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"record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bdc:ResponsibleParty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rdfs:Class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"responsible party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bdc:SemiStructured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is neither raw data, nor typed data in a conventional database system (e.g. XML, JSON)"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bdc:Structured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is organized in a format easily used by formatted repository"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bdc:Unstructured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that either does not have a pre-defined data model or is not organized in a pre-defined manner"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rdfs:subClassOf owl:Thing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bdc:accessInformation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owl:DatatypeProperty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"access information to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bdc:address</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"physical and email address at which the organization or individual may be contacted"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bdc:comment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"an additional information for 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required to enable contact with the responsible person and/or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bdc:contactPoint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"contact point information for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bdc:dataQuality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 quality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bdc:dataRight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limitation placed upon the use of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bdc:dataType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rdfs:comment "the type information of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bdc:DataTypeCode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bdc:dataset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"dataset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bdc:distribution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about the distributor of and options for obtaining the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bdc:function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"function performed by the responsible 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bdc:healthCatalogue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"Health data of prescription &amp; screening"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dc:language "ko_KR"^^dct:RFC5646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Data"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bdc:dataQuality bdc:quality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bdc:dataset bdc:prescriptionSet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bdc:dataset bdc:screenSet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bdc:record bdc:record1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bdc:responsibleParty bdc:rParty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bdc:sourceDomain bdc:srcDomain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bdc:usageDomain bdc:useDomain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owl:versionInfo "1.0.0"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bdc:hoursOfServices</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"time period (including time zone) when individuals can contact the organization or individual"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bdc:individualName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"name of the responsible person- surname, given name, title"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bdc:issuedDate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issued date of listing the dataset in the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bdc:ko_KR</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dct:LinguisticSystem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bdc:license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 xml:space="preserve">  rdfs:comment "This links to the license document under which the catalog is made available and not the datasets"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bdc:modifiedDate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most resent modified date of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bdc:myContact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bdc:address "Seoul Korea"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bdc:hoursOfServices "09:00~18:00"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bdc:onlineResource "https://www.nhis.or.kr"^^xsd:anyURI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bdc:phoneNumber "012-123-3456"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bdc:onlineResource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"online information that can be used to contact the individual or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bdc:organizationName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"name of the responsible organization"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bdc:phoneNumber</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"telephone numbers at which the organization or individual may be contacted"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bdc:ContactType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bdc:positionName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"role or position of the responsible person"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bdc:prescriptionDist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dc:format "csv"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bdc:accessInformation "http://www.nhis.or.kr/prescription.csv"^^xsd:anyURI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bdc:dataRight bdc:right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bdc:dataType bdc:Structured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bdc:sampleData "http://www.nhis.or.kr/prescription.sample.csv"^^xsd:anyURI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dcat:byteSize "3999200"^^xsd:unsignedLong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bdc:prescriptionSet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"Disease prescription data"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dc:keyword "prescription"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dc:temporalCoverage "2013.1.1 ~ 2017.12.31"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"Disease prescription"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dc:updateFrequency "weekly"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bdc:contactPoint bdc:rParty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bdc:quality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bdc:qualityRequirements "under 1% missing fields"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bdc:qualityResult "passed (99.3%)"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bdc:unitOfMeasure "percent"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bdc:qualityRequirements</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"requirement statement for evaluating quality of 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bdc:qualityResult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"the result of quality evaluation described by the unit of measure"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bdc:rParty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 bdc:myContact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bdc:function "Management"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bdc:individualName "John"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bdc:organizationName "National Health Insurance Service"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bdc:positionName "Manager"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"record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bdc:record1</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bdc:Record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bdc:issuedDate "2018-03-01"^^xsd:date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bdc:modifiedDate "2018-04-15"^^xsd:date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bdc:responsibleParty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"responsible party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bdc:ResponsibleParty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bdc:right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bdc:license "http://purl.obolibrary.org/obo/PDRO.owl"^^xsd:anyURI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bdc:rightsStatement "Public access"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bdc:rightsStatement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"information to the usage permissions being agreed to"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bdc:sampleData</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owl:DatatypeProperty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"location information about a sample data including URL"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bdc:screenDist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dc:format "json"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bdc:accessInformation "http://www.nhis.or.kr/screen.csv"^^xsd:anyURI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bdc:dataRight bdc:right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bdc:dataType bdc:Structured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bdc:sampleData "http://www.nhis.or.kr/screen.sample.csv"^^xsd:anyURI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dcat:byteSize "12000000"^^xsd:unsignedLong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bdc:screenSet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bdc:Dataset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dc:description "Health screening data"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dc:keyword "health"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dc:temporalCoverage "2010.1.1~2017.12.31"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screening"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dc:updateFrequency "monthly"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bdc:contactPoint bdc:rParty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bdc:distribution bdc:screenDist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bdc:sourceDomain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"source domain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bdc:srcDomain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"Medical"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bdc:comment "Presecription ontology"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bdc:taxonomy "http://purl.obolibrary.org/obo/PDRO.owl"^^xsd:anyURI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bdc:taxonomy</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"taxonomy information including classification system and authority"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bdc:unitOfMeasure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"standard unit or system of units by means of which a quantity is accounted for and expressed."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bdc:DataQuality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bdc:usageDomain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rdf:Property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rdfs:comment "usage domain information for the data 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bdc:useDomain</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rdf:type bdc:Domain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dc:title "Health"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bdc:comment "HL7's health data exchange"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bdc:taxonomy "http://hl7.org/fhir/"^^xsd:anyURI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owl:versionInfo</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bdc:Catalogue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xsd:string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lastRenderedPageBreak/>
        <w:t>.</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dcat:byteSize</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rdfs:domain bdc:Distribution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 xml:space="preserve">  rdfs:range xsd:unsignedLong ;</w:t>
      </w:r>
    </w:p>
    <w:p w:rsidR="00047648" w:rsidRPr="007A321A" w:rsidRDefault="00047648" w:rsidP="00047648">
      <w:pPr>
        <w:spacing w:before="0" w:line="240" w:lineRule="exact"/>
        <w:rPr>
          <w:rFonts w:eastAsia="MS Mincho"/>
          <w:sz w:val="20"/>
          <w:szCs w:val="20"/>
          <w:lang w:val="en-US"/>
        </w:rPr>
      </w:pPr>
      <w:r w:rsidRPr="007A321A">
        <w:rPr>
          <w:rFonts w:eastAsia="MS Mincho"/>
          <w:sz w:val="20"/>
          <w:szCs w:val="20"/>
          <w:lang w:val="en-US"/>
        </w:rPr>
        <w:t>.</w:t>
      </w:r>
    </w:p>
    <w:p w:rsidR="00047648" w:rsidRDefault="00047648" w:rsidP="00047648">
      <w:pPr>
        <w:spacing w:before="0" w:line="240" w:lineRule="exact"/>
        <w:rPr>
          <w:rFonts w:eastAsia="MS Mincho"/>
          <w:sz w:val="20"/>
          <w:szCs w:val="20"/>
          <w:lang w:val="en-US"/>
        </w:rPr>
      </w:pPr>
    </w:p>
    <w:p w:rsidR="00047648" w:rsidRPr="00BF566F" w:rsidRDefault="00047648" w:rsidP="00BF566F">
      <w:pPr>
        <w:rPr>
          <w:rFonts w:eastAsia="SimSun"/>
          <w:lang w:eastAsia="zh-CN"/>
        </w:rPr>
      </w:pPr>
      <w:bookmarkStart w:id="1891" w:name="_GoBack"/>
      <w:bookmarkEnd w:id="1891"/>
    </w:p>
    <w:p w:rsidR="00BF566F" w:rsidRPr="00BF566F" w:rsidRDefault="00BF566F" w:rsidP="00BF566F">
      <w:pPr>
        <w:keepNext/>
        <w:keepLines/>
        <w:pageBreakBefore/>
        <w:tabs>
          <w:tab w:val="left" w:pos="794"/>
          <w:tab w:val="left" w:pos="1191"/>
          <w:tab w:val="left" w:pos="1588"/>
          <w:tab w:val="left" w:pos="1985"/>
        </w:tabs>
        <w:overflowPunct w:val="0"/>
        <w:autoSpaceDE w:val="0"/>
        <w:autoSpaceDN w:val="0"/>
        <w:adjustRightInd w:val="0"/>
        <w:spacing w:before="0"/>
        <w:jc w:val="center"/>
        <w:textAlignment w:val="baseline"/>
        <w:outlineLvl w:val="0"/>
        <w:rPr>
          <w:rFonts w:eastAsia="Times New Roman"/>
          <w:b/>
          <w:sz w:val="28"/>
          <w:szCs w:val="20"/>
          <w:lang w:eastAsia="en-US"/>
        </w:rPr>
      </w:pPr>
      <w:bookmarkStart w:id="1892" w:name="_Toc8650614"/>
      <w:r w:rsidRPr="00BF566F">
        <w:rPr>
          <w:rFonts w:eastAsia="Times New Roman"/>
          <w:b/>
          <w:sz w:val="28"/>
          <w:szCs w:val="20"/>
          <w:lang w:eastAsia="en-US"/>
        </w:rPr>
        <w:lastRenderedPageBreak/>
        <w:t>Bibliography</w:t>
      </w:r>
      <w:bookmarkEnd w:id="1892"/>
    </w:p>
    <w:p w:rsidR="00356895" w:rsidRPr="00356895" w:rsidRDefault="00356895" w:rsidP="00356895">
      <w:pPr>
        <w:rPr>
          <w:rFonts w:eastAsia="MS Mincho"/>
        </w:rPr>
      </w:pPr>
    </w:p>
    <w:p w:rsidR="00356895" w:rsidRPr="00BF566F" w:rsidRDefault="00356895" w:rsidP="00356895">
      <w:pPr>
        <w:rPr>
          <w:lang w:eastAsia="ko-KR"/>
        </w:rPr>
      </w:pPr>
      <w:r>
        <w:rPr>
          <w:rFonts w:eastAsia="맑은 고딕"/>
          <w:lang w:eastAsia="ko-KR"/>
        </w:rPr>
        <w:t>[b-W3C DCAT] Recommendation W3C (2014),</w:t>
      </w:r>
      <w:r w:rsidRPr="00B73F19">
        <w:rPr>
          <w:rFonts w:eastAsia="맑은 고딕"/>
          <w:i/>
          <w:lang w:eastAsia="ko-KR"/>
        </w:rPr>
        <w:t xml:space="preserve"> Data Catalog Vocabulary (DCAT)</w:t>
      </w:r>
    </w:p>
    <w:p w:rsidR="00BF566F" w:rsidRPr="00BF566F" w:rsidRDefault="00BF566F" w:rsidP="00BF566F">
      <w:pPr>
        <w:rPr>
          <w:lang w:eastAsia="ko-KR"/>
        </w:rPr>
      </w:pPr>
    </w:p>
    <w:p w:rsidR="00F37FC6" w:rsidRPr="00BF566F" w:rsidRDefault="00BF566F" w:rsidP="00BF566F">
      <w:pPr>
        <w:jc w:val="center"/>
        <w:rPr>
          <w:rFonts w:eastAsia="맑은 고딕"/>
          <w:lang w:val="en-US" w:eastAsia="ko-KR"/>
        </w:rPr>
      </w:pPr>
      <w:r w:rsidRPr="00BF566F">
        <w:rPr>
          <w:lang w:val="en-US" w:eastAsia="ko-KR"/>
        </w:rPr>
        <w:t>______________</w:t>
      </w:r>
    </w:p>
    <w:sectPr w:rsidR="00F37FC6" w:rsidRPr="00BF566F" w:rsidSect="00BB1096">
      <w:headerReference w:type="default" r:id="rId22"/>
      <w:footerReference w:type="first" r:id="rId23"/>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0C3" w:rsidRDefault="00E440C3" w:rsidP="00C42125">
      <w:pPr>
        <w:spacing w:before="0"/>
      </w:pPr>
      <w:r>
        <w:separator/>
      </w:r>
    </w:p>
  </w:endnote>
  <w:endnote w:type="continuationSeparator" w:id="0">
    <w:p w:rsidR="00E440C3" w:rsidRDefault="00E440C3"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MS Gothic"/>
    <w:panose1 w:val="00000000000000000000"/>
    <w:charset w:val="80"/>
    <w:family w:val="auto"/>
    <w:notTrueType/>
    <w:pitch w:val="variable"/>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바탕체">
    <w:panose1 w:val="02030609000101010101"/>
    <w:charset w:val="81"/>
    <w:family w:val="roma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941" w:rsidRDefault="00D10941">
    <w:pPr>
      <w:pStyle w:val="a8"/>
      <w:tabs>
        <w:tab w:val="clear" w:pos="4680"/>
        <w:tab w:val="clear" w:pos="9360"/>
      </w:tabs>
      <w:jc w:val="center"/>
      <w:rPr>
        <w:caps/>
        <w:noProof/>
        <w:color w:val="5B9BD5" w:themeColor="accent1"/>
      </w:rPr>
    </w:pPr>
  </w:p>
  <w:p w:rsidR="00D10941" w:rsidRDefault="00D1094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0C3" w:rsidRDefault="00E440C3" w:rsidP="00C42125">
      <w:pPr>
        <w:spacing w:before="0"/>
      </w:pPr>
      <w:r>
        <w:separator/>
      </w:r>
    </w:p>
  </w:footnote>
  <w:footnote w:type="continuationSeparator" w:id="0">
    <w:p w:rsidR="00E440C3" w:rsidRDefault="00E440C3" w:rsidP="00C4212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941" w:rsidRPr="00E427DF" w:rsidRDefault="00D10941" w:rsidP="00E427DF">
    <w:pPr>
      <w:pStyle w:val="a7"/>
      <w:rPr>
        <w:sz w:val="18"/>
      </w:rPr>
    </w:pPr>
    <w:r w:rsidRPr="00E427DF">
      <w:rPr>
        <w:sz w:val="18"/>
      </w:rPr>
      <w:t xml:space="preserve">- </w:t>
    </w:r>
    <w:r w:rsidRPr="00E427DF">
      <w:rPr>
        <w:sz w:val="18"/>
      </w:rPr>
      <w:fldChar w:fldCharType="begin"/>
    </w:r>
    <w:r w:rsidRPr="00E427DF">
      <w:rPr>
        <w:sz w:val="18"/>
      </w:rPr>
      <w:instrText xml:space="preserve"> PAGE  \* MERGEFORMAT </w:instrText>
    </w:r>
    <w:r w:rsidRPr="00E427DF">
      <w:rPr>
        <w:sz w:val="18"/>
      </w:rPr>
      <w:fldChar w:fldCharType="separate"/>
    </w:r>
    <w:r>
      <w:rPr>
        <w:noProof/>
        <w:sz w:val="18"/>
      </w:rPr>
      <w:t>21</w:t>
    </w:r>
    <w:r w:rsidRPr="00E427DF">
      <w:rPr>
        <w:sz w:val="18"/>
      </w:rPr>
      <w:fldChar w:fldCharType="end"/>
    </w:r>
    <w:r w:rsidRPr="00E427DF">
      <w:rPr>
        <w:sz w:val="18"/>
      </w:rPr>
      <w:t xml:space="preserve"> -</w:t>
    </w:r>
  </w:p>
  <w:p w:rsidR="00D10941" w:rsidRPr="00E427DF" w:rsidRDefault="00D10941" w:rsidP="00E427DF">
    <w:pPr>
      <w:pStyle w:val="a7"/>
      <w:spacing w:after="240"/>
      <w:rPr>
        <w:sz w:val="18"/>
      </w:rPr>
    </w:pPr>
    <w:r>
      <w:rPr>
        <w:sz w:val="18"/>
      </w:rPr>
      <w:t>SG13-TD345</w:t>
    </w:r>
    <w:r w:rsidRPr="00E427DF">
      <w:rPr>
        <w:sz w:val="18"/>
      </w:rPr>
      <w:t>/WP2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42F9B"/>
    <w:multiLevelType w:val="hybridMultilevel"/>
    <w:tmpl w:val="FEB2A3EE"/>
    <w:lvl w:ilvl="0" w:tplc="BDECAE1A">
      <w:start w:val="6"/>
      <w:numFmt w:val="bullet"/>
      <w:lvlText w:val="-"/>
      <w:lvlJc w:val="left"/>
      <w:pPr>
        <w:ind w:left="420" w:hanging="360"/>
      </w:pPr>
      <w:rPr>
        <w:rFonts w:ascii="Times New Roman" w:eastAsiaTheme="minorEastAsia" w:hAnsi="Times New Roman" w:cs="Times New Roman" w:hint="default"/>
      </w:rPr>
    </w:lvl>
    <w:lvl w:ilvl="1" w:tplc="BDECAE1A">
      <w:start w:val="6"/>
      <w:numFmt w:val="bullet"/>
      <w:lvlText w:val="-"/>
      <w:lvlJc w:val="left"/>
      <w:pPr>
        <w:ind w:left="860" w:hanging="400"/>
      </w:pPr>
      <w:rPr>
        <w:rFonts w:ascii="Times New Roman" w:eastAsiaTheme="minorEastAsia" w:hAnsi="Times New Roman" w:cs="Times New Roman" w:hint="default"/>
      </w:rPr>
    </w:lvl>
    <w:lvl w:ilvl="2" w:tplc="04090005">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1" w15:restartNumberingAfterBreak="0">
    <w:nsid w:val="0CBC4A66"/>
    <w:multiLevelType w:val="hybridMultilevel"/>
    <w:tmpl w:val="D0EC6A2E"/>
    <w:lvl w:ilvl="0" w:tplc="56F088C4">
      <w:start w:val="1"/>
      <w:numFmt w:val="bullet"/>
      <w:lvlText w:val="-"/>
      <w:lvlJc w:val="left"/>
      <w:pPr>
        <w:ind w:left="420" w:hanging="420"/>
      </w:pPr>
      <w:rPr>
        <w:rFonts w:ascii="MS Mincho" w:eastAsia="MS Mincho" w:hAnsi="MS Mincho"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F3B0691"/>
    <w:multiLevelType w:val="hybridMultilevel"/>
    <w:tmpl w:val="59044818"/>
    <w:lvl w:ilvl="0" w:tplc="A81CDF70">
      <w:start w:val="8"/>
      <w:numFmt w:val="bullet"/>
      <w:lvlText w:val="-"/>
      <w:lvlJc w:val="left"/>
      <w:pPr>
        <w:ind w:left="420" w:hanging="360"/>
      </w:pPr>
      <w:rPr>
        <w:rFonts w:ascii="Times New Roman" w:eastAsia="맑은 고딕" w:hAnsi="Times New Roman" w:cs="Times New Roman" w:hint="default"/>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3" w15:restartNumberingAfterBreak="0">
    <w:nsid w:val="10AE1DD0"/>
    <w:multiLevelType w:val="hybridMultilevel"/>
    <w:tmpl w:val="EF9A9EBC"/>
    <w:lvl w:ilvl="0" w:tplc="4D6EDF36">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4" w15:restartNumberingAfterBreak="0">
    <w:nsid w:val="11C203DC"/>
    <w:multiLevelType w:val="hybridMultilevel"/>
    <w:tmpl w:val="9D28873C"/>
    <w:lvl w:ilvl="0" w:tplc="56F088C4">
      <w:start w:val="1"/>
      <w:numFmt w:val="bullet"/>
      <w:lvlText w:val="-"/>
      <w:lvlJc w:val="left"/>
      <w:pPr>
        <w:ind w:left="400" w:hanging="400"/>
      </w:pPr>
      <w:rPr>
        <w:rFonts w:ascii="MS Mincho" w:eastAsia="MS Mincho" w:hAnsi="MS Mincho"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17A36BC1"/>
    <w:multiLevelType w:val="hybridMultilevel"/>
    <w:tmpl w:val="537403BA"/>
    <w:lvl w:ilvl="0" w:tplc="D736D70A">
      <w:start w:val="25"/>
      <w:numFmt w:val="bullet"/>
      <w:lvlText w:val="-"/>
      <w:lvlJc w:val="left"/>
      <w:pPr>
        <w:ind w:left="760" w:hanging="36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8FE4CD4"/>
    <w:multiLevelType w:val="hybridMultilevel"/>
    <w:tmpl w:val="5C603B66"/>
    <w:lvl w:ilvl="0" w:tplc="04090001">
      <w:start w:val="1"/>
      <w:numFmt w:val="bullet"/>
      <w:lvlText w:val=""/>
      <w:lvlJc w:val="left"/>
      <w:pPr>
        <w:ind w:left="1040" w:hanging="400"/>
      </w:pPr>
      <w:rPr>
        <w:rFonts w:ascii="Wingdings" w:hAnsi="Wingdings" w:hint="default"/>
      </w:rPr>
    </w:lvl>
    <w:lvl w:ilvl="1" w:tplc="04090003" w:tentative="1">
      <w:start w:val="1"/>
      <w:numFmt w:val="bullet"/>
      <w:lvlText w:val=""/>
      <w:lvlJc w:val="left"/>
      <w:pPr>
        <w:ind w:left="1440" w:hanging="400"/>
      </w:pPr>
      <w:rPr>
        <w:rFonts w:ascii="Wingdings" w:hAnsi="Wingdings" w:hint="default"/>
      </w:rPr>
    </w:lvl>
    <w:lvl w:ilvl="2" w:tplc="04090005" w:tentative="1">
      <w:start w:val="1"/>
      <w:numFmt w:val="bullet"/>
      <w:lvlText w:val=""/>
      <w:lvlJc w:val="left"/>
      <w:pPr>
        <w:ind w:left="1840" w:hanging="400"/>
      </w:pPr>
      <w:rPr>
        <w:rFonts w:ascii="Wingdings" w:hAnsi="Wingdings" w:hint="default"/>
      </w:rPr>
    </w:lvl>
    <w:lvl w:ilvl="3" w:tplc="04090001" w:tentative="1">
      <w:start w:val="1"/>
      <w:numFmt w:val="bullet"/>
      <w:lvlText w:val=""/>
      <w:lvlJc w:val="left"/>
      <w:pPr>
        <w:ind w:left="2240" w:hanging="400"/>
      </w:pPr>
      <w:rPr>
        <w:rFonts w:ascii="Wingdings" w:hAnsi="Wingdings" w:hint="default"/>
      </w:rPr>
    </w:lvl>
    <w:lvl w:ilvl="4" w:tplc="04090003" w:tentative="1">
      <w:start w:val="1"/>
      <w:numFmt w:val="bullet"/>
      <w:lvlText w:val=""/>
      <w:lvlJc w:val="left"/>
      <w:pPr>
        <w:ind w:left="2640" w:hanging="400"/>
      </w:pPr>
      <w:rPr>
        <w:rFonts w:ascii="Wingdings" w:hAnsi="Wingdings" w:hint="default"/>
      </w:rPr>
    </w:lvl>
    <w:lvl w:ilvl="5" w:tplc="04090005" w:tentative="1">
      <w:start w:val="1"/>
      <w:numFmt w:val="bullet"/>
      <w:lvlText w:val=""/>
      <w:lvlJc w:val="left"/>
      <w:pPr>
        <w:ind w:left="3040" w:hanging="400"/>
      </w:pPr>
      <w:rPr>
        <w:rFonts w:ascii="Wingdings" w:hAnsi="Wingdings" w:hint="default"/>
      </w:rPr>
    </w:lvl>
    <w:lvl w:ilvl="6" w:tplc="04090001" w:tentative="1">
      <w:start w:val="1"/>
      <w:numFmt w:val="bullet"/>
      <w:lvlText w:val=""/>
      <w:lvlJc w:val="left"/>
      <w:pPr>
        <w:ind w:left="3440" w:hanging="400"/>
      </w:pPr>
      <w:rPr>
        <w:rFonts w:ascii="Wingdings" w:hAnsi="Wingdings" w:hint="default"/>
      </w:rPr>
    </w:lvl>
    <w:lvl w:ilvl="7" w:tplc="04090003" w:tentative="1">
      <w:start w:val="1"/>
      <w:numFmt w:val="bullet"/>
      <w:lvlText w:val=""/>
      <w:lvlJc w:val="left"/>
      <w:pPr>
        <w:ind w:left="3840" w:hanging="400"/>
      </w:pPr>
      <w:rPr>
        <w:rFonts w:ascii="Wingdings" w:hAnsi="Wingdings" w:hint="default"/>
      </w:rPr>
    </w:lvl>
    <w:lvl w:ilvl="8" w:tplc="04090005" w:tentative="1">
      <w:start w:val="1"/>
      <w:numFmt w:val="bullet"/>
      <w:lvlText w:val=""/>
      <w:lvlJc w:val="left"/>
      <w:pPr>
        <w:ind w:left="4240" w:hanging="400"/>
      </w:pPr>
      <w:rPr>
        <w:rFonts w:ascii="Wingdings" w:hAnsi="Wingdings" w:hint="default"/>
      </w:rPr>
    </w:lvl>
  </w:abstractNum>
  <w:abstractNum w:abstractNumId="17" w15:restartNumberingAfterBreak="0">
    <w:nsid w:val="29FF52A1"/>
    <w:multiLevelType w:val="hybridMultilevel"/>
    <w:tmpl w:val="5DF01C56"/>
    <w:lvl w:ilvl="0" w:tplc="780E38DC">
      <w:start w:val="1"/>
      <w:numFmt w:val="bullet"/>
      <w:lvlText w:val=""/>
      <w:lvlJc w:val="left"/>
      <w:pPr>
        <w:ind w:left="800" w:hanging="400"/>
      </w:pPr>
      <w:rPr>
        <w:rFonts w:ascii="Symbol" w:hAnsi="Symbol" w:hint="default"/>
      </w:rPr>
    </w:lvl>
    <w:lvl w:ilvl="1" w:tplc="BBD69E0E">
      <w:numFmt w:val="bullet"/>
      <w:lvlText w:val="-"/>
      <w:lvlJc w:val="left"/>
      <w:pPr>
        <w:ind w:left="1200" w:hanging="400"/>
      </w:pPr>
      <w:rPr>
        <w:rFonts w:ascii="Times New Roman" w:eastAsia="맑은 고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8" w15:restartNumberingAfterBreak="0">
    <w:nsid w:val="2B28686F"/>
    <w:multiLevelType w:val="hybridMultilevel"/>
    <w:tmpl w:val="92C6379E"/>
    <w:lvl w:ilvl="0" w:tplc="F60EFFE2">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D862305"/>
    <w:multiLevelType w:val="hybridMultilevel"/>
    <w:tmpl w:val="A9DCC8EA"/>
    <w:lvl w:ilvl="0" w:tplc="DEBC7B3E">
      <w:start w:val="1"/>
      <w:numFmt w:val="decimal"/>
      <w:lvlText w:val="(%1)"/>
      <w:lvlJc w:val="left"/>
      <w:pPr>
        <w:ind w:left="800" w:hanging="400"/>
      </w:pPr>
      <w:rPr>
        <w:rFonts w:hint="default"/>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CB36108"/>
    <w:multiLevelType w:val="hybridMultilevel"/>
    <w:tmpl w:val="9B7086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F252A34"/>
    <w:multiLevelType w:val="hybridMultilevel"/>
    <w:tmpl w:val="9BA47590"/>
    <w:lvl w:ilvl="0" w:tplc="A07AE886">
      <w:start w:val="1"/>
      <w:numFmt w:val="bullet"/>
      <w:lvlText w:val="-"/>
      <w:lvlJc w:val="left"/>
      <w:pPr>
        <w:ind w:left="800" w:hanging="400"/>
      </w:pPr>
      <w:rPr>
        <w:rFonts w:ascii="SimSun" w:eastAsia="SimSun" w:hAnsi="SimSun" w:hint="eastAsia"/>
        <w:lang w:val="en-US"/>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26604AF"/>
    <w:multiLevelType w:val="multilevel"/>
    <w:tmpl w:val="81702DA4"/>
    <w:lvl w:ilvl="0">
      <w:start w:val="1"/>
      <w:numFmt w:val="decimal"/>
      <w:lvlText w:val="%1"/>
      <w:lvlJc w:val="left"/>
      <w:pPr>
        <w:tabs>
          <w:tab w:val="num" w:pos="425"/>
        </w:tabs>
        <w:ind w:left="425" w:hanging="425"/>
      </w:pPr>
      <w:rPr>
        <w:rFonts w:ascii="Times New Roman" w:hAnsi="Times New Roman" w:hint="default"/>
        <w:sz w:val="24"/>
        <w:szCs w:val="24"/>
      </w:rPr>
    </w:lvl>
    <w:lvl w:ilvl="1">
      <w:start w:val="1"/>
      <w:numFmt w:val="decimal"/>
      <w:lvlText w:val="%1.%2"/>
      <w:lvlJc w:val="left"/>
      <w:pPr>
        <w:tabs>
          <w:tab w:val="num" w:pos="567"/>
        </w:tabs>
        <w:ind w:left="567" w:hanging="567"/>
      </w:pPr>
      <w:rPr>
        <w:rFonts w:ascii="Times New Roman" w:hAnsi="Times New Roman" w:hint="default"/>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4BC33110"/>
    <w:multiLevelType w:val="hybridMultilevel"/>
    <w:tmpl w:val="D3A03876"/>
    <w:lvl w:ilvl="0" w:tplc="F60EFFE2">
      <w:start w:val="1"/>
      <w:numFmt w:val="bullet"/>
      <w:lvlText w:val="–"/>
      <w:lvlJc w:val="left"/>
      <w:pPr>
        <w:ind w:left="800" w:hanging="400"/>
      </w:pPr>
      <w:rPr>
        <w:rFonts w:ascii="굴림" w:eastAsia="굴림" w:hAnsi="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2F415D8"/>
    <w:multiLevelType w:val="multilevel"/>
    <w:tmpl w:val="9EF81E46"/>
    <w:lvl w:ilvl="0">
      <w:start w:val="3"/>
      <w:numFmt w:val="decimal"/>
      <w:lvlText w:val="%1"/>
      <w:lvlJc w:val="left"/>
      <w:pPr>
        <w:tabs>
          <w:tab w:val="num" w:pos="425"/>
        </w:tabs>
        <w:ind w:left="425" w:hanging="425"/>
      </w:pPr>
      <w:rPr>
        <w:rFonts w:ascii="Times New Roman" w:hAnsi="Times New Roman" w:hint="default"/>
        <w:b/>
        <w:sz w:val="24"/>
        <w:szCs w:val="24"/>
      </w:rPr>
    </w:lvl>
    <w:lvl w:ilvl="1">
      <w:start w:val="1"/>
      <w:numFmt w:val="decimal"/>
      <w:lvlText w:val="%1.%2"/>
      <w:lvlJc w:val="left"/>
      <w:pPr>
        <w:tabs>
          <w:tab w:val="num" w:pos="567"/>
        </w:tabs>
        <w:ind w:left="567" w:hanging="567"/>
      </w:pPr>
      <w:rPr>
        <w:rFonts w:ascii="Times New Roman" w:hAnsi="Times New Roman" w:hint="default"/>
        <w:color w:val="auto"/>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554E6A0E"/>
    <w:multiLevelType w:val="multilevel"/>
    <w:tmpl w:val="1EE22CE4"/>
    <w:lvl w:ilvl="0">
      <w:start w:val="7"/>
      <w:numFmt w:val="decimal"/>
      <w:lvlText w:val="%1"/>
      <w:lvlJc w:val="left"/>
      <w:pPr>
        <w:tabs>
          <w:tab w:val="num" w:pos="425"/>
        </w:tabs>
        <w:ind w:left="425" w:hanging="425"/>
      </w:pPr>
      <w:rPr>
        <w:rFonts w:ascii="Times New Roman" w:hAnsi="Times New Roman" w:hint="default"/>
        <w:b/>
        <w:sz w:val="24"/>
        <w:szCs w:val="24"/>
      </w:rPr>
    </w:lvl>
    <w:lvl w:ilvl="1">
      <w:start w:val="1"/>
      <w:numFmt w:val="decimal"/>
      <w:lvlText w:val="%1.%2"/>
      <w:lvlJc w:val="left"/>
      <w:pPr>
        <w:tabs>
          <w:tab w:val="num" w:pos="567"/>
        </w:tabs>
        <w:ind w:left="567" w:hanging="567"/>
      </w:pPr>
      <w:rPr>
        <w:rFonts w:ascii="Times New Roman" w:hAnsi="Times New Roman" w:hint="default"/>
        <w:color w:val="auto"/>
        <w:sz w:val="24"/>
        <w:szCs w:val="24"/>
      </w:rPr>
    </w:lvl>
    <w:lvl w:ilvl="2">
      <w:start w:val="1"/>
      <w:numFmt w:val="decimal"/>
      <w:lvlText w:val="%1.%2.%3"/>
      <w:lvlJc w:val="left"/>
      <w:pPr>
        <w:tabs>
          <w:tab w:val="num" w:pos="709"/>
        </w:tabs>
        <w:ind w:left="709" w:hanging="709"/>
      </w:pPr>
      <w:rPr>
        <w:rFonts w:hint="eastAsia"/>
        <w:b/>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55D7728D"/>
    <w:multiLevelType w:val="hybridMultilevel"/>
    <w:tmpl w:val="B38805EA"/>
    <w:lvl w:ilvl="0" w:tplc="2D8836CA">
      <w:start w:val="1"/>
      <w:numFmt w:val="bullet"/>
      <w:lvlText w:val="-"/>
      <w:lvlJc w:val="left"/>
      <w:pPr>
        <w:ind w:left="800" w:hanging="400"/>
      </w:pPr>
      <w:rPr>
        <w:rFonts w:ascii="MS Mincho" w:eastAsia="MS Mincho" w:hAnsi="MS Mincho"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A7B784C"/>
    <w:multiLevelType w:val="hybridMultilevel"/>
    <w:tmpl w:val="9FA4C320"/>
    <w:lvl w:ilvl="0" w:tplc="7F009B08">
      <w:numFmt w:val="bullet"/>
      <w:lvlText w:val="-"/>
      <w:lvlJc w:val="left"/>
      <w:pPr>
        <w:ind w:left="760" w:hanging="360"/>
      </w:pPr>
      <w:rPr>
        <w:rFonts w:ascii="Times New Roman" w:eastAsia="SimSun" w:hAnsi="Times New Roman" w:cs="Times New Roman"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F9D56F4"/>
    <w:multiLevelType w:val="hybridMultilevel"/>
    <w:tmpl w:val="D9D8DE9C"/>
    <w:lvl w:ilvl="0" w:tplc="82C4267C">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9" w15:restartNumberingAfterBreak="0">
    <w:nsid w:val="62603802"/>
    <w:multiLevelType w:val="multilevel"/>
    <w:tmpl w:val="A3407460"/>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0" w15:restartNumberingAfterBreak="0">
    <w:nsid w:val="64974AA6"/>
    <w:multiLevelType w:val="hybridMultilevel"/>
    <w:tmpl w:val="F9060CAC"/>
    <w:lvl w:ilvl="0" w:tplc="7F009B08">
      <w:numFmt w:val="bullet"/>
      <w:lvlText w:val="-"/>
      <w:lvlJc w:val="left"/>
      <w:pPr>
        <w:ind w:left="800" w:hanging="400"/>
      </w:pPr>
      <w:rPr>
        <w:rFonts w:ascii="Times New Roman" w:eastAsia="SimSu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B5A1B66"/>
    <w:multiLevelType w:val="hybridMultilevel"/>
    <w:tmpl w:val="A9DCC8EA"/>
    <w:lvl w:ilvl="0" w:tplc="DEBC7B3E">
      <w:start w:val="1"/>
      <w:numFmt w:val="decimal"/>
      <w:lvlText w:val="(%1)"/>
      <w:lvlJc w:val="left"/>
      <w:pPr>
        <w:ind w:left="800" w:hanging="400"/>
      </w:pPr>
      <w:rPr>
        <w:rFonts w:hint="default"/>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8623B1"/>
    <w:multiLevelType w:val="hybridMultilevel"/>
    <w:tmpl w:val="C736149C"/>
    <w:lvl w:ilvl="0" w:tplc="C7583538">
      <w:start w:val="1"/>
      <w:numFmt w:val="decimal"/>
      <w:lvlText w:val="%1)"/>
      <w:lvlJc w:val="left"/>
      <w:pPr>
        <w:ind w:left="-2733" w:hanging="480"/>
      </w:pPr>
      <w:rPr>
        <w:rFonts w:hint="default"/>
      </w:rPr>
    </w:lvl>
    <w:lvl w:ilvl="1" w:tplc="04090019" w:tentative="1">
      <w:start w:val="1"/>
      <w:numFmt w:val="upperLetter"/>
      <w:lvlText w:val="%2."/>
      <w:lvlJc w:val="left"/>
      <w:pPr>
        <w:ind w:left="-2253" w:hanging="480"/>
      </w:pPr>
    </w:lvl>
    <w:lvl w:ilvl="2" w:tplc="0409001B" w:tentative="1">
      <w:start w:val="1"/>
      <w:numFmt w:val="lowerRoman"/>
      <w:lvlText w:val="%3."/>
      <w:lvlJc w:val="right"/>
      <w:pPr>
        <w:ind w:left="-1773" w:hanging="480"/>
      </w:pPr>
    </w:lvl>
    <w:lvl w:ilvl="3" w:tplc="0409000F" w:tentative="1">
      <w:start w:val="1"/>
      <w:numFmt w:val="decimal"/>
      <w:lvlText w:val="%4."/>
      <w:lvlJc w:val="left"/>
      <w:pPr>
        <w:ind w:left="-1293" w:hanging="480"/>
      </w:pPr>
    </w:lvl>
    <w:lvl w:ilvl="4" w:tplc="04090019" w:tentative="1">
      <w:start w:val="1"/>
      <w:numFmt w:val="upperLetter"/>
      <w:lvlText w:val="%5."/>
      <w:lvlJc w:val="left"/>
      <w:pPr>
        <w:ind w:left="-813" w:hanging="480"/>
      </w:pPr>
    </w:lvl>
    <w:lvl w:ilvl="5" w:tplc="0409001B" w:tentative="1">
      <w:start w:val="1"/>
      <w:numFmt w:val="lowerRoman"/>
      <w:lvlText w:val="%6."/>
      <w:lvlJc w:val="right"/>
      <w:pPr>
        <w:ind w:left="-333" w:hanging="480"/>
      </w:pPr>
    </w:lvl>
    <w:lvl w:ilvl="6" w:tplc="0409000F" w:tentative="1">
      <w:start w:val="1"/>
      <w:numFmt w:val="decimal"/>
      <w:lvlText w:val="%7."/>
      <w:lvlJc w:val="left"/>
      <w:pPr>
        <w:ind w:left="147" w:hanging="480"/>
      </w:pPr>
    </w:lvl>
    <w:lvl w:ilvl="7" w:tplc="04090019" w:tentative="1">
      <w:start w:val="1"/>
      <w:numFmt w:val="upperLetter"/>
      <w:lvlText w:val="%8."/>
      <w:lvlJc w:val="left"/>
      <w:pPr>
        <w:ind w:left="627" w:hanging="480"/>
      </w:pPr>
    </w:lvl>
    <w:lvl w:ilvl="8" w:tplc="0409001B" w:tentative="1">
      <w:start w:val="1"/>
      <w:numFmt w:val="lowerRoman"/>
      <w:lvlText w:val="%9."/>
      <w:lvlJc w:val="right"/>
      <w:pPr>
        <w:ind w:left="1107" w:hanging="480"/>
      </w:pPr>
    </w:lvl>
  </w:abstractNum>
  <w:abstractNum w:abstractNumId="33" w15:restartNumberingAfterBreak="0">
    <w:nsid w:val="70CF0332"/>
    <w:multiLevelType w:val="hybridMultilevel"/>
    <w:tmpl w:val="1B7E2FC8"/>
    <w:lvl w:ilvl="0" w:tplc="7F009B08">
      <w:numFmt w:val="bullet"/>
      <w:lvlText w:val="-"/>
      <w:lvlJc w:val="left"/>
      <w:pPr>
        <w:ind w:left="760" w:hanging="360"/>
      </w:pPr>
      <w:rPr>
        <w:rFonts w:ascii="Times New Roman" w:eastAsia="SimSun"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77276D7B"/>
    <w:multiLevelType w:val="hybridMultilevel"/>
    <w:tmpl w:val="AFCC9C98"/>
    <w:lvl w:ilvl="0" w:tplc="D4BA9BD8">
      <w:start w:val="1"/>
      <w:numFmt w:val="bullet"/>
      <w:lvlText w:val="-"/>
      <w:lvlJc w:val="left"/>
      <w:pPr>
        <w:ind w:left="400" w:hanging="400"/>
      </w:pPr>
      <w:rPr>
        <w:rFonts w:ascii="SimSun" w:eastAsia="SimSun" w:hAnsi="SimSun"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B705B9F"/>
    <w:multiLevelType w:val="hybridMultilevel"/>
    <w:tmpl w:val="6A6E7728"/>
    <w:lvl w:ilvl="0" w:tplc="17EC21F4">
      <w:start w:val="1"/>
      <w:numFmt w:val="bullet"/>
      <w:lvlRestart w:val="0"/>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34"/>
  </w:num>
  <w:num w:numId="14">
    <w:abstractNumId w:val="14"/>
  </w:num>
  <w:num w:numId="15">
    <w:abstractNumId w:val="22"/>
  </w:num>
  <w:num w:numId="16">
    <w:abstractNumId w:val="29"/>
  </w:num>
  <w:num w:numId="17">
    <w:abstractNumId w:val="11"/>
  </w:num>
  <w:num w:numId="18">
    <w:abstractNumId w:val="15"/>
  </w:num>
  <w:num w:numId="19">
    <w:abstractNumId w:val="35"/>
  </w:num>
  <w:num w:numId="20">
    <w:abstractNumId w:val="32"/>
  </w:num>
  <w:num w:numId="21">
    <w:abstractNumId w:val="17"/>
  </w:num>
  <w:num w:numId="22">
    <w:abstractNumId w:val="20"/>
  </w:num>
  <w:num w:numId="23">
    <w:abstractNumId w:val="26"/>
  </w:num>
  <w:num w:numId="24">
    <w:abstractNumId w:val="10"/>
  </w:num>
  <w:num w:numId="25">
    <w:abstractNumId w:val="24"/>
  </w:num>
  <w:num w:numId="26">
    <w:abstractNumId w:val="21"/>
  </w:num>
  <w:num w:numId="27">
    <w:abstractNumId w:val="25"/>
  </w:num>
  <w:num w:numId="28">
    <w:abstractNumId w:val="33"/>
  </w:num>
  <w:num w:numId="29">
    <w:abstractNumId w:val="27"/>
  </w:num>
  <w:num w:numId="30">
    <w:abstractNumId w:val="30"/>
  </w:num>
  <w:num w:numId="31">
    <w:abstractNumId w:val="31"/>
  </w:num>
  <w:num w:numId="32">
    <w:abstractNumId w:val="28"/>
  </w:num>
  <w:num w:numId="33">
    <w:abstractNumId w:val="19"/>
  </w:num>
  <w:num w:numId="34">
    <w:abstractNumId w:val="12"/>
  </w:num>
  <w:num w:numId="35">
    <w:abstractNumId w:val="23"/>
  </w:num>
  <w:num w:numId="3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 Suwook">
    <w15:presenceInfo w15:providerId="Windows Live" w15:userId="b410f9a5935d1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99"/>
    <w:rsid w:val="00014F69"/>
    <w:rsid w:val="000171DB"/>
    <w:rsid w:val="00017CE9"/>
    <w:rsid w:val="00023D9A"/>
    <w:rsid w:val="000331E2"/>
    <w:rsid w:val="000342BE"/>
    <w:rsid w:val="0003582E"/>
    <w:rsid w:val="0003646E"/>
    <w:rsid w:val="00037F9E"/>
    <w:rsid w:val="00043D75"/>
    <w:rsid w:val="00047648"/>
    <w:rsid w:val="00053E14"/>
    <w:rsid w:val="00057000"/>
    <w:rsid w:val="0006267D"/>
    <w:rsid w:val="000640E0"/>
    <w:rsid w:val="00070AEF"/>
    <w:rsid w:val="00073FFA"/>
    <w:rsid w:val="0007768D"/>
    <w:rsid w:val="00077B5D"/>
    <w:rsid w:val="00086D80"/>
    <w:rsid w:val="000874CC"/>
    <w:rsid w:val="000966A8"/>
    <w:rsid w:val="000A0A5C"/>
    <w:rsid w:val="000A5CA2"/>
    <w:rsid w:val="000B6BBC"/>
    <w:rsid w:val="000D7BCF"/>
    <w:rsid w:val="000E3C61"/>
    <w:rsid w:val="000E3E55"/>
    <w:rsid w:val="000E6083"/>
    <w:rsid w:val="000E6125"/>
    <w:rsid w:val="00100BAF"/>
    <w:rsid w:val="00112489"/>
    <w:rsid w:val="00112DB5"/>
    <w:rsid w:val="00113DBE"/>
    <w:rsid w:val="001200A6"/>
    <w:rsid w:val="00121A55"/>
    <w:rsid w:val="001251DA"/>
    <w:rsid w:val="00125432"/>
    <w:rsid w:val="00136DDD"/>
    <w:rsid w:val="001378FC"/>
    <w:rsid w:val="00137F40"/>
    <w:rsid w:val="00144BDF"/>
    <w:rsid w:val="0015582F"/>
    <w:rsid w:val="00155DDC"/>
    <w:rsid w:val="00166974"/>
    <w:rsid w:val="00174B56"/>
    <w:rsid w:val="00182320"/>
    <w:rsid w:val="001871EC"/>
    <w:rsid w:val="001A20C3"/>
    <w:rsid w:val="001A670F"/>
    <w:rsid w:val="001B6A45"/>
    <w:rsid w:val="001C1003"/>
    <w:rsid w:val="001C62B8"/>
    <w:rsid w:val="001D22D8"/>
    <w:rsid w:val="001D30B8"/>
    <w:rsid w:val="001D4296"/>
    <w:rsid w:val="001E7B0E"/>
    <w:rsid w:val="001F141D"/>
    <w:rsid w:val="00200A06"/>
    <w:rsid w:val="00200A98"/>
    <w:rsid w:val="00201AFA"/>
    <w:rsid w:val="002229F1"/>
    <w:rsid w:val="00233F75"/>
    <w:rsid w:val="00253DBE"/>
    <w:rsid w:val="00253DC6"/>
    <w:rsid w:val="002545B1"/>
    <w:rsid w:val="0025489C"/>
    <w:rsid w:val="00261CB1"/>
    <w:rsid w:val="002622FA"/>
    <w:rsid w:val="00263518"/>
    <w:rsid w:val="00264664"/>
    <w:rsid w:val="002759E7"/>
    <w:rsid w:val="00277326"/>
    <w:rsid w:val="002A11C4"/>
    <w:rsid w:val="002A3528"/>
    <w:rsid w:val="002A399B"/>
    <w:rsid w:val="002A666C"/>
    <w:rsid w:val="002C26C0"/>
    <w:rsid w:val="002C2BC5"/>
    <w:rsid w:val="002E0407"/>
    <w:rsid w:val="002E0472"/>
    <w:rsid w:val="002E5855"/>
    <w:rsid w:val="002E79CB"/>
    <w:rsid w:val="002F0471"/>
    <w:rsid w:val="002F1714"/>
    <w:rsid w:val="002F7F55"/>
    <w:rsid w:val="0030745F"/>
    <w:rsid w:val="00314630"/>
    <w:rsid w:val="0032090A"/>
    <w:rsid w:val="00321CDE"/>
    <w:rsid w:val="00322AB2"/>
    <w:rsid w:val="00333E15"/>
    <w:rsid w:val="003352FF"/>
    <w:rsid w:val="00342FE4"/>
    <w:rsid w:val="003469B3"/>
    <w:rsid w:val="00350760"/>
    <w:rsid w:val="00356895"/>
    <w:rsid w:val="003571BC"/>
    <w:rsid w:val="0036090C"/>
    <w:rsid w:val="00364979"/>
    <w:rsid w:val="00374141"/>
    <w:rsid w:val="00385B9C"/>
    <w:rsid w:val="00385FB5"/>
    <w:rsid w:val="0038715D"/>
    <w:rsid w:val="00392E84"/>
    <w:rsid w:val="00394DBF"/>
    <w:rsid w:val="00395173"/>
    <w:rsid w:val="003957A6"/>
    <w:rsid w:val="0039583A"/>
    <w:rsid w:val="00396BFB"/>
    <w:rsid w:val="003A419F"/>
    <w:rsid w:val="003A43EF"/>
    <w:rsid w:val="003B60A2"/>
    <w:rsid w:val="003C7445"/>
    <w:rsid w:val="003D2C37"/>
    <w:rsid w:val="003E39A2"/>
    <w:rsid w:val="003E536A"/>
    <w:rsid w:val="003E57AB"/>
    <w:rsid w:val="003E6AA2"/>
    <w:rsid w:val="003E747F"/>
    <w:rsid w:val="003F2BED"/>
    <w:rsid w:val="003F7298"/>
    <w:rsid w:val="00400B49"/>
    <w:rsid w:val="0041438A"/>
    <w:rsid w:val="00423C3E"/>
    <w:rsid w:val="00433A79"/>
    <w:rsid w:val="00442D8A"/>
    <w:rsid w:val="00443878"/>
    <w:rsid w:val="00446047"/>
    <w:rsid w:val="004539A8"/>
    <w:rsid w:val="004712CA"/>
    <w:rsid w:val="004741C4"/>
    <w:rsid w:val="0047422E"/>
    <w:rsid w:val="00494F2D"/>
    <w:rsid w:val="0049674B"/>
    <w:rsid w:val="004C0673"/>
    <w:rsid w:val="004C4E4E"/>
    <w:rsid w:val="004D6588"/>
    <w:rsid w:val="004D6E8E"/>
    <w:rsid w:val="004F1973"/>
    <w:rsid w:val="004F3816"/>
    <w:rsid w:val="004F40B1"/>
    <w:rsid w:val="004F500A"/>
    <w:rsid w:val="004F5D90"/>
    <w:rsid w:val="004F78C0"/>
    <w:rsid w:val="005126A0"/>
    <w:rsid w:val="00513ADE"/>
    <w:rsid w:val="0052179C"/>
    <w:rsid w:val="00532613"/>
    <w:rsid w:val="00543D41"/>
    <w:rsid w:val="00545472"/>
    <w:rsid w:val="005571A4"/>
    <w:rsid w:val="00566EDA"/>
    <w:rsid w:val="0057081A"/>
    <w:rsid w:val="00572654"/>
    <w:rsid w:val="005868C3"/>
    <w:rsid w:val="005976A1"/>
    <w:rsid w:val="005A34E7"/>
    <w:rsid w:val="005B5629"/>
    <w:rsid w:val="005C0300"/>
    <w:rsid w:val="005C27A2"/>
    <w:rsid w:val="005D4FEB"/>
    <w:rsid w:val="005D5DB7"/>
    <w:rsid w:val="005D6243"/>
    <w:rsid w:val="005D65ED"/>
    <w:rsid w:val="005E0E6C"/>
    <w:rsid w:val="005F4B6A"/>
    <w:rsid w:val="006010F3"/>
    <w:rsid w:val="00605E23"/>
    <w:rsid w:val="00611E6F"/>
    <w:rsid w:val="00613E1F"/>
    <w:rsid w:val="00615A0A"/>
    <w:rsid w:val="006333D4"/>
    <w:rsid w:val="006369B2"/>
    <w:rsid w:val="0063718D"/>
    <w:rsid w:val="006378DC"/>
    <w:rsid w:val="00647525"/>
    <w:rsid w:val="00647A71"/>
    <w:rsid w:val="00651DAA"/>
    <w:rsid w:val="006530A8"/>
    <w:rsid w:val="006570B0"/>
    <w:rsid w:val="0066022F"/>
    <w:rsid w:val="00663EAA"/>
    <w:rsid w:val="006669D3"/>
    <w:rsid w:val="00671AF7"/>
    <w:rsid w:val="006823F3"/>
    <w:rsid w:val="0068420D"/>
    <w:rsid w:val="006873E7"/>
    <w:rsid w:val="0069210B"/>
    <w:rsid w:val="00695DD7"/>
    <w:rsid w:val="00697521"/>
    <w:rsid w:val="006A4055"/>
    <w:rsid w:val="006A7C27"/>
    <w:rsid w:val="006B21E9"/>
    <w:rsid w:val="006B2FE4"/>
    <w:rsid w:val="006B37B0"/>
    <w:rsid w:val="006C017C"/>
    <w:rsid w:val="006C50C1"/>
    <w:rsid w:val="006C5641"/>
    <w:rsid w:val="006D1089"/>
    <w:rsid w:val="006D1B86"/>
    <w:rsid w:val="006D7355"/>
    <w:rsid w:val="006E6304"/>
    <w:rsid w:val="006F4D42"/>
    <w:rsid w:val="006F7DEE"/>
    <w:rsid w:val="00713196"/>
    <w:rsid w:val="007145A4"/>
    <w:rsid w:val="00715CA6"/>
    <w:rsid w:val="00725CC9"/>
    <w:rsid w:val="00731135"/>
    <w:rsid w:val="007324AF"/>
    <w:rsid w:val="00735417"/>
    <w:rsid w:val="007409B4"/>
    <w:rsid w:val="00741974"/>
    <w:rsid w:val="0075525E"/>
    <w:rsid w:val="00755501"/>
    <w:rsid w:val="0075611F"/>
    <w:rsid w:val="00756D3D"/>
    <w:rsid w:val="007710A4"/>
    <w:rsid w:val="007806C2"/>
    <w:rsid w:val="00781FEE"/>
    <w:rsid w:val="007903F8"/>
    <w:rsid w:val="00794F4F"/>
    <w:rsid w:val="007974BE"/>
    <w:rsid w:val="007A0717"/>
    <w:rsid w:val="007A0916"/>
    <w:rsid w:val="007A0DFD"/>
    <w:rsid w:val="007C7122"/>
    <w:rsid w:val="007D3F11"/>
    <w:rsid w:val="007E2803"/>
    <w:rsid w:val="007E2C69"/>
    <w:rsid w:val="007E53E4"/>
    <w:rsid w:val="007E656A"/>
    <w:rsid w:val="007F3CAA"/>
    <w:rsid w:val="007F40B5"/>
    <w:rsid w:val="007F61B9"/>
    <w:rsid w:val="007F664D"/>
    <w:rsid w:val="0080528A"/>
    <w:rsid w:val="0082311B"/>
    <w:rsid w:val="00826C40"/>
    <w:rsid w:val="00831F14"/>
    <w:rsid w:val="00835E5F"/>
    <w:rsid w:val="00837203"/>
    <w:rsid w:val="00837B16"/>
    <w:rsid w:val="00842137"/>
    <w:rsid w:val="00853F5F"/>
    <w:rsid w:val="00856C7A"/>
    <w:rsid w:val="008571F9"/>
    <w:rsid w:val="00857BBC"/>
    <w:rsid w:val="008623ED"/>
    <w:rsid w:val="008718B3"/>
    <w:rsid w:val="00875AA6"/>
    <w:rsid w:val="00880944"/>
    <w:rsid w:val="0089088E"/>
    <w:rsid w:val="00891CA2"/>
    <w:rsid w:val="00892297"/>
    <w:rsid w:val="008964D6"/>
    <w:rsid w:val="008B5123"/>
    <w:rsid w:val="008C2FF8"/>
    <w:rsid w:val="008C7F7D"/>
    <w:rsid w:val="008E0172"/>
    <w:rsid w:val="008E5043"/>
    <w:rsid w:val="008F449E"/>
    <w:rsid w:val="008F44E0"/>
    <w:rsid w:val="009109B8"/>
    <w:rsid w:val="00922EFB"/>
    <w:rsid w:val="00936852"/>
    <w:rsid w:val="0094045D"/>
    <w:rsid w:val="009406B5"/>
    <w:rsid w:val="00942E9C"/>
    <w:rsid w:val="00946166"/>
    <w:rsid w:val="0094657C"/>
    <w:rsid w:val="009626FB"/>
    <w:rsid w:val="00965CBC"/>
    <w:rsid w:val="00971252"/>
    <w:rsid w:val="00975C1C"/>
    <w:rsid w:val="00982E9E"/>
    <w:rsid w:val="00983164"/>
    <w:rsid w:val="009972EF"/>
    <w:rsid w:val="009A62C9"/>
    <w:rsid w:val="009B243C"/>
    <w:rsid w:val="009B3EDA"/>
    <w:rsid w:val="009B5035"/>
    <w:rsid w:val="009C3160"/>
    <w:rsid w:val="009C38A1"/>
    <w:rsid w:val="009C604F"/>
    <w:rsid w:val="009D0B98"/>
    <w:rsid w:val="009D644B"/>
    <w:rsid w:val="009E766E"/>
    <w:rsid w:val="009F1686"/>
    <w:rsid w:val="009F1960"/>
    <w:rsid w:val="009F2EB1"/>
    <w:rsid w:val="009F3012"/>
    <w:rsid w:val="009F3DB0"/>
    <w:rsid w:val="009F4B1A"/>
    <w:rsid w:val="009F715E"/>
    <w:rsid w:val="00A00A99"/>
    <w:rsid w:val="00A01028"/>
    <w:rsid w:val="00A02CBE"/>
    <w:rsid w:val="00A05A6D"/>
    <w:rsid w:val="00A10DBB"/>
    <w:rsid w:val="00A11720"/>
    <w:rsid w:val="00A21247"/>
    <w:rsid w:val="00A31D47"/>
    <w:rsid w:val="00A4013E"/>
    <w:rsid w:val="00A4045F"/>
    <w:rsid w:val="00A427CD"/>
    <w:rsid w:val="00A45FEE"/>
    <w:rsid w:val="00A4600B"/>
    <w:rsid w:val="00A50506"/>
    <w:rsid w:val="00A5085B"/>
    <w:rsid w:val="00A5174A"/>
    <w:rsid w:val="00A51EF0"/>
    <w:rsid w:val="00A56F1A"/>
    <w:rsid w:val="00A67A81"/>
    <w:rsid w:val="00A730A6"/>
    <w:rsid w:val="00A90E28"/>
    <w:rsid w:val="00A94507"/>
    <w:rsid w:val="00A96899"/>
    <w:rsid w:val="00A971A0"/>
    <w:rsid w:val="00AA1186"/>
    <w:rsid w:val="00AA1F22"/>
    <w:rsid w:val="00AB766D"/>
    <w:rsid w:val="00AC6DD2"/>
    <w:rsid w:val="00AF47BE"/>
    <w:rsid w:val="00B034D4"/>
    <w:rsid w:val="00B047FE"/>
    <w:rsid w:val="00B05821"/>
    <w:rsid w:val="00B079B8"/>
    <w:rsid w:val="00B100D6"/>
    <w:rsid w:val="00B12251"/>
    <w:rsid w:val="00B140C7"/>
    <w:rsid w:val="00B164C9"/>
    <w:rsid w:val="00B20558"/>
    <w:rsid w:val="00B236B7"/>
    <w:rsid w:val="00B26C28"/>
    <w:rsid w:val="00B3143F"/>
    <w:rsid w:val="00B4174C"/>
    <w:rsid w:val="00B453F5"/>
    <w:rsid w:val="00B526E3"/>
    <w:rsid w:val="00B61624"/>
    <w:rsid w:val="00B66481"/>
    <w:rsid w:val="00B7189C"/>
    <w:rsid w:val="00B718A5"/>
    <w:rsid w:val="00B74B8C"/>
    <w:rsid w:val="00B76376"/>
    <w:rsid w:val="00B77A10"/>
    <w:rsid w:val="00B92150"/>
    <w:rsid w:val="00BA788A"/>
    <w:rsid w:val="00BB1096"/>
    <w:rsid w:val="00BB4983"/>
    <w:rsid w:val="00BB7597"/>
    <w:rsid w:val="00BC0302"/>
    <w:rsid w:val="00BC094E"/>
    <w:rsid w:val="00BC62E2"/>
    <w:rsid w:val="00BC6660"/>
    <w:rsid w:val="00BD3F54"/>
    <w:rsid w:val="00BF566F"/>
    <w:rsid w:val="00C0364B"/>
    <w:rsid w:val="00C24C14"/>
    <w:rsid w:val="00C42125"/>
    <w:rsid w:val="00C44D78"/>
    <w:rsid w:val="00C62814"/>
    <w:rsid w:val="00C67B25"/>
    <w:rsid w:val="00C746E6"/>
    <w:rsid w:val="00C748F7"/>
    <w:rsid w:val="00C74937"/>
    <w:rsid w:val="00C9582A"/>
    <w:rsid w:val="00CA5F06"/>
    <w:rsid w:val="00CB2599"/>
    <w:rsid w:val="00CB5511"/>
    <w:rsid w:val="00CC386F"/>
    <w:rsid w:val="00CD2139"/>
    <w:rsid w:val="00CD49A5"/>
    <w:rsid w:val="00CE06D4"/>
    <w:rsid w:val="00CE5986"/>
    <w:rsid w:val="00D10941"/>
    <w:rsid w:val="00D26477"/>
    <w:rsid w:val="00D44174"/>
    <w:rsid w:val="00D45DBE"/>
    <w:rsid w:val="00D557AF"/>
    <w:rsid w:val="00D624D2"/>
    <w:rsid w:val="00D647EF"/>
    <w:rsid w:val="00D73137"/>
    <w:rsid w:val="00D977A2"/>
    <w:rsid w:val="00DA1D47"/>
    <w:rsid w:val="00DA54ED"/>
    <w:rsid w:val="00DB0706"/>
    <w:rsid w:val="00DB185A"/>
    <w:rsid w:val="00DD3241"/>
    <w:rsid w:val="00DD50DE"/>
    <w:rsid w:val="00DD565B"/>
    <w:rsid w:val="00DD74A9"/>
    <w:rsid w:val="00DD79AE"/>
    <w:rsid w:val="00DE0A90"/>
    <w:rsid w:val="00DE3062"/>
    <w:rsid w:val="00DF44EC"/>
    <w:rsid w:val="00E00930"/>
    <w:rsid w:val="00E0581D"/>
    <w:rsid w:val="00E10538"/>
    <w:rsid w:val="00E1590B"/>
    <w:rsid w:val="00E204DD"/>
    <w:rsid w:val="00E228B7"/>
    <w:rsid w:val="00E24A10"/>
    <w:rsid w:val="00E353EC"/>
    <w:rsid w:val="00E3599E"/>
    <w:rsid w:val="00E427DF"/>
    <w:rsid w:val="00E440C3"/>
    <w:rsid w:val="00E51F61"/>
    <w:rsid w:val="00E53C24"/>
    <w:rsid w:val="00E54DD2"/>
    <w:rsid w:val="00E56E77"/>
    <w:rsid w:val="00E60412"/>
    <w:rsid w:val="00E67140"/>
    <w:rsid w:val="00E743E2"/>
    <w:rsid w:val="00E849E5"/>
    <w:rsid w:val="00E908DC"/>
    <w:rsid w:val="00EA0BE7"/>
    <w:rsid w:val="00EB444D"/>
    <w:rsid w:val="00EB4BB4"/>
    <w:rsid w:val="00EC3F9D"/>
    <w:rsid w:val="00ED135C"/>
    <w:rsid w:val="00ED1F7F"/>
    <w:rsid w:val="00ED2BDC"/>
    <w:rsid w:val="00EE1A06"/>
    <w:rsid w:val="00EE5C0D"/>
    <w:rsid w:val="00EF4792"/>
    <w:rsid w:val="00F02294"/>
    <w:rsid w:val="00F204AC"/>
    <w:rsid w:val="00F30DE7"/>
    <w:rsid w:val="00F35F57"/>
    <w:rsid w:val="00F37FC6"/>
    <w:rsid w:val="00F455DD"/>
    <w:rsid w:val="00F4572D"/>
    <w:rsid w:val="00F50467"/>
    <w:rsid w:val="00F562A0"/>
    <w:rsid w:val="00F57FA4"/>
    <w:rsid w:val="00F64C61"/>
    <w:rsid w:val="00F675F7"/>
    <w:rsid w:val="00F77532"/>
    <w:rsid w:val="00F77985"/>
    <w:rsid w:val="00FA02CB"/>
    <w:rsid w:val="00FA2177"/>
    <w:rsid w:val="00FA2F2F"/>
    <w:rsid w:val="00FB0783"/>
    <w:rsid w:val="00FB47B9"/>
    <w:rsid w:val="00FB7A8B"/>
    <w:rsid w:val="00FC2485"/>
    <w:rsid w:val="00FD439E"/>
    <w:rsid w:val="00FD76CB"/>
    <w:rsid w:val="00FE152B"/>
    <w:rsid w:val="00FE239E"/>
    <w:rsid w:val="00FF1151"/>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C554F"/>
  <w15:docId w15:val="{DC89DB61-647D-4430-8357-1616780C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65ED"/>
    <w:pPr>
      <w:spacing w:before="120" w:after="0" w:line="240" w:lineRule="auto"/>
    </w:pPr>
    <w:rPr>
      <w:rFonts w:ascii="Times New Roman" w:hAnsi="Times New Roman" w:cs="Times New Roman"/>
      <w:sz w:val="24"/>
      <w:szCs w:val="24"/>
      <w:lang w:val="en-GB" w:eastAsia="ja-JP"/>
    </w:rPr>
  </w:style>
  <w:style w:type="paragraph" w:styleId="1">
    <w:name w:val="heading 1"/>
    <w:basedOn w:val="a"/>
    <w:next w:val="a"/>
    <w:link w:val="1Char"/>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2">
    <w:name w:val="heading 2"/>
    <w:basedOn w:val="1"/>
    <w:next w:val="a"/>
    <w:link w:val="2Char"/>
    <w:rsid w:val="005D65ED"/>
    <w:pPr>
      <w:spacing w:before="240"/>
      <w:outlineLvl w:val="1"/>
    </w:pPr>
  </w:style>
  <w:style w:type="paragraph" w:styleId="3">
    <w:name w:val="heading 3"/>
    <w:basedOn w:val="1"/>
    <w:next w:val="a"/>
    <w:link w:val="3Char"/>
    <w:rsid w:val="005D65ED"/>
    <w:pPr>
      <w:spacing w:before="160"/>
      <w:outlineLvl w:val="2"/>
    </w:pPr>
  </w:style>
  <w:style w:type="paragraph" w:styleId="4">
    <w:name w:val="heading 4"/>
    <w:basedOn w:val="3"/>
    <w:next w:val="a"/>
    <w:link w:val="4Char"/>
    <w:qFormat/>
    <w:rsid w:val="005D65ED"/>
    <w:pPr>
      <w:tabs>
        <w:tab w:val="clear" w:pos="794"/>
        <w:tab w:val="left" w:pos="1021"/>
      </w:tabs>
      <w:ind w:left="1021" w:hanging="1021"/>
      <w:outlineLvl w:val="3"/>
    </w:pPr>
  </w:style>
  <w:style w:type="paragraph" w:styleId="5">
    <w:name w:val="heading 5"/>
    <w:basedOn w:val="4"/>
    <w:next w:val="a"/>
    <w:link w:val="5Char"/>
    <w:qFormat/>
    <w:rsid w:val="005D65ED"/>
    <w:pPr>
      <w:outlineLvl w:val="4"/>
    </w:pPr>
  </w:style>
  <w:style w:type="paragraph" w:styleId="6">
    <w:name w:val="heading 6"/>
    <w:basedOn w:val="4"/>
    <w:next w:val="a"/>
    <w:link w:val="6Char"/>
    <w:rsid w:val="005D65ED"/>
    <w:pPr>
      <w:tabs>
        <w:tab w:val="clear" w:pos="1021"/>
        <w:tab w:val="clear" w:pos="1191"/>
      </w:tabs>
      <w:ind w:left="1588" w:hanging="1588"/>
      <w:outlineLvl w:val="5"/>
    </w:pPr>
  </w:style>
  <w:style w:type="paragraph" w:styleId="7">
    <w:name w:val="heading 7"/>
    <w:basedOn w:val="6"/>
    <w:next w:val="a"/>
    <w:link w:val="7Char"/>
    <w:rsid w:val="005D65ED"/>
    <w:pPr>
      <w:outlineLvl w:val="6"/>
    </w:pPr>
  </w:style>
  <w:style w:type="paragraph" w:styleId="8">
    <w:name w:val="heading 8"/>
    <w:basedOn w:val="6"/>
    <w:next w:val="a"/>
    <w:link w:val="8Char"/>
    <w:rsid w:val="005D65ED"/>
    <w:pPr>
      <w:outlineLvl w:val="7"/>
    </w:pPr>
  </w:style>
  <w:style w:type="paragraph" w:styleId="9">
    <w:name w:val="heading 9"/>
    <w:basedOn w:val="6"/>
    <w:next w:val="a"/>
    <w:link w:val="9Char"/>
    <w:rsid w:val="005D65ED"/>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5D65ED"/>
    <w:rPr>
      <w:rFonts w:ascii="Times New Roman" w:eastAsia="Times New Roman" w:hAnsi="Times New Roman" w:cs="Times New Roman"/>
      <w:b/>
      <w:sz w:val="24"/>
      <w:szCs w:val="20"/>
      <w:lang w:val="en-GB" w:eastAsia="en-US"/>
    </w:rPr>
  </w:style>
  <w:style w:type="character" w:customStyle="1" w:styleId="2Char">
    <w:name w:val="제목 2 Char"/>
    <w:basedOn w:val="a0"/>
    <w:link w:val="2"/>
    <w:rsid w:val="005D65ED"/>
    <w:rPr>
      <w:rFonts w:ascii="Times New Roman" w:eastAsia="Times New Roman" w:hAnsi="Times New Roman" w:cs="Times New Roman"/>
      <w:b/>
      <w:sz w:val="24"/>
      <w:szCs w:val="20"/>
      <w:lang w:val="en-GB" w:eastAsia="en-US"/>
    </w:rPr>
  </w:style>
  <w:style w:type="character" w:customStyle="1" w:styleId="3Char">
    <w:name w:val="제목 3 Char"/>
    <w:basedOn w:val="a0"/>
    <w:link w:val="3"/>
    <w:rsid w:val="005D65ED"/>
    <w:rPr>
      <w:rFonts w:ascii="Times New Roman" w:eastAsia="Times New Roman" w:hAnsi="Times New Roman" w:cs="Times New Roman"/>
      <w:b/>
      <w:sz w:val="24"/>
      <w:szCs w:val="20"/>
      <w:lang w:val="en-GB" w:eastAsia="en-US"/>
    </w:rPr>
  </w:style>
  <w:style w:type="character" w:customStyle="1" w:styleId="4Char">
    <w:name w:val="제목 4 Char"/>
    <w:basedOn w:val="a0"/>
    <w:link w:val="4"/>
    <w:rsid w:val="005D65ED"/>
    <w:rPr>
      <w:rFonts w:ascii="Times New Roman" w:eastAsia="Times New Roman" w:hAnsi="Times New Roman" w:cs="Times New Roman"/>
      <w:b/>
      <w:sz w:val="24"/>
      <w:szCs w:val="20"/>
      <w:lang w:val="en-GB" w:eastAsia="en-US"/>
    </w:rPr>
  </w:style>
  <w:style w:type="character" w:customStyle="1" w:styleId="5Char">
    <w:name w:val="제목 5 Char"/>
    <w:basedOn w:val="a0"/>
    <w:link w:val="5"/>
    <w:rsid w:val="005D65ED"/>
    <w:rPr>
      <w:rFonts w:ascii="Times New Roman" w:eastAsia="Times New Roman" w:hAnsi="Times New Roman" w:cs="Times New Roman"/>
      <w:b/>
      <w:sz w:val="24"/>
      <w:szCs w:val="20"/>
      <w:lang w:val="en-GB" w:eastAsia="en-US"/>
    </w:rPr>
  </w:style>
  <w:style w:type="character" w:customStyle="1" w:styleId="6Char">
    <w:name w:val="제목 6 Char"/>
    <w:basedOn w:val="a0"/>
    <w:link w:val="6"/>
    <w:rsid w:val="005D65ED"/>
    <w:rPr>
      <w:rFonts w:ascii="Times New Roman" w:eastAsia="Times New Roman" w:hAnsi="Times New Roman" w:cs="Times New Roman"/>
      <w:b/>
      <w:sz w:val="24"/>
      <w:szCs w:val="20"/>
      <w:lang w:val="en-GB" w:eastAsia="en-US"/>
    </w:rPr>
  </w:style>
  <w:style w:type="character" w:customStyle="1" w:styleId="7Char">
    <w:name w:val="제목 7 Char"/>
    <w:basedOn w:val="a0"/>
    <w:link w:val="7"/>
    <w:rsid w:val="005D65ED"/>
    <w:rPr>
      <w:rFonts w:ascii="Times New Roman" w:eastAsia="Times New Roman" w:hAnsi="Times New Roman" w:cs="Times New Roman"/>
      <w:b/>
      <w:sz w:val="24"/>
      <w:szCs w:val="20"/>
      <w:lang w:val="en-GB" w:eastAsia="en-US"/>
    </w:rPr>
  </w:style>
  <w:style w:type="character" w:customStyle="1" w:styleId="8Char">
    <w:name w:val="제목 8 Char"/>
    <w:basedOn w:val="a0"/>
    <w:link w:val="8"/>
    <w:rsid w:val="005D65ED"/>
    <w:rPr>
      <w:rFonts w:ascii="Times New Roman" w:eastAsia="Times New Roman" w:hAnsi="Times New Roman" w:cs="Times New Roman"/>
      <w:b/>
      <w:sz w:val="24"/>
      <w:szCs w:val="20"/>
      <w:lang w:val="en-GB" w:eastAsia="en-US"/>
    </w:rPr>
  </w:style>
  <w:style w:type="character" w:customStyle="1" w:styleId="9Char">
    <w:name w:val="제목 9 Char"/>
    <w:basedOn w:val="a0"/>
    <w:link w:val="9"/>
    <w:rsid w:val="005D65ED"/>
    <w:rPr>
      <w:rFonts w:ascii="Times New Roman" w:eastAsia="Times New Roman" w:hAnsi="Times New Roman" w:cs="Times New Roman"/>
      <w:b/>
      <w:sz w:val="24"/>
      <w:szCs w:val="20"/>
      <w:lang w:val="en-GB" w:eastAsia="en-US"/>
    </w:rPr>
  </w:style>
  <w:style w:type="character" w:styleId="a3">
    <w:name w:val="Placeholder Text"/>
    <w:basedOn w:val="a0"/>
    <w:uiPriority w:val="99"/>
    <w:semiHidden/>
    <w:rsid w:val="005D65ED"/>
    <w:rPr>
      <w:rFonts w:ascii="Times New Roman" w:hAnsi="Times New Roman"/>
      <w:color w:val="808080"/>
    </w:rPr>
  </w:style>
  <w:style w:type="paragraph" w:customStyle="1" w:styleId="Docnumber">
    <w:name w:val="Docnumber"/>
    <w:basedOn w:val="a"/>
    <w:link w:val="DocnumberChar"/>
    <w:qFormat/>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a"/>
    <w:next w:val="a"/>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a"/>
    <w:rsid w:val="005D65ED"/>
  </w:style>
  <w:style w:type="paragraph" w:customStyle="1" w:styleId="CorrectionSeparatorBegin">
    <w:name w:val="Correction Separator Begin"/>
    <w:basedOn w:val="a"/>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a"/>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a"/>
    <w:next w:val="a"/>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a"/>
    <w:next w:val="a"/>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a"/>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a"/>
    <w:next w:val="a"/>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a"/>
    <w:next w:val="a"/>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a"/>
    <w:qFormat/>
    <w:rsid w:val="005D65ED"/>
    <w:rPr>
      <w:rFonts w:eastAsiaTheme="minorEastAsia"/>
      <w:b/>
      <w:bCs/>
      <w:lang w:eastAsia="ja-JP"/>
    </w:rPr>
  </w:style>
  <w:style w:type="paragraph" w:customStyle="1" w:styleId="Normalbeforetable">
    <w:name w:val="Normal before table"/>
    <w:basedOn w:val="a"/>
    <w:rsid w:val="005D65ED"/>
    <w:pPr>
      <w:keepNext/>
      <w:spacing w:after="120"/>
    </w:pPr>
    <w:rPr>
      <w:rFonts w:eastAsia="????"/>
      <w:lang w:eastAsia="en-US"/>
    </w:rPr>
  </w:style>
  <w:style w:type="paragraph" w:customStyle="1" w:styleId="RecNo">
    <w:name w:val="Rec_No"/>
    <w:basedOn w:val="a"/>
    <w:next w:val="a"/>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a"/>
    <w:next w:val="a"/>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a"/>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a"/>
    <w:next w:val="a"/>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a"/>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a"/>
    <w:next w:val="a"/>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a"/>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a4">
    <w:name w:val="table of figures"/>
    <w:basedOn w:val="a"/>
    <w:next w:val="a"/>
    <w:uiPriority w:val="99"/>
    <w:rsid w:val="005D65ED"/>
    <w:pPr>
      <w:tabs>
        <w:tab w:val="right" w:leader="dot" w:pos="9639"/>
      </w:tabs>
    </w:pPr>
    <w:rPr>
      <w:rFonts w:eastAsia="MS Mincho"/>
    </w:rPr>
  </w:style>
  <w:style w:type="paragraph" w:styleId="10">
    <w:name w:val="toc 1"/>
    <w:basedOn w:val="a"/>
    <w:uiPriority w:val="39"/>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바탕"/>
      <w:noProof/>
      <w:szCs w:val="20"/>
      <w:lang w:eastAsia="en-US"/>
    </w:rPr>
  </w:style>
  <w:style w:type="paragraph" w:styleId="20">
    <w:name w:val="toc 2"/>
    <w:basedOn w:val="10"/>
    <w:uiPriority w:val="39"/>
    <w:rsid w:val="005D65ED"/>
    <w:pPr>
      <w:tabs>
        <w:tab w:val="clear" w:pos="964"/>
      </w:tabs>
      <w:spacing w:before="80"/>
      <w:ind w:left="1531" w:hanging="851"/>
    </w:pPr>
  </w:style>
  <w:style w:type="paragraph" w:styleId="30">
    <w:name w:val="toc 3"/>
    <w:basedOn w:val="20"/>
    <w:rsid w:val="005D65ED"/>
    <w:pPr>
      <w:ind w:left="2269"/>
    </w:pPr>
  </w:style>
  <w:style w:type="character" w:styleId="a5">
    <w:name w:val="Hyperlink"/>
    <w:basedOn w:val="a0"/>
    <w:uiPriority w:val="99"/>
    <w:rsid w:val="005D65ED"/>
    <w:rPr>
      <w:rFonts w:asciiTheme="majorBidi" w:hAnsiTheme="majorBidi"/>
      <w:color w:val="0000FF"/>
      <w:u w:val="single"/>
    </w:rPr>
  </w:style>
  <w:style w:type="paragraph" w:styleId="a6">
    <w:name w:val="caption"/>
    <w:basedOn w:val="a"/>
    <w:next w:val="a"/>
    <w:link w:val="Char"/>
    <w:uiPriority w:val="35"/>
    <w:unhideWhenUsed/>
    <w:qFormat/>
    <w:rsid w:val="005D65ED"/>
    <w:pPr>
      <w:spacing w:before="0" w:after="200"/>
    </w:pPr>
    <w:rPr>
      <w:i/>
      <w:iCs/>
      <w:color w:val="44546A" w:themeColor="text2"/>
      <w:sz w:val="18"/>
      <w:szCs w:val="18"/>
    </w:rPr>
  </w:style>
  <w:style w:type="character" w:customStyle="1" w:styleId="Char">
    <w:name w:val="캡션 Char"/>
    <w:basedOn w:val="a0"/>
    <w:link w:val="a6"/>
    <w:uiPriority w:val="35"/>
    <w:rsid w:val="007F40B5"/>
    <w:rPr>
      <w:rFonts w:ascii="Times New Roman" w:hAnsi="Times New Roman" w:cs="Times New Roman"/>
      <w:i/>
      <w:iCs/>
      <w:color w:val="44546A" w:themeColor="text2"/>
      <w:sz w:val="18"/>
      <w:szCs w:val="18"/>
      <w:lang w:val="en-GB" w:eastAsia="ja-JP"/>
    </w:rPr>
  </w:style>
  <w:style w:type="paragraph" w:styleId="a7">
    <w:name w:val="header"/>
    <w:basedOn w:val="a"/>
    <w:link w:val="Char0"/>
    <w:unhideWhenUsed/>
    <w:rsid w:val="005D65ED"/>
    <w:pPr>
      <w:tabs>
        <w:tab w:val="center" w:pos="4680"/>
        <w:tab w:val="right" w:pos="9360"/>
      </w:tabs>
      <w:spacing w:before="0"/>
      <w:jc w:val="center"/>
    </w:pPr>
    <w:rPr>
      <w:sz w:val="20"/>
      <w:szCs w:val="20"/>
    </w:rPr>
  </w:style>
  <w:style w:type="character" w:customStyle="1" w:styleId="Char0">
    <w:name w:val="머리글 Char"/>
    <w:basedOn w:val="a0"/>
    <w:link w:val="a7"/>
    <w:rsid w:val="005D65ED"/>
    <w:rPr>
      <w:rFonts w:ascii="Times New Roman" w:hAnsi="Times New Roman" w:cs="Times New Roman"/>
      <w:sz w:val="20"/>
      <w:szCs w:val="20"/>
      <w:lang w:val="en-GB" w:eastAsia="ja-JP"/>
    </w:rPr>
  </w:style>
  <w:style w:type="paragraph" w:styleId="a8">
    <w:name w:val="footer"/>
    <w:basedOn w:val="a"/>
    <w:link w:val="Char1"/>
    <w:uiPriority w:val="99"/>
    <w:unhideWhenUsed/>
    <w:rsid w:val="005D65ED"/>
    <w:pPr>
      <w:tabs>
        <w:tab w:val="center" w:pos="4680"/>
        <w:tab w:val="right" w:pos="9360"/>
      </w:tabs>
      <w:spacing w:before="0"/>
    </w:pPr>
    <w:rPr>
      <w:sz w:val="20"/>
    </w:rPr>
  </w:style>
  <w:style w:type="character" w:customStyle="1" w:styleId="Char1">
    <w:name w:val="바닥글 Char"/>
    <w:basedOn w:val="a0"/>
    <w:link w:val="a8"/>
    <w:uiPriority w:val="99"/>
    <w:rsid w:val="005D65ED"/>
    <w:rPr>
      <w:rFonts w:ascii="Times New Roman" w:hAnsi="Times New Roman" w:cs="Times New Roman"/>
      <w:sz w:val="20"/>
      <w:szCs w:val="24"/>
      <w:lang w:val="en-GB" w:eastAsia="ja-JP"/>
    </w:rPr>
  </w:style>
  <w:style w:type="character" w:styleId="a9">
    <w:name w:val="Emphasis"/>
    <w:basedOn w:val="a0"/>
    <w:uiPriority w:val="20"/>
    <w:rsid w:val="005D65ED"/>
    <w:rPr>
      <w:i/>
      <w:iCs/>
    </w:rPr>
  </w:style>
  <w:style w:type="paragraph" w:styleId="aa">
    <w:name w:val="Quote"/>
    <w:basedOn w:val="a"/>
    <w:next w:val="a"/>
    <w:link w:val="Char2"/>
    <w:uiPriority w:val="29"/>
    <w:rsid w:val="005D65ED"/>
    <w:pPr>
      <w:spacing w:before="200" w:after="160"/>
      <w:ind w:left="864" w:right="864"/>
      <w:jc w:val="center"/>
    </w:pPr>
    <w:rPr>
      <w:i/>
      <w:iCs/>
      <w:color w:val="404040" w:themeColor="text1" w:themeTint="BF"/>
    </w:rPr>
  </w:style>
  <w:style w:type="character" w:customStyle="1" w:styleId="Char2">
    <w:name w:val="인용 Char"/>
    <w:basedOn w:val="a0"/>
    <w:link w:val="aa"/>
    <w:uiPriority w:val="29"/>
    <w:rsid w:val="005D65ED"/>
    <w:rPr>
      <w:rFonts w:ascii="Times New Roman" w:hAnsi="Times New Roman" w:cs="Times New Roman"/>
      <w:i/>
      <w:iCs/>
      <w:color w:val="404040" w:themeColor="text1" w:themeTint="BF"/>
      <w:sz w:val="24"/>
      <w:szCs w:val="24"/>
      <w:lang w:val="en-GB" w:eastAsia="ja-JP"/>
    </w:rPr>
  </w:style>
  <w:style w:type="paragraph" w:styleId="ab">
    <w:name w:val="Balloon Text"/>
    <w:basedOn w:val="a"/>
    <w:link w:val="Char3"/>
    <w:uiPriority w:val="99"/>
    <w:semiHidden/>
    <w:unhideWhenUsed/>
    <w:rsid w:val="006A7C27"/>
    <w:pPr>
      <w:spacing w:before="0"/>
    </w:pPr>
    <w:rPr>
      <w:rFonts w:ascii="Segoe UI" w:hAnsi="Segoe UI" w:cs="Segoe UI"/>
      <w:sz w:val="18"/>
      <w:szCs w:val="18"/>
    </w:rPr>
  </w:style>
  <w:style w:type="character" w:customStyle="1" w:styleId="Char3">
    <w:name w:val="풍선 도움말 텍스트 Char"/>
    <w:basedOn w:val="a0"/>
    <w:link w:val="ab"/>
    <w:uiPriority w:val="99"/>
    <w:semiHidden/>
    <w:rsid w:val="006A7C27"/>
    <w:rPr>
      <w:rFonts w:ascii="Segoe UI" w:hAnsi="Segoe UI" w:cs="Segoe UI"/>
      <w:sz w:val="18"/>
      <w:szCs w:val="18"/>
      <w:lang w:val="en-GB" w:eastAsia="ja-JP"/>
    </w:rPr>
  </w:style>
  <w:style w:type="paragraph" w:customStyle="1" w:styleId="enumlev1">
    <w:name w:val="enumlev1"/>
    <w:basedOn w:val="a"/>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styleId="ac">
    <w:name w:val="List Paragraph"/>
    <w:basedOn w:val="a"/>
    <w:link w:val="Char4"/>
    <w:uiPriority w:val="34"/>
    <w:qFormat/>
    <w:rsid w:val="00174B56"/>
    <w:pPr>
      <w:wordWrap w:val="0"/>
      <w:autoSpaceDE w:val="0"/>
      <w:autoSpaceDN w:val="0"/>
      <w:spacing w:before="0"/>
      <w:ind w:leftChars="400" w:left="800"/>
      <w:jc w:val="both"/>
    </w:pPr>
    <w:rPr>
      <w:rFonts w:ascii="맑은 고딕" w:eastAsia="맑은 고딕" w:hAnsi="맑은 고딕" w:cs="굴림"/>
      <w:sz w:val="20"/>
      <w:szCs w:val="20"/>
      <w:lang w:val="en-US" w:eastAsia="ko-KR"/>
    </w:rPr>
  </w:style>
  <w:style w:type="character" w:customStyle="1" w:styleId="Char4">
    <w:name w:val="목록 단락 Char"/>
    <w:link w:val="ac"/>
    <w:uiPriority w:val="34"/>
    <w:locked/>
    <w:rsid w:val="00174B56"/>
    <w:rPr>
      <w:rFonts w:ascii="맑은 고딕" w:eastAsia="맑은 고딕" w:hAnsi="맑은 고딕" w:cs="굴림"/>
      <w:sz w:val="20"/>
      <w:szCs w:val="20"/>
      <w:lang w:eastAsia="ko-KR"/>
    </w:rPr>
  </w:style>
  <w:style w:type="paragraph" w:styleId="ad">
    <w:name w:val="Document Map"/>
    <w:basedOn w:val="a"/>
    <w:link w:val="Char5"/>
    <w:uiPriority w:val="99"/>
    <w:semiHidden/>
    <w:unhideWhenUsed/>
    <w:rsid w:val="00BD3F54"/>
    <w:rPr>
      <w:rFonts w:ascii="SimSun" w:eastAsia="SimSun"/>
      <w:sz w:val="18"/>
      <w:szCs w:val="18"/>
    </w:rPr>
  </w:style>
  <w:style w:type="character" w:customStyle="1" w:styleId="Char5">
    <w:name w:val="문서 구조 Char"/>
    <w:basedOn w:val="a0"/>
    <w:link w:val="ad"/>
    <w:uiPriority w:val="99"/>
    <w:semiHidden/>
    <w:rsid w:val="00BD3F54"/>
    <w:rPr>
      <w:rFonts w:ascii="SimSun" w:eastAsia="SimSun" w:hAnsi="Times New Roman" w:cs="Times New Roman"/>
      <w:sz w:val="18"/>
      <w:szCs w:val="18"/>
      <w:lang w:val="en-GB" w:eastAsia="ja-JP"/>
    </w:rPr>
  </w:style>
  <w:style w:type="character" w:styleId="ae">
    <w:name w:val="annotation reference"/>
    <w:basedOn w:val="a0"/>
    <w:uiPriority w:val="99"/>
    <w:semiHidden/>
    <w:unhideWhenUsed/>
    <w:rsid w:val="004F5D90"/>
    <w:rPr>
      <w:sz w:val="21"/>
      <w:szCs w:val="21"/>
    </w:rPr>
  </w:style>
  <w:style w:type="paragraph" w:styleId="af">
    <w:name w:val="annotation text"/>
    <w:basedOn w:val="a"/>
    <w:link w:val="Char6"/>
    <w:uiPriority w:val="99"/>
    <w:semiHidden/>
    <w:unhideWhenUsed/>
    <w:rsid w:val="004F5D90"/>
  </w:style>
  <w:style w:type="character" w:customStyle="1" w:styleId="Char6">
    <w:name w:val="메모 텍스트 Char"/>
    <w:basedOn w:val="a0"/>
    <w:link w:val="af"/>
    <w:uiPriority w:val="99"/>
    <w:semiHidden/>
    <w:rsid w:val="004F5D90"/>
    <w:rPr>
      <w:rFonts w:ascii="Times New Roman" w:hAnsi="Times New Roman" w:cs="Times New Roman"/>
      <w:sz w:val="24"/>
      <w:szCs w:val="24"/>
      <w:lang w:val="en-GB" w:eastAsia="ja-JP"/>
    </w:rPr>
  </w:style>
  <w:style w:type="paragraph" w:styleId="af0">
    <w:name w:val="annotation subject"/>
    <w:basedOn w:val="af"/>
    <w:next w:val="af"/>
    <w:link w:val="Char7"/>
    <w:uiPriority w:val="99"/>
    <w:semiHidden/>
    <w:unhideWhenUsed/>
    <w:rsid w:val="004F5D90"/>
    <w:rPr>
      <w:b/>
      <w:bCs/>
    </w:rPr>
  </w:style>
  <w:style w:type="character" w:customStyle="1" w:styleId="Char7">
    <w:name w:val="메모 주제 Char"/>
    <w:basedOn w:val="Char6"/>
    <w:link w:val="af0"/>
    <w:uiPriority w:val="99"/>
    <w:semiHidden/>
    <w:rsid w:val="004F5D90"/>
    <w:rPr>
      <w:rFonts w:ascii="Times New Roman" w:hAnsi="Times New Roman" w:cs="Times New Roman"/>
      <w:b/>
      <w:bCs/>
      <w:sz w:val="24"/>
      <w:szCs w:val="24"/>
      <w:lang w:val="en-GB" w:eastAsia="ja-JP"/>
    </w:rPr>
  </w:style>
  <w:style w:type="paragraph" w:styleId="af1">
    <w:name w:val="Revision"/>
    <w:hidden/>
    <w:uiPriority w:val="99"/>
    <w:semiHidden/>
    <w:rsid w:val="00EC3F9D"/>
    <w:pPr>
      <w:spacing w:after="0" w:line="240" w:lineRule="auto"/>
    </w:pPr>
    <w:rPr>
      <w:rFonts w:ascii="Times New Roman" w:hAnsi="Times New Roman" w:cs="Times New Roman"/>
      <w:sz w:val="24"/>
      <w:szCs w:val="24"/>
      <w:lang w:val="en-GB" w:eastAsia="ja-JP"/>
    </w:rPr>
  </w:style>
  <w:style w:type="table" w:styleId="af2">
    <w:name w:val="Table Grid"/>
    <w:basedOn w:val="a1"/>
    <w:uiPriority w:val="39"/>
    <w:rsid w:val="00BF566F"/>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 구분선1"/>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표 구분선2"/>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표 구분선3"/>
    <w:basedOn w:val="a1"/>
    <w:next w:val="af2"/>
    <w:rsid w:val="002E0472"/>
    <w:pPr>
      <w:spacing w:after="0" w:line="240" w:lineRule="auto"/>
    </w:pPr>
    <w:rPr>
      <w:rFonts w:ascii="Times New Roman" w:eastAsia="바탕"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Plain Text"/>
    <w:basedOn w:val="a"/>
    <w:link w:val="Char8"/>
    <w:uiPriority w:val="99"/>
    <w:unhideWhenUsed/>
    <w:rsid w:val="000331E2"/>
    <w:pPr>
      <w:spacing w:before="0"/>
    </w:pPr>
    <w:rPr>
      <w:rFonts w:ascii="Calibri" w:eastAsia="Calibri" w:hAnsi="Calibri" w:cs="Consolas"/>
      <w:sz w:val="22"/>
      <w:szCs w:val="21"/>
      <w:lang w:val="en-US" w:eastAsia="en-US"/>
    </w:rPr>
  </w:style>
  <w:style w:type="character" w:customStyle="1" w:styleId="Char8">
    <w:name w:val="글자만 Char"/>
    <w:basedOn w:val="a0"/>
    <w:link w:val="af3"/>
    <w:uiPriority w:val="99"/>
    <w:rsid w:val="000331E2"/>
    <w:rPr>
      <w:rFonts w:ascii="Calibri" w:eastAsia="Calibri" w:hAnsi="Calibri" w:cs="Consolas"/>
      <w:szCs w:val="21"/>
      <w:lang w:eastAsia="en-US"/>
    </w:rPr>
  </w:style>
  <w:style w:type="paragraph" w:customStyle="1" w:styleId="toc0">
    <w:name w:val="toc 0"/>
    <w:basedOn w:val="a"/>
    <w:next w:val="10"/>
    <w:rsid w:val="007F40B5"/>
    <w:pPr>
      <w:tabs>
        <w:tab w:val="right" w:pos="9639"/>
      </w:tabs>
    </w:pPr>
    <w:rPr>
      <w:b/>
    </w:rPr>
  </w:style>
  <w:style w:type="character" w:styleId="af4">
    <w:name w:val="Unresolved Mention"/>
    <w:basedOn w:val="a0"/>
    <w:uiPriority w:val="99"/>
    <w:semiHidden/>
    <w:unhideWhenUsed/>
    <w:rsid w:val="00B92150"/>
    <w:rPr>
      <w:color w:val="605E5C"/>
      <w:shd w:val="clear" w:color="auto" w:fill="E1DFDD"/>
    </w:rPr>
  </w:style>
  <w:style w:type="paragraph" w:customStyle="1" w:styleId="mainText">
    <w:name w:val="mainText"/>
    <w:basedOn w:val="a"/>
    <w:link w:val="mainTextChar"/>
    <w:qFormat/>
    <w:rsid w:val="003E536A"/>
    <w:pPr>
      <w:jc w:val="both"/>
    </w:pPr>
    <w:rPr>
      <w:rFonts w:eastAsia="MS Mincho"/>
      <w:lang w:eastAsia="zh-CN"/>
    </w:rPr>
  </w:style>
  <w:style w:type="paragraph" w:customStyle="1" w:styleId="Notetext">
    <w:name w:val="Note text"/>
    <w:basedOn w:val="a"/>
    <w:link w:val="NotetextChar"/>
    <w:qFormat/>
    <w:rsid w:val="00B77A10"/>
    <w:pPr>
      <w:jc w:val="both"/>
    </w:pPr>
    <w:rPr>
      <w:rFonts w:eastAsia="맑은 고딕"/>
      <w:sz w:val="22"/>
      <w:szCs w:val="22"/>
      <w:lang w:eastAsia="ko-KR"/>
    </w:rPr>
  </w:style>
  <w:style w:type="character" w:customStyle="1" w:styleId="mainTextChar">
    <w:name w:val="mainText Char"/>
    <w:basedOn w:val="a0"/>
    <w:link w:val="mainText"/>
    <w:rsid w:val="003E536A"/>
    <w:rPr>
      <w:rFonts w:ascii="Times New Roman" w:eastAsia="MS Mincho" w:hAnsi="Times New Roman" w:cs="Times New Roman"/>
      <w:sz w:val="24"/>
      <w:szCs w:val="24"/>
      <w:lang w:val="en-GB"/>
    </w:rPr>
  </w:style>
  <w:style w:type="character" w:customStyle="1" w:styleId="NotetextChar">
    <w:name w:val="Note text Char"/>
    <w:basedOn w:val="a0"/>
    <w:link w:val="Notetext"/>
    <w:rsid w:val="00B77A10"/>
    <w:rPr>
      <w:rFonts w:ascii="Times New Roman" w:eastAsia="맑은 고딕" w:hAnsi="Times New Roman" w:cs="Times New Roman"/>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nhis.or.k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AF56884B97421790C7483F9B5C9B76"/>
        <w:category>
          <w:name w:val="일반"/>
          <w:gallery w:val="placeholder"/>
        </w:category>
        <w:types>
          <w:type w:val="bbPlcHdr"/>
        </w:types>
        <w:behaviors>
          <w:behavior w:val="content"/>
        </w:behaviors>
        <w:guid w:val="{413FA3D6-340D-493F-A6CC-35CF608A2D35}"/>
      </w:docPartPr>
      <w:docPartBody>
        <w:p w:rsidR="004C3974" w:rsidRDefault="00BC00CB" w:rsidP="00BC00CB">
          <w:pPr>
            <w:pStyle w:val="12AF56884B97421790C7483F9B5C9B76"/>
          </w:pPr>
          <w:r w:rsidRPr="009963AC">
            <w:rPr>
              <w:rStyle w:val="a3"/>
            </w:rPr>
            <w:t>[Choose a purpose from the dropdown list]</w:t>
          </w:r>
        </w:p>
      </w:docPartBody>
    </w:docPart>
    <w:docPart>
      <w:docPartPr>
        <w:name w:val="3B838A52D4D044D497CBFE6BF956FCF8"/>
        <w:category>
          <w:name w:val="일반"/>
          <w:gallery w:val="placeholder"/>
        </w:category>
        <w:types>
          <w:type w:val="bbPlcHdr"/>
        </w:types>
        <w:behaviors>
          <w:behavior w:val="content"/>
        </w:behaviors>
        <w:guid w:val="{FA42D7B1-364E-4352-9841-7E38A68BD8C9}"/>
      </w:docPartPr>
      <w:docPartBody>
        <w:p w:rsidR="000C2679" w:rsidRDefault="00D36E97" w:rsidP="00D36E97">
          <w:pPr>
            <w:pStyle w:val="3B838A52D4D044D497CBFE6BF956FCF8"/>
          </w:pPr>
          <w:r w:rsidRPr="00D45095">
            <w:rPr>
              <w:rStyle w:val="a3"/>
            </w:rPr>
            <w:t>[</w:t>
          </w:r>
          <w:r>
            <w:rPr>
              <w:rStyle w:val="a3"/>
            </w:rPr>
            <w:t>Insert t</w:t>
          </w:r>
          <w:r w:rsidRPr="00D45095">
            <w:rPr>
              <w:rStyle w:val="a3"/>
            </w:rPr>
            <w:t>itle]</w:t>
          </w:r>
        </w:p>
      </w:docPartBody>
    </w:docPart>
    <w:docPart>
      <w:docPartPr>
        <w:name w:val="52CA3B2C37D24E789178535EBBCD8686"/>
        <w:category>
          <w:name w:val="일반"/>
          <w:gallery w:val="placeholder"/>
        </w:category>
        <w:types>
          <w:type w:val="bbPlcHdr"/>
        </w:types>
        <w:behaviors>
          <w:behavior w:val="content"/>
        </w:behaviors>
        <w:guid w:val="{9311731B-B437-4F6B-A6DF-5799A9E53047}"/>
      </w:docPartPr>
      <w:docPartBody>
        <w:p w:rsidR="000C2679" w:rsidRDefault="00D36E97" w:rsidP="00D36E97">
          <w:pPr>
            <w:pStyle w:val="52CA3B2C37D24E789178535EBBCD8686"/>
          </w:pPr>
          <w:r w:rsidRPr="001229A4">
            <w:rPr>
              <w:rStyle w:val="a3"/>
            </w:rPr>
            <w:t>Click here to enter text.</w:t>
          </w:r>
        </w:p>
      </w:docPartBody>
    </w:docPart>
    <w:docPart>
      <w:docPartPr>
        <w:name w:val="D6BBFAEE00784D4889C85FB2516E08BA"/>
        <w:category>
          <w:name w:val="일반"/>
          <w:gallery w:val="placeholder"/>
        </w:category>
        <w:types>
          <w:type w:val="bbPlcHdr"/>
        </w:types>
        <w:behaviors>
          <w:behavior w:val="content"/>
        </w:behaviors>
        <w:guid w:val="{E82B6ECE-625D-4952-B255-C790BC9392F2}"/>
      </w:docPartPr>
      <w:docPartBody>
        <w:p w:rsidR="000C2679" w:rsidRDefault="00D36E97" w:rsidP="00D36E97">
          <w:pPr>
            <w:pStyle w:val="D6BBFAEE00784D4889C85FB2516E08BA"/>
          </w:pPr>
          <w:r w:rsidRPr="001229A4">
            <w:rPr>
              <w:rStyle w:val="a3"/>
            </w:rPr>
            <w:t>Click here to enter text.</w:t>
          </w:r>
        </w:p>
      </w:docPartBody>
    </w:docPart>
    <w:docPart>
      <w:docPartPr>
        <w:name w:val="6BD2B546AE6640738979224DB45EF249"/>
        <w:category>
          <w:name w:val="일반"/>
          <w:gallery w:val="placeholder"/>
        </w:category>
        <w:types>
          <w:type w:val="bbPlcHdr"/>
        </w:types>
        <w:behaviors>
          <w:behavior w:val="content"/>
        </w:behaviors>
        <w:guid w:val="{179DA648-2F12-4D0F-A1FA-88B4D7B2EE49}"/>
      </w:docPartPr>
      <w:docPartBody>
        <w:p w:rsidR="000C2679" w:rsidRDefault="00D36E97" w:rsidP="00D36E97">
          <w:pPr>
            <w:pStyle w:val="6BD2B546AE6640738979224DB45EF249"/>
          </w:pPr>
          <w:r w:rsidRPr="00136DDD">
            <w:rPr>
              <w:rStyle w:val="a3"/>
            </w:rPr>
            <w:t>Insert keywords separated by semicolon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MS Gothic"/>
    <w:panose1 w:val="00000000000000000000"/>
    <w:charset w:val="80"/>
    <w:family w:val="auto"/>
    <w:notTrueType/>
    <w:pitch w:val="variable"/>
    <w:sig w:usb0="00000001"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바탕체">
    <w:panose1 w:val="02030609000101010101"/>
    <w:charset w:val="81"/>
    <w:family w:val="roma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399B"/>
    <w:rsid w:val="000C2679"/>
    <w:rsid w:val="001A06A6"/>
    <w:rsid w:val="00291E9D"/>
    <w:rsid w:val="004C3974"/>
    <w:rsid w:val="004D18B5"/>
    <w:rsid w:val="0068665D"/>
    <w:rsid w:val="007B2D4C"/>
    <w:rsid w:val="00914F16"/>
    <w:rsid w:val="00A00E95"/>
    <w:rsid w:val="00AD0DF0"/>
    <w:rsid w:val="00B20657"/>
    <w:rsid w:val="00BC00CB"/>
    <w:rsid w:val="00D36E97"/>
    <w:rsid w:val="00FE399B"/>
    <w:rsid w:val="00FF26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D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0DF0"/>
    <w:rPr>
      <w:rFonts w:ascii="Times New Roman" w:hAnsi="Times New Roman"/>
      <w:color w:val="808080"/>
    </w:rPr>
  </w:style>
  <w:style w:type="paragraph" w:customStyle="1" w:styleId="6BCFF663A1A4478B85DABE16B089F8C2">
    <w:name w:val="6BCFF663A1A4478B85DABE16B089F8C2"/>
    <w:rsid w:val="007B2D4C"/>
  </w:style>
  <w:style w:type="paragraph" w:customStyle="1" w:styleId="F904D09AA5EE4A4489EE8DDBCD385FC6">
    <w:name w:val="F904D09AA5EE4A4489EE8DDBCD385FC6"/>
    <w:rsid w:val="007B2D4C"/>
  </w:style>
  <w:style w:type="paragraph" w:customStyle="1" w:styleId="6D0FDD57E00E4FF994426B513F9C0CB9">
    <w:name w:val="6D0FDD57E00E4FF994426B513F9C0CB9"/>
    <w:rsid w:val="007B2D4C"/>
  </w:style>
  <w:style w:type="paragraph" w:customStyle="1" w:styleId="9AB9E910FA0242D182C7C7D98CE5BDFA">
    <w:name w:val="9AB9E910FA0242D182C7C7D98CE5BDFA"/>
    <w:rsid w:val="007B2D4C"/>
  </w:style>
  <w:style w:type="paragraph" w:customStyle="1" w:styleId="1778BD6C5D084ED7B76BC2C96783115B">
    <w:name w:val="1778BD6C5D084ED7B76BC2C96783115B"/>
    <w:rsid w:val="007B2D4C"/>
  </w:style>
  <w:style w:type="paragraph" w:customStyle="1" w:styleId="2B4D4A15154A4F56A35A8A063E907690">
    <w:name w:val="2B4D4A15154A4F56A35A8A063E907690"/>
    <w:rsid w:val="007B2D4C"/>
  </w:style>
  <w:style w:type="paragraph" w:customStyle="1" w:styleId="A91B5E6354D743CBB3191FC91212D428">
    <w:name w:val="A91B5E6354D743CBB3191FC91212D428"/>
    <w:rsid w:val="007B2D4C"/>
  </w:style>
  <w:style w:type="paragraph" w:customStyle="1" w:styleId="437903216CDF42D8AFCFCB5DAA1ABCBD">
    <w:name w:val="437903216CDF42D8AFCFCB5DAA1ABCBD"/>
    <w:rsid w:val="007B2D4C"/>
  </w:style>
  <w:style w:type="paragraph" w:customStyle="1" w:styleId="C259800AD439456F86001229E9F6B8CD">
    <w:name w:val="C259800AD439456F86001229E9F6B8CD"/>
    <w:rsid w:val="007B2D4C"/>
  </w:style>
  <w:style w:type="paragraph" w:customStyle="1" w:styleId="492BE26494BC4227B909FEB578E10484">
    <w:name w:val="492BE26494BC4227B909FEB578E10484"/>
    <w:rsid w:val="007B2D4C"/>
  </w:style>
  <w:style w:type="paragraph" w:customStyle="1" w:styleId="C01A83C7F6D54258991EFF100EE66209">
    <w:name w:val="C01A83C7F6D54258991EFF100EE66209"/>
    <w:rsid w:val="007B2D4C"/>
    <w:pPr>
      <w:widowControl w:val="0"/>
      <w:spacing w:after="0" w:line="240" w:lineRule="auto"/>
      <w:jc w:val="both"/>
    </w:pPr>
    <w:rPr>
      <w:kern w:val="2"/>
      <w:sz w:val="21"/>
      <w:lang w:eastAsia="zh-CN"/>
    </w:rPr>
  </w:style>
  <w:style w:type="paragraph" w:customStyle="1" w:styleId="1870E76E795C448A9A08CD8D72ADD7E4">
    <w:name w:val="1870E76E795C448A9A08CD8D72ADD7E4"/>
    <w:rsid w:val="007B2D4C"/>
    <w:pPr>
      <w:widowControl w:val="0"/>
      <w:spacing w:after="0" w:line="240" w:lineRule="auto"/>
      <w:jc w:val="both"/>
    </w:pPr>
    <w:rPr>
      <w:kern w:val="2"/>
      <w:sz w:val="21"/>
      <w:lang w:eastAsia="zh-CN"/>
    </w:rPr>
  </w:style>
  <w:style w:type="paragraph" w:customStyle="1" w:styleId="73BC79FC9EBC46A3B2E5DEBFE432DF34">
    <w:name w:val="73BC79FC9EBC46A3B2E5DEBFE432DF34"/>
    <w:rsid w:val="007B2D4C"/>
    <w:pPr>
      <w:widowControl w:val="0"/>
      <w:spacing w:after="0" w:line="240" w:lineRule="auto"/>
      <w:jc w:val="both"/>
    </w:pPr>
    <w:rPr>
      <w:kern w:val="2"/>
      <w:sz w:val="21"/>
      <w:lang w:eastAsia="zh-CN"/>
    </w:rPr>
  </w:style>
  <w:style w:type="paragraph" w:customStyle="1" w:styleId="6E622EC227B6434CB385713A5AE46FFD">
    <w:name w:val="6E622EC227B6434CB385713A5AE46FFD"/>
    <w:rsid w:val="007B2D4C"/>
    <w:pPr>
      <w:widowControl w:val="0"/>
      <w:spacing w:after="0" w:line="240" w:lineRule="auto"/>
      <w:jc w:val="both"/>
    </w:pPr>
    <w:rPr>
      <w:kern w:val="2"/>
      <w:sz w:val="21"/>
      <w:lang w:eastAsia="zh-CN"/>
    </w:rPr>
  </w:style>
  <w:style w:type="paragraph" w:customStyle="1" w:styleId="767D8DCF722247859A85CEFC8DE51B3E">
    <w:name w:val="767D8DCF722247859A85CEFC8DE51B3E"/>
    <w:rsid w:val="007B2D4C"/>
    <w:pPr>
      <w:widowControl w:val="0"/>
      <w:spacing w:after="0" w:line="240" w:lineRule="auto"/>
      <w:jc w:val="both"/>
    </w:pPr>
    <w:rPr>
      <w:kern w:val="2"/>
      <w:sz w:val="21"/>
      <w:lang w:eastAsia="zh-CN"/>
    </w:rPr>
  </w:style>
  <w:style w:type="paragraph" w:customStyle="1" w:styleId="7A242DA6D6374D9B9CD059C1F3E8A2FF">
    <w:name w:val="7A242DA6D6374D9B9CD059C1F3E8A2FF"/>
    <w:rsid w:val="007B2D4C"/>
    <w:pPr>
      <w:widowControl w:val="0"/>
      <w:spacing w:after="0" w:line="240" w:lineRule="auto"/>
      <w:jc w:val="both"/>
    </w:pPr>
    <w:rPr>
      <w:kern w:val="2"/>
      <w:sz w:val="21"/>
      <w:lang w:eastAsia="zh-CN"/>
    </w:rPr>
  </w:style>
  <w:style w:type="paragraph" w:customStyle="1" w:styleId="009C11F72D9D4497B46C011CE722686F">
    <w:name w:val="009C11F72D9D4497B46C011CE722686F"/>
    <w:rsid w:val="007B2D4C"/>
    <w:pPr>
      <w:widowControl w:val="0"/>
      <w:spacing w:after="0" w:line="240" w:lineRule="auto"/>
      <w:jc w:val="both"/>
    </w:pPr>
    <w:rPr>
      <w:kern w:val="2"/>
      <w:sz w:val="21"/>
      <w:lang w:eastAsia="zh-CN"/>
    </w:rPr>
  </w:style>
  <w:style w:type="paragraph" w:customStyle="1" w:styleId="05F13AE04E89434A8E470E1F62E17257">
    <w:name w:val="05F13AE04E89434A8E470E1F62E17257"/>
    <w:rsid w:val="007B2D4C"/>
    <w:pPr>
      <w:widowControl w:val="0"/>
      <w:spacing w:after="0" w:line="240" w:lineRule="auto"/>
      <w:jc w:val="both"/>
    </w:pPr>
    <w:rPr>
      <w:kern w:val="2"/>
      <w:sz w:val="21"/>
      <w:lang w:eastAsia="zh-CN"/>
    </w:rPr>
  </w:style>
  <w:style w:type="paragraph" w:customStyle="1" w:styleId="7FC7A046E90149F19DDF015BDFF0D433">
    <w:name w:val="7FC7A046E90149F19DDF015BDFF0D433"/>
    <w:rsid w:val="007B2D4C"/>
    <w:pPr>
      <w:widowControl w:val="0"/>
      <w:spacing w:after="0" w:line="240" w:lineRule="auto"/>
      <w:jc w:val="both"/>
    </w:pPr>
    <w:rPr>
      <w:kern w:val="2"/>
      <w:sz w:val="21"/>
      <w:lang w:eastAsia="zh-CN"/>
    </w:rPr>
  </w:style>
  <w:style w:type="paragraph" w:customStyle="1" w:styleId="EF2CC5C62A114900AF0CFB6AB22A1D14">
    <w:name w:val="EF2CC5C62A114900AF0CFB6AB22A1D14"/>
    <w:rsid w:val="00BC00CB"/>
    <w:pPr>
      <w:widowControl w:val="0"/>
      <w:wordWrap w:val="0"/>
      <w:autoSpaceDE w:val="0"/>
      <w:autoSpaceDN w:val="0"/>
      <w:jc w:val="both"/>
    </w:pPr>
    <w:rPr>
      <w:kern w:val="2"/>
      <w:sz w:val="20"/>
      <w:lang w:eastAsia="ko-KR"/>
    </w:rPr>
  </w:style>
  <w:style w:type="paragraph" w:customStyle="1" w:styleId="5D94CA94F56E41FFA183B3A69DC04D72">
    <w:name w:val="5D94CA94F56E41FFA183B3A69DC04D72"/>
    <w:rsid w:val="00BC00CB"/>
    <w:pPr>
      <w:widowControl w:val="0"/>
      <w:wordWrap w:val="0"/>
      <w:autoSpaceDE w:val="0"/>
      <w:autoSpaceDN w:val="0"/>
      <w:jc w:val="both"/>
    </w:pPr>
    <w:rPr>
      <w:kern w:val="2"/>
      <w:sz w:val="20"/>
      <w:lang w:eastAsia="ko-KR"/>
    </w:rPr>
  </w:style>
  <w:style w:type="paragraph" w:customStyle="1" w:styleId="12AF56884B97421790C7483F9B5C9B76">
    <w:name w:val="12AF56884B97421790C7483F9B5C9B76"/>
    <w:rsid w:val="00BC00CB"/>
    <w:pPr>
      <w:widowControl w:val="0"/>
      <w:wordWrap w:val="0"/>
      <w:autoSpaceDE w:val="0"/>
      <w:autoSpaceDN w:val="0"/>
      <w:jc w:val="both"/>
    </w:pPr>
    <w:rPr>
      <w:kern w:val="2"/>
      <w:sz w:val="20"/>
      <w:lang w:eastAsia="ko-KR"/>
    </w:rPr>
  </w:style>
  <w:style w:type="paragraph" w:customStyle="1" w:styleId="294569F2164C4B4691650DB7C09EF8FC">
    <w:name w:val="294569F2164C4B4691650DB7C09EF8FC"/>
    <w:rsid w:val="00BC00CB"/>
    <w:pPr>
      <w:widowControl w:val="0"/>
      <w:wordWrap w:val="0"/>
      <w:autoSpaceDE w:val="0"/>
      <w:autoSpaceDN w:val="0"/>
      <w:jc w:val="both"/>
    </w:pPr>
    <w:rPr>
      <w:kern w:val="2"/>
      <w:sz w:val="20"/>
      <w:lang w:eastAsia="ko-KR"/>
    </w:rPr>
  </w:style>
  <w:style w:type="paragraph" w:customStyle="1" w:styleId="76706323E0074FB2857801E96FBB626C">
    <w:name w:val="76706323E0074FB2857801E96FBB626C"/>
    <w:rsid w:val="00BC00CB"/>
    <w:pPr>
      <w:widowControl w:val="0"/>
      <w:wordWrap w:val="0"/>
      <w:autoSpaceDE w:val="0"/>
      <w:autoSpaceDN w:val="0"/>
      <w:jc w:val="both"/>
    </w:pPr>
    <w:rPr>
      <w:kern w:val="2"/>
      <w:sz w:val="20"/>
      <w:lang w:eastAsia="ko-KR"/>
    </w:rPr>
  </w:style>
  <w:style w:type="paragraph" w:customStyle="1" w:styleId="3B838A52D4D044D497CBFE6BF956FCF8">
    <w:name w:val="3B838A52D4D044D497CBFE6BF956FCF8"/>
    <w:rsid w:val="00D36E97"/>
    <w:pPr>
      <w:widowControl w:val="0"/>
      <w:wordWrap w:val="0"/>
      <w:autoSpaceDE w:val="0"/>
      <w:autoSpaceDN w:val="0"/>
      <w:jc w:val="both"/>
    </w:pPr>
    <w:rPr>
      <w:kern w:val="2"/>
      <w:sz w:val="20"/>
      <w:lang w:eastAsia="ko-KR"/>
    </w:rPr>
  </w:style>
  <w:style w:type="paragraph" w:customStyle="1" w:styleId="BC3D9C7744134ADEA6AE0ADC37F7653B">
    <w:name w:val="BC3D9C7744134ADEA6AE0ADC37F7653B"/>
    <w:rsid w:val="00D36E97"/>
    <w:pPr>
      <w:widowControl w:val="0"/>
      <w:wordWrap w:val="0"/>
      <w:autoSpaceDE w:val="0"/>
      <w:autoSpaceDN w:val="0"/>
      <w:jc w:val="both"/>
    </w:pPr>
    <w:rPr>
      <w:kern w:val="2"/>
      <w:sz w:val="20"/>
      <w:lang w:eastAsia="ko-KR"/>
    </w:rPr>
  </w:style>
  <w:style w:type="paragraph" w:customStyle="1" w:styleId="29011088191E4FEA9039BE63A8F3A349">
    <w:name w:val="29011088191E4FEA9039BE63A8F3A349"/>
    <w:rsid w:val="00D36E97"/>
    <w:pPr>
      <w:widowControl w:val="0"/>
      <w:wordWrap w:val="0"/>
      <w:autoSpaceDE w:val="0"/>
      <w:autoSpaceDN w:val="0"/>
      <w:jc w:val="both"/>
    </w:pPr>
    <w:rPr>
      <w:kern w:val="2"/>
      <w:sz w:val="20"/>
      <w:lang w:eastAsia="ko-KR"/>
    </w:rPr>
  </w:style>
  <w:style w:type="paragraph" w:customStyle="1" w:styleId="B0A80A2B250948CE88EB0BA58C2A6D1C">
    <w:name w:val="B0A80A2B250948CE88EB0BA58C2A6D1C"/>
    <w:rsid w:val="00D36E97"/>
    <w:pPr>
      <w:widowControl w:val="0"/>
      <w:wordWrap w:val="0"/>
      <w:autoSpaceDE w:val="0"/>
      <w:autoSpaceDN w:val="0"/>
      <w:jc w:val="both"/>
    </w:pPr>
    <w:rPr>
      <w:kern w:val="2"/>
      <w:sz w:val="20"/>
      <w:lang w:eastAsia="ko-KR"/>
    </w:rPr>
  </w:style>
  <w:style w:type="paragraph" w:customStyle="1" w:styleId="52CA3B2C37D24E789178535EBBCD8686">
    <w:name w:val="52CA3B2C37D24E789178535EBBCD8686"/>
    <w:rsid w:val="00D36E97"/>
    <w:pPr>
      <w:widowControl w:val="0"/>
      <w:wordWrap w:val="0"/>
      <w:autoSpaceDE w:val="0"/>
      <w:autoSpaceDN w:val="0"/>
      <w:jc w:val="both"/>
    </w:pPr>
    <w:rPr>
      <w:kern w:val="2"/>
      <w:sz w:val="20"/>
      <w:lang w:eastAsia="ko-KR"/>
    </w:rPr>
  </w:style>
  <w:style w:type="paragraph" w:customStyle="1" w:styleId="D6BBFAEE00784D4889C85FB2516E08BA">
    <w:name w:val="D6BBFAEE00784D4889C85FB2516E08BA"/>
    <w:rsid w:val="00D36E97"/>
    <w:pPr>
      <w:widowControl w:val="0"/>
      <w:wordWrap w:val="0"/>
      <w:autoSpaceDE w:val="0"/>
      <w:autoSpaceDN w:val="0"/>
      <w:jc w:val="both"/>
    </w:pPr>
    <w:rPr>
      <w:kern w:val="2"/>
      <w:sz w:val="20"/>
      <w:lang w:eastAsia="ko-KR"/>
    </w:rPr>
  </w:style>
  <w:style w:type="paragraph" w:customStyle="1" w:styleId="0661B3C50DA4463C9EFAD274862B4F69">
    <w:name w:val="0661B3C50DA4463C9EFAD274862B4F69"/>
    <w:rsid w:val="00D36E97"/>
    <w:pPr>
      <w:widowControl w:val="0"/>
      <w:wordWrap w:val="0"/>
      <w:autoSpaceDE w:val="0"/>
      <w:autoSpaceDN w:val="0"/>
      <w:jc w:val="both"/>
    </w:pPr>
    <w:rPr>
      <w:kern w:val="2"/>
      <w:sz w:val="20"/>
      <w:lang w:eastAsia="ko-KR"/>
    </w:rPr>
  </w:style>
  <w:style w:type="paragraph" w:customStyle="1" w:styleId="71E37DFBFC6341DEB1540C5D1F5D066A">
    <w:name w:val="71E37DFBFC6341DEB1540C5D1F5D066A"/>
    <w:rsid w:val="00D36E97"/>
    <w:pPr>
      <w:widowControl w:val="0"/>
      <w:wordWrap w:val="0"/>
      <w:autoSpaceDE w:val="0"/>
      <w:autoSpaceDN w:val="0"/>
      <w:jc w:val="both"/>
    </w:pPr>
    <w:rPr>
      <w:kern w:val="2"/>
      <w:sz w:val="20"/>
      <w:lang w:eastAsia="ko-KR"/>
    </w:rPr>
  </w:style>
  <w:style w:type="paragraph" w:customStyle="1" w:styleId="FCEB2C6006194607A7FF6782A530F7FC">
    <w:name w:val="FCEB2C6006194607A7FF6782A530F7FC"/>
    <w:rsid w:val="00D36E97"/>
    <w:pPr>
      <w:widowControl w:val="0"/>
      <w:wordWrap w:val="0"/>
      <w:autoSpaceDE w:val="0"/>
      <w:autoSpaceDN w:val="0"/>
      <w:jc w:val="both"/>
    </w:pPr>
    <w:rPr>
      <w:kern w:val="2"/>
      <w:sz w:val="20"/>
      <w:lang w:eastAsia="ko-KR"/>
    </w:rPr>
  </w:style>
  <w:style w:type="paragraph" w:customStyle="1" w:styleId="6BD2B546AE6640738979224DB45EF249">
    <w:name w:val="6BD2B546AE6640738979224DB45EF249"/>
    <w:rsid w:val="00D36E97"/>
    <w:pPr>
      <w:widowControl w:val="0"/>
      <w:wordWrap w:val="0"/>
      <w:autoSpaceDE w:val="0"/>
      <w:autoSpaceDN w:val="0"/>
      <w:jc w:val="both"/>
    </w:pPr>
    <w:rPr>
      <w:kern w:val="2"/>
      <w:sz w:val="20"/>
      <w:lang w:eastAsia="ko-KR"/>
    </w:rPr>
  </w:style>
  <w:style w:type="paragraph" w:customStyle="1" w:styleId="A8B6752771CF48BC8D58A544B041F626">
    <w:name w:val="A8B6752771CF48BC8D58A544B041F626"/>
    <w:rsid w:val="00D36E97"/>
    <w:pPr>
      <w:widowControl w:val="0"/>
      <w:wordWrap w:val="0"/>
      <w:autoSpaceDE w:val="0"/>
      <w:autoSpaceDN w:val="0"/>
      <w:jc w:val="both"/>
    </w:pPr>
    <w:rPr>
      <w:kern w:val="2"/>
      <w:sz w:val="20"/>
      <w:lang w:eastAsia="ko-KR"/>
    </w:rPr>
  </w:style>
  <w:style w:type="paragraph" w:customStyle="1" w:styleId="A2B63B4A541E42FB87DB35C658A4125B">
    <w:name w:val="A2B63B4A541E42FB87DB35C658A4125B"/>
    <w:rsid w:val="00D36E97"/>
    <w:pPr>
      <w:widowControl w:val="0"/>
      <w:wordWrap w:val="0"/>
      <w:autoSpaceDE w:val="0"/>
      <w:autoSpaceDN w:val="0"/>
      <w:jc w:val="both"/>
    </w:pPr>
    <w:rPr>
      <w:kern w:val="2"/>
      <w:sz w:val="20"/>
      <w:lang w:eastAsia="ko-KR"/>
    </w:rPr>
  </w:style>
  <w:style w:type="paragraph" w:customStyle="1" w:styleId="4C3C855A935240BA9D32D0012536B43E">
    <w:name w:val="4C3C855A935240BA9D32D0012536B43E"/>
    <w:rsid w:val="00D36E97"/>
    <w:pPr>
      <w:widowControl w:val="0"/>
      <w:wordWrap w:val="0"/>
      <w:autoSpaceDE w:val="0"/>
      <w:autoSpaceDN w:val="0"/>
      <w:jc w:val="both"/>
    </w:pPr>
    <w:rPr>
      <w:kern w:val="2"/>
      <w:sz w:val="20"/>
      <w:lang w:eastAsia="ko-KR"/>
    </w:rPr>
  </w:style>
  <w:style w:type="paragraph" w:customStyle="1" w:styleId="C0B0D24A855447E48982C8BDC6FDF5B3">
    <w:name w:val="C0B0D24A855447E48982C8BDC6FDF5B3"/>
    <w:rsid w:val="00AD0DF0"/>
    <w:pPr>
      <w:widowControl w:val="0"/>
      <w:wordWrap w:val="0"/>
      <w:autoSpaceDE w:val="0"/>
      <w:autoSpaceDN w:val="0"/>
      <w:jc w:val="both"/>
    </w:pPr>
    <w:rPr>
      <w:kern w:val="2"/>
      <w:sz w:val="20"/>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13</SgText>
    <IsRevision xmlns="3f6fad35-1f81-480e-a4e5-6e5474dcfb96">false</IsRevision>
    <Purpose1 xmlns="3f6fad35-1f81-480e-a4e5-6e5474dcfb96">Proposal</Purpose1>
    <Abstract xmlns="3f6fad35-1f81-480e-a4e5-6e5474dcfb96">This document provides collection of A.1 justifications for initiation of new draft Recommendations in Q17/13 </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17/13</QuestionText>
    <DocTypeText xmlns="3f6fad35-1f81-480e-a4e5-6e5474dcfb96">CONTRIBUTION</DocTypeText>
    <CategoryDescription xmlns="http://schemas.microsoft.com/sharepoint.v3" xsi:nil="true"/>
    <ShortName xmlns="3f6fad35-1f81-480e-a4e5-6e5474dcfb96"/>
    <Place xmlns="3f6fad35-1f81-480e-a4e5-6e5474dcfb96">Geneva, 06-17 November 2017 </Place>
    <IsTooLateSubmitted xmlns="3f6fad35-1f81-480e-a4e5-6e5474dcfb96">false</IsTooLateSubmitted>
    <Observations xmlns="3f6fad35-1f81-480e-a4e5-6e5474dcfb96" xsi:nil="true"/>
    <DocumentSource xmlns="3f6fad35-1f81-480e-a4e5-6e5474dcfb96">Editors</DocumentSource>
    <IsUpdated xmlns="3f6fad35-1f81-480e-a4e5-6e5474dcfb96">false</IsUpdated>
    <DocStatusText xmlns="3f6fad35-1f81-480e-a4e5-6e5474dcfb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23CC-DEB2-463D-9A27-DF0B8D2CAEC3}">
  <ds:schemaRefs>
    <ds:schemaRef ds:uri="http://schemas.microsoft.com/office/2006/metadata/properties"/>
    <ds:schemaRef ds:uri="http://schemas.microsoft.com/office/infopath/2007/PartnerControls"/>
    <ds:schemaRef ds:uri="3f6fad35-1f81-480e-a4e5-6e5474dcfb96"/>
    <ds:schemaRef ds:uri="http://schemas.microsoft.com/sharepoint.v3"/>
  </ds:schemaRefs>
</ds:datastoreItem>
</file>

<file path=customXml/itemProps2.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4.xml><?xml version="1.0" encoding="utf-8"?>
<ds:datastoreItem xmlns:ds="http://schemas.openxmlformats.org/officeDocument/2006/customXml" ds:itemID="{62469964-7125-4780-AEA2-B9B8C4AC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StudyGroup_Document-v20170405</Template>
  <TotalTime>679</TotalTime>
  <Pages>1</Pages>
  <Words>13435</Words>
  <Characters>76584</Characters>
  <Application>Microsoft Office Word</Application>
  <DocSecurity>0</DocSecurity>
  <Lines>638</Lines>
  <Paragraphs>179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Draft revised Recommendation ITU-T Y.bdm-sch: Big data – Metadata framework and conceptual model</vt:lpstr>
      <vt:lpstr>Collection of A.1 justifications for initiation of new draft Recommendation in Q17/13</vt:lpstr>
    </vt:vector>
  </TitlesOfParts>
  <Manager>ITU-T</Manager>
  <Company>International Telecommunication Union (ITU)</Company>
  <LinksUpToDate>false</LinksUpToDate>
  <CharactersWithSpaces>89840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revised Recommendation ITU-T Y.bdm-sch: Big data – Metadata framework and conceptual model</dc:title>
  <dc:creator>Editors</dc:creator>
  <cp:keywords>Big data, metadata, catalogue, conceptual model</cp:keywords>
  <dc:description>SG13-TD154/WP2  For: Geneva, 06-17 November 2017_x000d_Document date: _x000d_Saved by ITU51011760 at 20:48:48 on 14/11/2017</dc:description>
  <cp:lastModifiedBy>Ha Suwook</cp:lastModifiedBy>
  <cp:revision>107</cp:revision>
  <cp:lastPrinted>2016-12-23T12:52:00Z</cp:lastPrinted>
  <dcterms:created xsi:type="dcterms:W3CDTF">2019-03-08T07:46:00Z</dcterms:created>
  <dcterms:modified xsi:type="dcterms:W3CDTF">2019-05-13T07:33:00Z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SG13-TD154/WP2</vt:lpwstr>
  </property>
  <property fmtid="{D5CDD505-2E9C-101B-9397-08002B2CF9AE}" pid="3" name="Docdate">
    <vt:lpwstr/>
  </property>
  <property fmtid="{D5CDD505-2E9C-101B-9397-08002B2CF9AE}" pid="4" name="Docorlang">
    <vt:lpwstr/>
  </property>
  <property fmtid="{D5CDD505-2E9C-101B-9397-08002B2CF9AE}" pid="5" name="Docbluepink">
    <vt:lpwstr>17/13</vt:lpwstr>
  </property>
  <property fmtid="{D5CDD505-2E9C-101B-9397-08002B2CF9AE}" pid="6" name="Docdest">
    <vt:lpwstr>Geneva, 06-17 November 2017</vt:lpwstr>
  </property>
  <property fmtid="{D5CDD505-2E9C-101B-9397-08002B2CF9AE}" pid="7" name="Docauthor">
    <vt:lpwstr>Editors</vt:lpwstr>
  </property>
</Properties>
</file>