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0034" w14:textId="679D53AC" w:rsidR="00B41774" w:rsidRDefault="00B41774" w:rsidP="00391E8A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bookmarkStart w:id="0" w:name="_Hlk14359650"/>
      <w:bookmarkStart w:id="1" w:name="_GoBack"/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>ersion 1.</w:t>
      </w:r>
      <w:r w:rsidR="00832FB7">
        <w:rPr>
          <w:rFonts w:eastAsia="맑은 고딕"/>
          <w:b/>
          <w:sz w:val="18"/>
          <w:lang w:val="en-US" w:eastAsia="ko-KR"/>
        </w:rPr>
        <w:t>0</w:t>
      </w:r>
      <w:r w:rsidR="00A32E88">
        <w:rPr>
          <w:rFonts w:eastAsia="맑은 고딕"/>
          <w:b/>
          <w:sz w:val="18"/>
          <w:lang w:val="en-US" w:eastAsia="ko-KR"/>
        </w:rPr>
        <w:t>2</w:t>
      </w:r>
      <w:r>
        <w:rPr>
          <w:rFonts w:eastAsia="맑은 고딕"/>
          <w:b/>
          <w:sz w:val="18"/>
          <w:lang w:val="en-US" w:eastAsia="ko-KR"/>
        </w:rPr>
        <w:t xml:space="preserve">, 2019. </w:t>
      </w:r>
      <w:r w:rsidR="00162FC8">
        <w:rPr>
          <w:rFonts w:eastAsia="맑은 고딕"/>
          <w:b/>
          <w:sz w:val="18"/>
          <w:lang w:val="en-US" w:eastAsia="ko-KR"/>
        </w:rPr>
        <w:t>10</w:t>
      </w:r>
      <w:r w:rsidR="009940C0">
        <w:rPr>
          <w:rFonts w:eastAsia="맑은 고딕"/>
          <w:b/>
          <w:sz w:val="18"/>
          <w:lang w:val="en-US" w:eastAsia="ko-KR"/>
        </w:rPr>
        <w:t xml:space="preserve">. </w:t>
      </w:r>
      <w:r w:rsidR="00162FC8">
        <w:rPr>
          <w:rFonts w:eastAsia="맑은 고딕"/>
          <w:b/>
          <w:sz w:val="18"/>
          <w:lang w:val="en-US" w:eastAsia="ko-KR"/>
        </w:rPr>
        <w:t>3</w:t>
      </w:r>
    </w:p>
    <w:bookmarkEnd w:id="0"/>
    <w:bookmarkEnd w:id="1"/>
    <w:p w14:paraId="183A75A1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1676"/>
        <w:gridCol w:w="3572"/>
        <w:gridCol w:w="756"/>
        <w:gridCol w:w="1107"/>
        <w:gridCol w:w="1947"/>
        <w:gridCol w:w="1947"/>
        <w:gridCol w:w="1947"/>
      </w:tblGrid>
      <w:tr w:rsidR="00415614" w:rsidRPr="00172AD1" w14:paraId="5126474E" w14:textId="77777777" w:rsidTr="00462CA6">
        <w:tc>
          <w:tcPr>
            <w:tcW w:w="576" w:type="dxa"/>
          </w:tcPr>
          <w:p w14:paraId="15BF4E1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76" w:type="dxa"/>
          </w:tcPr>
          <w:p w14:paraId="6722E54C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572" w:type="dxa"/>
          </w:tcPr>
          <w:p w14:paraId="40C38FDE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97309C6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D4AA767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947" w:type="dxa"/>
          </w:tcPr>
          <w:p w14:paraId="7D68F627" w14:textId="75B56936" w:rsidR="008C6FF3" w:rsidRPr="00717366" w:rsidRDefault="00717366" w:rsidP="0071736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omain</w:t>
            </w:r>
          </w:p>
        </w:tc>
        <w:tc>
          <w:tcPr>
            <w:tcW w:w="1947" w:type="dxa"/>
          </w:tcPr>
          <w:p w14:paraId="3EB839D1" w14:textId="77777777" w:rsidR="00415614" w:rsidRPr="00172AD1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lem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ent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/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P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rop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.</w:t>
            </w:r>
          </w:p>
        </w:tc>
        <w:tc>
          <w:tcPr>
            <w:tcW w:w="1947" w:type="dxa"/>
          </w:tcPr>
          <w:p w14:paraId="3C8EE64F" w14:textId="77777777" w:rsidR="00415614" w:rsidRDefault="00415614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 xml:space="preserve">CAT </w:t>
            </w:r>
            <w:r w:rsidR="008C6FF3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</w:tr>
      <w:tr w:rsidR="00415614" w:rsidRPr="00172AD1" w14:paraId="37CF41AF" w14:textId="77777777" w:rsidTr="00462CA6">
        <w:tc>
          <w:tcPr>
            <w:tcW w:w="576" w:type="dxa"/>
            <w:shd w:val="clear" w:color="auto" w:fill="D9D9D9" w:themeFill="background1" w:themeFillShade="D9"/>
          </w:tcPr>
          <w:p w14:paraId="448A56A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0A2BEE7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3572" w:type="dxa"/>
            <w:shd w:val="clear" w:color="auto" w:fill="D9D9D9" w:themeFill="background1" w:themeFillShade="D9"/>
          </w:tcPr>
          <w:p w14:paraId="5266EC05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179518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639C6D1" w14:textId="77777777" w:rsidR="00415614" w:rsidRPr="00172AD1" w:rsidRDefault="00415614" w:rsidP="00462CA6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18D15CB" w14:textId="72C07118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</w:t>
            </w:r>
            <w:ins w:id="2" w:author="Ha Suwook" w:date="2019-05-07T11:42:00Z"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  <w:r w:rsidR="00162FC8"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7C89ECB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dcat:Catalog</w:t>
            </w:r>
            <w:proofErr w:type="spellEnd"/>
            <w:proofErr w:type="gramEnd"/>
          </w:p>
        </w:tc>
        <w:tc>
          <w:tcPr>
            <w:tcW w:w="1947" w:type="dxa"/>
            <w:shd w:val="clear" w:color="auto" w:fill="D9D9D9" w:themeFill="background1" w:themeFillShade="D9"/>
          </w:tcPr>
          <w:p w14:paraId="524B8F8F" w14:textId="77777777" w:rsidR="00415614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415614" w:rsidRPr="00172AD1" w14:paraId="578F2032" w14:textId="77777777" w:rsidTr="00462CA6">
        <w:tc>
          <w:tcPr>
            <w:tcW w:w="576" w:type="dxa"/>
          </w:tcPr>
          <w:p w14:paraId="25179D2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5F4E56B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572" w:type="dxa"/>
          </w:tcPr>
          <w:p w14:paraId="6F120433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2137F990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6DC57A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3D3DD40E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47" w:type="dxa"/>
          </w:tcPr>
          <w:p w14:paraId="07FCE4F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  <w:proofErr w:type="gramEnd"/>
          </w:p>
        </w:tc>
        <w:tc>
          <w:tcPr>
            <w:tcW w:w="1947" w:type="dxa"/>
          </w:tcPr>
          <w:p w14:paraId="0BE7D2D0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415614" w:rsidRPr="00172AD1" w14:paraId="2D010E76" w14:textId="77777777" w:rsidTr="00462CA6">
        <w:tc>
          <w:tcPr>
            <w:tcW w:w="576" w:type="dxa"/>
          </w:tcPr>
          <w:p w14:paraId="28D3059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76" w:type="dxa"/>
          </w:tcPr>
          <w:p w14:paraId="428958A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3572" w:type="dxa"/>
          </w:tcPr>
          <w:p w14:paraId="2A19E0D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3DD4905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EB1744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18C79800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47" w:type="dxa"/>
          </w:tcPr>
          <w:p w14:paraId="3C1EEC4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1947" w:type="dxa"/>
          </w:tcPr>
          <w:p w14:paraId="095C1793" w14:textId="77777777" w:rsidR="00415614" w:rsidRDefault="00462CA6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</w:tr>
      <w:tr w:rsidR="00415614" w:rsidRPr="00172AD1" w14:paraId="1F7F84E9" w14:textId="77777777" w:rsidTr="00462CA6">
        <w:tc>
          <w:tcPr>
            <w:tcW w:w="576" w:type="dxa"/>
          </w:tcPr>
          <w:p w14:paraId="1C94973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76" w:type="dxa"/>
          </w:tcPr>
          <w:p w14:paraId="0B79E45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3572" w:type="dxa"/>
          </w:tcPr>
          <w:p w14:paraId="5E3A6CEB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027168DD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3D09291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393ABE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3379F7A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17EDF93E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66D8412B" w14:textId="77777777" w:rsidTr="00462CA6">
        <w:tc>
          <w:tcPr>
            <w:tcW w:w="576" w:type="dxa"/>
          </w:tcPr>
          <w:p w14:paraId="7A1A99C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76" w:type="dxa"/>
          </w:tcPr>
          <w:p w14:paraId="6989B3B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3572" w:type="dxa"/>
          </w:tcPr>
          <w:p w14:paraId="62C15B0F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ECF42E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45E2A4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7414A828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BDC_Domain</w:t>
            </w:r>
            <w:proofErr w:type="spellEnd"/>
          </w:p>
        </w:tc>
        <w:tc>
          <w:tcPr>
            <w:tcW w:w="1947" w:type="dxa"/>
          </w:tcPr>
          <w:p w14:paraId="57840D07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cat:themeTaxanomy</w:t>
            </w:r>
            <w:proofErr w:type="spellEnd"/>
            <w:proofErr w:type="gramEnd"/>
          </w:p>
        </w:tc>
        <w:tc>
          <w:tcPr>
            <w:tcW w:w="1947" w:type="dxa"/>
          </w:tcPr>
          <w:p w14:paraId="7FF4A12D" w14:textId="77777777" w:rsidR="00415614" w:rsidRDefault="00C03DDF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415614" w:rsidRPr="00172AD1" w14:paraId="1C4923FB" w14:textId="77777777" w:rsidTr="00462CA6">
        <w:tc>
          <w:tcPr>
            <w:tcW w:w="576" w:type="dxa"/>
          </w:tcPr>
          <w:p w14:paraId="1148F859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76" w:type="dxa"/>
          </w:tcPr>
          <w:p w14:paraId="376C2D1F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572" w:type="dxa"/>
          </w:tcPr>
          <w:p w14:paraId="4C0BE058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7EAA60E3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953EB42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3753A7C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  <w:tc>
          <w:tcPr>
            <w:tcW w:w="1947" w:type="dxa"/>
          </w:tcPr>
          <w:p w14:paraId="53519C62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CE946AC" w14:textId="77777777" w:rsidR="00415614" w:rsidRPr="006B76FD" w:rsidRDefault="00415614" w:rsidP="00462CA6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</w:p>
        </w:tc>
      </w:tr>
      <w:tr w:rsidR="00415614" w:rsidRPr="00172AD1" w14:paraId="303E7099" w14:textId="77777777" w:rsidTr="00462CA6">
        <w:tc>
          <w:tcPr>
            <w:tcW w:w="576" w:type="dxa"/>
          </w:tcPr>
          <w:p w14:paraId="3CF61273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76" w:type="dxa"/>
          </w:tcPr>
          <w:p w14:paraId="472E9D71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3572" w:type="dxa"/>
          </w:tcPr>
          <w:p w14:paraId="625AE5D2" w14:textId="77777777" w:rsidR="00415614" w:rsidRPr="00172AD1" w:rsidRDefault="00415614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42F8719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E5EB3CE" w14:textId="77777777" w:rsidR="00415614" w:rsidRPr="00172AD1" w:rsidRDefault="00415614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5224CA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  <w:tc>
          <w:tcPr>
            <w:tcW w:w="1947" w:type="dxa"/>
          </w:tcPr>
          <w:p w14:paraId="688C2DFD" w14:textId="77777777" w:rsidR="00415614" w:rsidRPr="00172AD1" w:rsidRDefault="00415614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  <w:proofErr w:type="gramEnd"/>
          </w:p>
        </w:tc>
        <w:tc>
          <w:tcPr>
            <w:tcW w:w="1947" w:type="dxa"/>
          </w:tcPr>
          <w:p w14:paraId="64CD3A32" w14:textId="77777777" w:rsidR="00415614" w:rsidRDefault="008C6FF3" w:rsidP="00462CA6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</w:tr>
      <w:tr w:rsidR="00162FC8" w:rsidRPr="00172AD1" w14:paraId="18DA3CF6" w14:textId="77777777" w:rsidTr="00462CA6">
        <w:tc>
          <w:tcPr>
            <w:tcW w:w="576" w:type="dxa"/>
          </w:tcPr>
          <w:p w14:paraId="2DA877CF" w14:textId="076162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76" w:type="dxa"/>
          </w:tcPr>
          <w:p w14:paraId="33090788" w14:textId="4FC208DE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ole:</w:t>
            </w:r>
            <w:r w:rsidR="000374F6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572" w:type="dxa"/>
          </w:tcPr>
          <w:p w14:paraId="7C72C33F" w14:textId="0DC1F09C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related data catalogue of the data catalogue</w:t>
            </w:r>
          </w:p>
        </w:tc>
        <w:tc>
          <w:tcPr>
            <w:tcW w:w="756" w:type="dxa"/>
          </w:tcPr>
          <w:p w14:paraId="59B935BB" w14:textId="0AE103F6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301ED9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314F2BDD" w14:textId="7561A36B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1947" w:type="dxa"/>
          </w:tcPr>
          <w:p w14:paraId="45528A76" w14:textId="53C33279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proofErr w:type="spellEnd"/>
          </w:p>
        </w:tc>
        <w:tc>
          <w:tcPr>
            <w:tcW w:w="1947" w:type="dxa"/>
          </w:tcPr>
          <w:p w14:paraId="0A96AE28" w14:textId="4A8E52B4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51A3ED7A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162FC8" w:rsidRPr="00172AD1" w14:paraId="4F9BFFD5" w14:textId="77777777" w:rsidTr="00462CA6">
        <w:tc>
          <w:tcPr>
            <w:tcW w:w="576" w:type="dxa"/>
          </w:tcPr>
          <w:p w14:paraId="3A9A1C6A" w14:textId="7C2D4950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3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10</w:t>
              </w:r>
            </w:ins>
            <w:del w:id="4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9</w:delText>
              </w:r>
            </w:del>
          </w:p>
        </w:tc>
        <w:tc>
          <w:tcPr>
            <w:tcW w:w="1676" w:type="dxa"/>
          </w:tcPr>
          <w:p w14:paraId="4540EFD7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572" w:type="dxa"/>
          </w:tcPr>
          <w:p w14:paraId="673DE312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4C3D0CD2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D21A19D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6E41EF41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2848E0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1947" w:type="dxa"/>
          </w:tcPr>
          <w:p w14:paraId="624A1888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162FC8" w:rsidRPr="00172AD1" w14:paraId="062B27BD" w14:textId="77777777" w:rsidTr="00462CA6">
        <w:tc>
          <w:tcPr>
            <w:tcW w:w="576" w:type="dxa"/>
          </w:tcPr>
          <w:p w14:paraId="2EB273D5" w14:textId="70628436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ins w:id="5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11</w:t>
              </w:r>
            </w:ins>
            <w:del w:id="6" w:author="Ha Suwook" w:date="2019-05-07T11:40:00Z">
              <w:r w:rsidRPr="00172AD1" w:rsidDel="001E7787">
                <w:rPr>
                  <w:rFonts w:eastAsia="맑은 고딕" w:hint="eastAsia"/>
                  <w:sz w:val="18"/>
                  <w:lang w:val="en-US" w:eastAsia="ko-KR"/>
                </w:rPr>
                <w:delText>10</w:delText>
              </w:r>
            </w:del>
          </w:p>
        </w:tc>
        <w:tc>
          <w:tcPr>
            <w:tcW w:w="1676" w:type="dxa"/>
          </w:tcPr>
          <w:p w14:paraId="0F1289F9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572" w:type="dxa"/>
          </w:tcPr>
          <w:p w14:paraId="5543D5E5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26719420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E4C529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010A135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  <w:tc>
          <w:tcPr>
            <w:tcW w:w="1947" w:type="dxa"/>
          </w:tcPr>
          <w:p w14:paraId="7A950DBA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1947" w:type="dxa"/>
          </w:tcPr>
          <w:p w14:paraId="433C94F4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ree text</w:t>
            </w:r>
          </w:p>
        </w:tc>
      </w:tr>
      <w:tr w:rsidR="00162FC8" w:rsidRPr="00172AD1" w14:paraId="78102BF2" w14:textId="77777777" w:rsidTr="00462CA6">
        <w:tc>
          <w:tcPr>
            <w:tcW w:w="576" w:type="dxa"/>
          </w:tcPr>
          <w:p w14:paraId="40A041FF" w14:textId="0E76F91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del w:id="7" w:author="Ha Suwook" w:date="2019-05-07T11:40:00Z">
              <w:r w:rsidRPr="00172AD1" w:rsidDel="003352FF">
                <w:rPr>
                  <w:rFonts w:eastAsia="맑은 고딕" w:hint="eastAsia"/>
                  <w:sz w:val="18"/>
                  <w:lang w:val="en-US" w:eastAsia="ko-KR"/>
                </w:rPr>
                <w:delText>11</w:delText>
              </w:r>
            </w:del>
            <w:ins w:id="8" w:author="Ha Suwook" w:date="2019-05-07T11:40:00Z">
              <w:r w:rsidRPr="00172AD1">
                <w:rPr>
                  <w:rFonts w:eastAsia="맑은 고딕" w:hint="eastAsia"/>
                  <w:sz w:val="18"/>
                  <w:lang w:val="en-US" w:eastAsia="ko-KR"/>
                </w:rPr>
                <w:t>1</w:t>
              </w:r>
              <w:r>
                <w:rPr>
                  <w:rFonts w:eastAsia="맑은 고딕"/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676" w:type="dxa"/>
          </w:tcPr>
          <w:p w14:paraId="5F10A049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language</w:t>
            </w:r>
          </w:p>
        </w:tc>
        <w:tc>
          <w:tcPr>
            <w:tcW w:w="3572" w:type="dxa"/>
          </w:tcPr>
          <w:p w14:paraId="1BE209C2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used within the data catalo</w:t>
            </w:r>
            <w:r>
              <w:rPr>
                <w:rFonts w:eastAsia="맑은 고딕"/>
                <w:sz w:val="18"/>
                <w:lang w:val="en-US" w:eastAsia="ko-KR"/>
              </w:rPr>
              <w:t>gu</w:t>
            </w:r>
            <w:r w:rsidRPr="00172AD1">
              <w:rPr>
                <w:rFonts w:eastAsia="맑은 고딕"/>
                <w:sz w:val="18"/>
                <w:lang w:val="en-US" w:eastAsia="ko-KR"/>
              </w:rPr>
              <w:t>e</w:t>
            </w:r>
          </w:p>
        </w:tc>
        <w:tc>
          <w:tcPr>
            <w:tcW w:w="756" w:type="dxa"/>
          </w:tcPr>
          <w:p w14:paraId="499D06E8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1ECB4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4069F45B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RFC 5646</w:t>
            </w:r>
          </w:p>
        </w:tc>
        <w:tc>
          <w:tcPr>
            <w:tcW w:w="1947" w:type="dxa"/>
          </w:tcPr>
          <w:p w14:paraId="3BD0276B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  <w:proofErr w:type="gramEnd"/>
          </w:p>
        </w:tc>
        <w:tc>
          <w:tcPr>
            <w:tcW w:w="1947" w:type="dxa"/>
          </w:tcPr>
          <w:p w14:paraId="3B84FDFA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I</w:t>
            </w:r>
            <w:r>
              <w:rPr>
                <w:rFonts w:eastAsia="맑은 고딕"/>
                <w:sz w:val="18"/>
                <w:lang w:val="en-US" w:eastAsia="ko-KR"/>
              </w:rPr>
              <w:t>SO639-1</w:t>
            </w:r>
          </w:p>
        </w:tc>
      </w:tr>
      <w:tr w:rsidR="00162FC8" w:rsidRPr="00172AD1" w14:paraId="686CE4BB" w14:textId="77777777" w:rsidTr="00462CA6">
        <w:tc>
          <w:tcPr>
            <w:tcW w:w="576" w:type="dxa"/>
          </w:tcPr>
          <w:p w14:paraId="1F72D1BC" w14:textId="4FF455F6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676" w:type="dxa"/>
          </w:tcPr>
          <w:p w14:paraId="12E4E5A7" w14:textId="6DBE3EF7" w:rsidR="00162FC8" w:rsidRPr="00571224" w:rsidRDefault="00162FC8" w:rsidP="00162FC8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832FB7">
              <w:rPr>
                <w:rFonts w:eastAsia="맑은 고딕"/>
                <w:sz w:val="18"/>
                <w:lang w:val="en-US" w:eastAsia="ko-KR"/>
              </w:rPr>
              <w:t>versionInfo</w:t>
            </w:r>
            <w:proofErr w:type="spellEnd"/>
          </w:p>
        </w:tc>
        <w:tc>
          <w:tcPr>
            <w:tcW w:w="3572" w:type="dxa"/>
          </w:tcPr>
          <w:p w14:paraId="724AEEAA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FB2D609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AC9EEDC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947" w:type="dxa"/>
          </w:tcPr>
          <w:p w14:paraId="3FDD54B9" w14:textId="77777777" w:rsidR="00162FC8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  <w:p w14:paraId="29081F24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(</w:t>
            </w:r>
            <w:proofErr w:type="spellStart"/>
            <w:proofErr w:type="gramStart"/>
            <w:r>
              <w:rPr>
                <w:rFonts w:eastAsia="맑은 고딕"/>
                <w:sz w:val="18"/>
                <w:lang w:val="en-US" w:eastAsia="ko-KR"/>
              </w:rPr>
              <w:t>major.minor</w:t>
            </w:r>
            <w:proofErr w:type="gramEnd"/>
            <w:r>
              <w:rPr>
                <w:rFonts w:eastAsia="맑은 고딕"/>
                <w:sz w:val="18"/>
                <w:lang w:val="en-US" w:eastAsia="ko-KR"/>
              </w:rPr>
              <w:t>.patch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>)</w:t>
            </w:r>
          </w:p>
        </w:tc>
        <w:tc>
          <w:tcPr>
            <w:tcW w:w="1947" w:type="dxa"/>
          </w:tcPr>
          <w:p w14:paraId="379F6B11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32FB7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832FB7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1947" w:type="dxa"/>
          </w:tcPr>
          <w:p w14:paraId="79DB2D7C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348FCF59" w14:textId="77777777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1A650405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8D50876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6A370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353B916" w14:textId="0BD8E2BF" w:rsidR="00AB2BE4" w:rsidRPr="000D7BCF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lastRenderedPageBreak/>
        <w:t>T</w:t>
      </w:r>
      <w:r>
        <w:rPr>
          <w:rFonts w:eastAsia="맑은 고딕"/>
          <w:lang w:val="en-US" w:eastAsia="ko-KR"/>
        </w:rPr>
        <w:t xml:space="preserve">able I-2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</w:t>
      </w:r>
      <w:r>
        <w:rPr>
          <w:rFonts w:eastAsia="맑은 고딕"/>
          <w:lang w:val="en-US" w:eastAsia="ko-KR"/>
        </w:rPr>
        <w:t>_</w:t>
      </w:r>
      <w:r w:rsidRPr="009820AF">
        <w:rPr>
          <w:rFonts w:eastAsia="맑은 고딕"/>
          <w:i/>
          <w:lang w:val="en-US" w:eastAsia="ko-KR"/>
        </w:rPr>
        <w:t>ResponsibleParty</w:t>
      </w:r>
      <w:proofErr w:type="spellEnd"/>
      <w:r>
        <w:rPr>
          <w:rFonts w:eastAsia="맑은 고딕"/>
          <w:lang w:val="en-US" w:eastAsia="ko-KR"/>
        </w:rPr>
        <w:t xml:space="preserve"> and its data type class </w:t>
      </w:r>
      <w:proofErr w:type="spellStart"/>
      <w:r w:rsidRPr="009820AF">
        <w:rPr>
          <w:rFonts w:eastAsia="맑은 고딕"/>
          <w:i/>
          <w:lang w:val="en-US" w:eastAsia="ko-KR"/>
        </w:rPr>
        <w:t>BDC_ContactType</w:t>
      </w:r>
      <w:proofErr w:type="spellEnd"/>
      <w:r>
        <w:rPr>
          <w:rFonts w:eastAsia="맑은 고딕"/>
          <w:lang w:val="en-US" w:eastAsia="ko-KR"/>
        </w:rPr>
        <w:t xml:space="preserve"> which describes the responsible party in clause 7.3.</w:t>
      </w:r>
    </w:p>
    <w:p w14:paraId="4DF05523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1937"/>
        <w:gridCol w:w="3403"/>
        <w:gridCol w:w="756"/>
        <w:gridCol w:w="1107"/>
        <w:gridCol w:w="1855"/>
        <w:gridCol w:w="1985"/>
        <w:gridCol w:w="1843"/>
      </w:tblGrid>
      <w:tr w:rsidR="00077D74" w:rsidRPr="00172AD1" w14:paraId="359680AB" w14:textId="77777777" w:rsidTr="009E3BA3">
        <w:tc>
          <w:tcPr>
            <w:tcW w:w="576" w:type="dxa"/>
          </w:tcPr>
          <w:p w14:paraId="17FEF8E2" w14:textId="77777777" w:rsidR="00077D74" w:rsidRPr="00172AD1" w:rsidRDefault="00077D74" w:rsidP="00077D74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2B9EAF6C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403" w:type="dxa"/>
          </w:tcPr>
          <w:p w14:paraId="01BC9A5B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B7A398D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5AFE9B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1855" w:type="dxa"/>
          </w:tcPr>
          <w:p w14:paraId="7499024F" w14:textId="77777777" w:rsidR="00077D74" w:rsidRPr="00172AD1" w:rsidRDefault="00077D74" w:rsidP="00077D74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5" w:type="dxa"/>
          </w:tcPr>
          <w:p w14:paraId="2CFA7E05" w14:textId="77777777" w:rsidR="00077D74" w:rsidRPr="00172AD1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43" w:type="dxa"/>
          </w:tcPr>
          <w:p w14:paraId="20C16042" w14:textId="77777777" w:rsidR="00077D74" w:rsidRDefault="00077D74" w:rsidP="00077D74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771AC6CA" w14:textId="77777777" w:rsidTr="009E3BA3">
        <w:tc>
          <w:tcPr>
            <w:tcW w:w="576" w:type="dxa"/>
            <w:shd w:val="clear" w:color="auto" w:fill="D9D9D9" w:themeFill="background1" w:themeFillShade="D9"/>
          </w:tcPr>
          <w:p w14:paraId="69D2FEE7" w14:textId="2ECFAA95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9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13</w:delText>
              </w:r>
            </w:del>
            <w:ins w:id="10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5E89DB8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69B6B9CE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202FAC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75BE0E3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ACF4592" w14:textId="1A3866F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11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</w:delText>
              </w:r>
            </w:del>
            <w:r>
              <w:rPr>
                <w:sz w:val="18"/>
                <w:lang w:val="en-US" w:eastAsia="ko-KR"/>
              </w:rPr>
              <w:t>4</w:t>
            </w:r>
            <w:del w:id="12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 xml:space="preserve"> </w:delText>
              </w:r>
            </w:del>
            <w:ins w:id="13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4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14" w:author="Ha Suwook" w:date="2019-05-07T11:42:00Z">
              <w:r w:rsidRPr="00172AD1" w:rsidDel="003352FF">
                <w:rPr>
                  <w:sz w:val="18"/>
                  <w:lang w:val="en-US" w:eastAsia="ko-KR"/>
                </w:rPr>
                <w:delText>1</w:delText>
              </w:r>
            </w:del>
            <w:r>
              <w:rPr>
                <w:sz w:val="18"/>
                <w:lang w:val="en-US" w:eastAsia="ko-KR"/>
              </w:rPr>
              <w:t>8</w:t>
            </w:r>
            <w:ins w:id="15" w:author="Ha Suwook" w:date="2019-05-07T11:42:00Z">
              <w:r w:rsidRPr="00172AD1">
                <w:rPr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CACDB7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E6C2D8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374FFFDD" w14:textId="77777777" w:rsidTr="009E3BA3">
        <w:tc>
          <w:tcPr>
            <w:tcW w:w="576" w:type="dxa"/>
          </w:tcPr>
          <w:p w14:paraId="5949292B" w14:textId="6FCFD9A3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16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14</w:delText>
              </w:r>
            </w:del>
            <w:ins w:id="17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937" w:type="dxa"/>
          </w:tcPr>
          <w:p w14:paraId="66BD452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3403" w:type="dxa"/>
          </w:tcPr>
          <w:p w14:paraId="06124CD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071AE15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D43D5D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1E708AE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E8C9C6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oaf:name</w:t>
            </w:r>
            <w:proofErr w:type="spellEnd"/>
          </w:p>
        </w:tc>
        <w:tc>
          <w:tcPr>
            <w:tcW w:w="1843" w:type="dxa"/>
          </w:tcPr>
          <w:p w14:paraId="5359CE6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69EFF0A2" w14:textId="77777777" w:rsidTr="009E3BA3">
        <w:tc>
          <w:tcPr>
            <w:tcW w:w="576" w:type="dxa"/>
          </w:tcPr>
          <w:p w14:paraId="13178ED7" w14:textId="13DD354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18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15</w:delText>
              </w:r>
            </w:del>
            <w:ins w:id="19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937" w:type="dxa"/>
          </w:tcPr>
          <w:p w14:paraId="09CF8183" w14:textId="569A59F0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32FB7">
              <w:rPr>
                <w:rFonts w:hint="eastAsia"/>
                <w:sz w:val="18"/>
                <w:lang w:val="en-US" w:eastAsia="ko-KR"/>
              </w:rPr>
              <w:t>org</w:t>
            </w:r>
            <w:r w:rsidRPr="00832FB7">
              <w:rPr>
                <w:sz w:val="18"/>
                <w:lang w:val="en-US" w:eastAsia="ko-KR"/>
              </w:rPr>
              <w:t>a</w:t>
            </w:r>
            <w:r w:rsidRPr="00832FB7">
              <w:rPr>
                <w:rFonts w:hint="eastAsia"/>
                <w:sz w:val="18"/>
                <w:lang w:val="en-US" w:eastAsia="ko-KR"/>
              </w:rPr>
              <w:t>nisationName</w:t>
            </w:r>
            <w:proofErr w:type="spellEnd"/>
          </w:p>
        </w:tc>
        <w:tc>
          <w:tcPr>
            <w:tcW w:w="3403" w:type="dxa"/>
          </w:tcPr>
          <w:p w14:paraId="78A822ED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6550E1F8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F9DB4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0E5F34F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75801530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1843" w:type="dxa"/>
          </w:tcPr>
          <w:p w14:paraId="4DB9BF62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61F03AE1" w14:textId="77777777" w:rsidTr="009E3BA3">
        <w:tc>
          <w:tcPr>
            <w:tcW w:w="576" w:type="dxa"/>
          </w:tcPr>
          <w:p w14:paraId="34EF757B" w14:textId="2852CB2D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20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16</w:delText>
              </w:r>
            </w:del>
            <w:ins w:id="21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7</w:t>
              </w:r>
            </w:ins>
          </w:p>
        </w:tc>
        <w:tc>
          <w:tcPr>
            <w:tcW w:w="1937" w:type="dxa"/>
          </w:tcPr>
          <w:p w14:paraId="617AC87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3403" w:type="dxa"/>
          </w:tcPr>
          <w:p w14:paraId="3E69AD2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7724EA9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E49786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439BF81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5189051C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095E7F4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5BA239C2" w14:textId="77777777" w:rsidTr="009E3BA3">
        <w:tc>
          <w:tcPr>
            <w:tcW w:w="576" w:type="dxa"/>
          </w:tcPr>
          <w:p w14:paraId="580FAF44" w14:textId="0B494F06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22" w:author="Ha Suwook" w:date="2019-05-07T11:40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17</w:delText>
              </w:r>
            </w:del>
            <w:ins w:id="23" w:author="Ha Suwook" w:date="2019-05-07T11:40:00Z">
              <w:r w:rsidRPr="00172AD1">
                <w:rPr>
                  <w:rFonts w:hint="eastAsia"/>
                  <w:sz w:val="18"/>
                  <w:lang w:val="en-US" w:eastAsia="ko-KR"/>
                </w:rPr>
                <w:t>1</w:t>
              </w:r>
              <w:r>
                <w:rPr>
                  <w:sz w:val="18"/>
                  <w:lang w:val="en-US" w:eastAsia="ko-KR"/>
                </w:rPr>
                <w:t>8</w:t>
              </w:r>
            </w:ins>
          </w:p>
        </w:tc>
        <w:tc>
          <w:tcPr>
            <w:tcW w:w="1937" w:type="dxa"/>
          </w:tcPr>
          <w:p w14:paraId="6CC3A243" w14:textId="4B68676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function</w:t>
            </w:r>
          </w:p>
        </w:tc>
        <w:tc>
          <w:tcPr>
            <w:tcW w:w="3403" w:type="dxa"/>
          </w:tcPr>
          <w:p w14:paraId="2834C706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0BC3ED33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66F83F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F26445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A17AA12" w14:textId="77777777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28E45BCB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  <w:tr w:rsidR="00162FC8" w:rsidRPr="00172AD1" w14:paraId="65A7C2C8" w14:textId="77777777" w:rsidTr="009E3BA3">
        <w:tc>
          <w:tcPr>
            <w:tcW w:w="576" w:type="dxa"/>
          </w:tcPr>
          <w:p w14:paraId="798EBE76" w14:textId="16694C35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  <w:ins w:id="24" w:author="Ha Suwook" w:date="2019-05-07T11:41:00Z">
              <w:r>
                <w:rPr>
                  <w:sz w:val="18"/>
                  <w:lang w:val="en-US" w:eastAsia="ko-KR"/>
                </w:rPr>
                <w:t>9</w:t>
              </w:r>
            </w:ins>
            <w:del w:id="25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8</w:delText>
              </w:r>
            </w:del>
          </w:p>
        </w:tc>
        <w:tc>
          <w:tcPr>
            <w:tcW w:w="1937" w:type="dxa"/>
          </w:tcPr>
          <w:p w14:paraId="742D9FC9" w14:textId="1DF228A1" w:rsidR="00162FC8" w:rsidRPr="00571224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c</w:t>
            </w:r>
            <w:r w:rsidRPr="00832FB7">
              <w:rPr>
                <w:sz w:val="18"/>
                <w:lang w:val="en-US" w:eastAsia="ko-KR"/>
              </w:rPr>
              <w:t>ontact</w:t>
            </w:r>
          </w:p>
        </w:tc>
        <w:tc>
          <w:tcPr>
            <w:tcW w:w="3403" w:type="dxa"/>
          </w:tcPr>
          <w:p w14:paraId="1557EA04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68B9690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BFE252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FE32DB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</w:t>
            </w:r>
            <w:r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1985" w:type="dxa"/>
          </w:tcPr>
          <w:p w14:paraId="595CBCCF" w14:textId="4837F321" w:rsidR="00162FC8" w:rsidRPr="00832FB7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55C4456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597DD219" w14:textId="77777777" w:rsidTr="009E3BA3">
        <w:trPr>
          <w:trHeight w:val="442"/>
        </w:trPr>
        <w:tc>
          <w:tcPr>
            <w:tcW w:w="576" w:type="dxa"/>
            <w:shd w:val="clear" w:color="auto" w:fill="D9D9D9" w:themeFill="background1" w:themeFillShade="D9"/>
          </w:tcPr>
          <w:p w14:paraId="6FE8533C" w14:textId="609D5B7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26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19</w:delText>
              </w:r>
            </w:del>
            <w:ins w:id="27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</w:ins>
          </w:p>
        </w:tc>
        <w:tc>
          <w:tcPr>
            <w:tcW w:w="1937" w:type="dxa"/>
            <w:shd w:val="clear" w:color="auto" w:fill="D9D9D9" w:themeFill="background1" w:themeFillShade="D9"/>
          </w:tcPr>
          <w:p w14:paraId="3ECE2A2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3403" w:type="dxa"/>
            <w:shd w:val="clear" w:color="auto" w:fill="D9D9D9" w:themeFill="background1" w:themeFillShade="D9"/>
          </w:tcPr>
          <w:p w14:paraId="063499C1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AFB245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FAD9296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  <w:shd w:val="clear" w:color="auto" w:fill="D9D9D9" w:themeFill="background1" w:themeFillShade="D9"/>
          </w:tcPr>
          <w:p w14:paraId="40DD9029" w14:textId="6170C4DE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20</w:t>
            </w:r>
            <w:del w:id="28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 xml:space="preserve"> </w:delText>
              </w:r>
            </w:del>
            <w:ins w:id="29" w:author="Ha Suwook" w:date="2019-05-07T11:41:00Z">
              <w:r>
                <w:rPr>
                  <w:sz w:val="18"/>
                  <w:lang w:val="en-US" w:eastAsia="ko-KR"/>
                </w:rPr>
                <w:t>20</w:t>
              </w:r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 xml:space="preserve">to </w:t>
            </w:r>
            <w:del w:id="30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</w:delText>
              </w:r>
            </w:del>
            <w:r>
              <w:rPr>
                <w:sz w:val="18"/>
                <w:lang w:val="en-US" w:eastAsia="ko-KR"/>
              </w:rPr>
              <w:t>3</w:t>
            </w:r>
            <w:ins w:id="31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85" w:type="dxa"/>
            <w:shd w:val="clear" w:color="auto" w:fill="D9D9D9" w:themeFill="background1" w:themeFillShade="D9"/>
          </w:tcPr>
          <w:p w14:paraId="0EF03E8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19C6FE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44E7CBFE" w14:textId="77777777" w:rsidTr="009E3BA3">
        <w:tc>
          <w:tcPr>
            <w:tcW w:w="576" w:type="dxa"/>
          </w:tcPr>
          <w:p w14:paraId="4AF1F979" w14:textId="0FCB4970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20</w:delText>
              </w:r>
            </w:del>
            <w:ins w:id="3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1</w:t>
              </w:r>
            </w:ins>
          </w:p>
        </w:tc>
        <w:tc>
          <w:tcPr>
            <w:tcW w:w="1937" w:type="dxa"/>
          </w:tcPr>
          <w:p w14:paraId="3FFC827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3403" w:type="dxa"/>
          </w:tcPr>
          <w:p w14:paraId="55267542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3F6D573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B8BF7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2A950454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31D3DFC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oaf:phone</w:t>
            </w:r>
            <w:proofErr w:type="spellEnd"/>
            <w:proofErr w:type="gramEnd"/>
          </w:p>
        </w:tc>
        <w:tc>
          <w:tcPr>
            <w:tcW w:w="1843" w:type="dxa"/>
          </w:tcPr>
          <w:p w14:paraId="283CF09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17424527" w14:textId="77777777" w:rsidTr="009E3BA3">
        <w:tc>
          <w:tcPr>
            <w:tcW w:w="576" w:type="dxa"/>
          </w:tcPr>
          <w:p w14:paraId="0B89AD03" w14:textId="04CD19A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4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21</w:delText>
              </w:r>
            </w:del>
            <w:ins w:id="35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2</w:t>
              </w:r>
            </w:ins>
          </w:p>
        </w:tc>
        <w:tc>
          <w:tcPr>
            <w:tcW w:w="1937" w:type="dxa"/>
          </w:tcPr>
          <w:p w14:paraId="3BBF087C" w14:textId="1348907D" w:rsidR="00162FC8" w:rsidRPr="00571224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>address</w:t>
            </w:r>
          </w:p>
        </w:tc>
        <w:tc>
          <w:tcPr>
            <w:tcW w:w="3403" w:type="dxa"/>
          </w:tcPr>
          <w:p w14:paraId="2AB53FF6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06637BB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8DC99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277A67F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1DF4241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oaf:mbox</w:t>
            </w:r>
            <w:proofErr w:type="spellEnd"/>
            <w:proofErr w:type="gramEnd"/>
          </w:p>
        </w:tc>
        <w:tc>
          <w:tcPr>
            <w:tcW w:w="1843" w:type="dxa"/>
          </w:tcPr>
          <w:p w14:paraId="3A1A1FC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m</w:t>
            </w:r>
            <w:r>
              <w:rPr>
                <w:sz w:val="18"/>
                <w:lang w:val="en-US" w:eastAsia="ko-KR"/>
              </w:rPr>
              <w:t>ailto: URI</w:t>
            </w:r>
          </w:p>
        </w:tc>
      </w:tr>
      <w:tr w:rsidR="00162FC8" w:rsidRPr="00172AD1" w14:paraId="6D5C367B" w14:textId="77777777" w:rsidTr="009E3BA3">
        <w:tc>
          <w:tcPr>
            <w:tcW w:w="576" w:type="dxa"/>
          </w:tcPr>
          <w:p w14:paraId="6463A88E" w14:textId="4B5E6FA4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6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22</w:delText>
              </w:r>
            </w:del>
            <w:ins w:id="37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3</w:t>
              </w:r>
            </w:ins>
          </w:p>
        </w:tc>
        <w:tc>
          <w:tcPr>
            <w:tcW w:w="1937" w:type="dxa"/>
          </w:tcPr>
          <w:p w14:paraId="5E46430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3403" w:type="dxa"/>
          </w:tcPr>
          <w:p w14:paraId="4887200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832FB7">
              <w:rPr>
                <w:sz w:val="18"/>
                <w:lang w:val="en-US" w:eastAsia="ko-KR"/>
              </w:rPr>
              <w:t xml:space="preserve">on-line </w:t>
            </w:r>
            <w:r w:rsidRPr="00172AD1">
              <w:rPr>
                <w:sz w:val="18"/>
                <w:lang w:val="en-US" w:eastAsia="ko-KR"/>
              </w:rPr>
              <w:t>information that can be used to contact the individual or organization</w:t>
            </w:r>
          </w:p>
        </w:tc>
        <w:tc>
          <w:tcPr>
            <w:tcW w:w="756" w:type="dxa"/>
          </w:tcPr>
          <w:p w14:paraId="02E5031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B3581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1855" w:type="dxa"/>
          </w:tcPr>
          <w:p w14:paraId="4946B3E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5" w:type="dxa"/>
          </w:tcPr>
          <w:p w14:paraId="386FD3EC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077D74">
              <w:rPr>
                <w:sz w:val="18"/>
                <w:lang w:val="en-US" w:eastAsia="ko-KR"/>
              </w:rPr>
              <w:t>foaf:homepage</w:t>
            </w:r>
            <w:proofErr w:type="spellEnd"/>
            <w:proofErr w:type="gramEnd"/>
          </w:p>
        </w:tc>
        <w:tc>
          <w:tcPr>
            <w:tcW w:w="1843" w:type="dxa"/>
          </w:tcPr>
          <w:p w14:paraId="3521D103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</w:t>
            </w:r>
            <w:r>
              <w:rPr>
                <w:sz w:val="18"/>
                <w:lang w:val="en-US" w:eastAsia="ko-KR"/>
              </w:rPr>
              <w:t>RI</w:t>
            </w:r>
          </w:p>
        </w:tc>
      </w:tr>
      <w:tr w:rsidR="00162FC8" w:rsidRPr="00172AD1" w14:paraId="52CCEFC2" w14:textId="77777777" w:rsidTr="009E3BA3">
        <w:tc>
          <w:tcPr>
            <w:tcW w:w="576" w:type="dxa"/>
          </w:tcPr>
          <w:p w14:paraId="05A2F716" w14:textId="3B2F83B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2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37" w:type="dxa"/>
          </w:tcPr>
          <w:p w14:paraId="57EDB7C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3403" w:type="dxa"/>
          </w:tcPr>
          <w:p w14:paraId="55AFE3EC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57C7A90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1AC58A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855" w:type="dxa"/>
          </w:tcPr>
          <w:p w14:paraId="6BD1896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5" w:type="dxa"/>
          </w:tcPr>
          <w:p w14:paraId="60904D77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832FB7">
              <w:rPr>
                <w:rFonts w:hint="eastAsia"/>
                <w:sz w:val="18"/>
                <w:lang w:val="en-US" w:eastAsia="ko-KR"/>
              </w:rPr>
              <w:t>N</w:t>
            </w:r>
            <w:r w:rsidRPr="00832FB7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43" w:type="dxa"/>
          </w:tcPr>
          <w:p w14:paraId="1AF8B88E" w14:textId="77777777" w:rsidR="00162FC8" w:rsidRPr="002850D1" w:rsidRDefault="00162FC8" w:rsidP="00162FC8">
            <w:pPr>
              <w:jc w:val="both"/>
              <w:rPr>
                <w:color w:val="FF0000"/>
                <w:sz w:val="18"/>
                <w:lang w:val="en-US" w:eastAsia="ko-KR"/>
              </w:rPr>
            </w:pPr>
          </w:p>
        </w:tc>
      </w:tr>
    </w:tbl>
    <w:p w14:paraId="771A4515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5D933FC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I-3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BDC_Dataset</w:t>
      </w:r>
      <w:proofErr w:type="spellEnd"/>
      <w:r>
        <w:rPr>
          <w:rFonts w:eastAsia="맑은 고딕"/>
          <w:lang w:val="en-US" w:eastAsia="ko-KR"/>
        </w:rPr>
        <w:t xml:space="preserve"> and its sub-classes (</w:t>
      </w:r>
      <w:proofErr w:type="spellStart"/>
      <w:r w:rsidRPr="009820AF">
        <w:rPr>
          <w:rFonts w:eastAsia="맑은 고딕"/>
          <w:i/>
          <w:lang w:val="en-US" w:eastAsia="ko-KR"/>
        </w:rPr>
        <w:t>BDC_Distribution</w:t>
      </w:r>
      <w:proofErr w:type="spellEnd"/>
      <w:r>
        <w:rPr>
          <w:rFonts w:eastAsia="맑은 고딕"/>
          <w:lang w:val="en-US" w:eastAsia="ko-KR"/>
        </w:rPr>
        <w:t xml:space="preserve">, </w:t>
      </w:r>
      <w:proofErr w:type="spellStart"/>
      <w:r w:rsidRPr="009820AF">
        <w:rPr>
          <w:rFonts w:eastAsia="맑은 고딕"/>
          <w:i/>
          <w:lang w:val="en-US" w:eastAsia="ko-KR"/>
        </w:rPr>
        <w:t>BDC_DataRight</w:t>
      </w:r>
      <w:proofErr w:type="spellEnd"/>
      <w:r>
        <w:rPr>
          <w:rFonts w:eastAsia="맑은 고딕"/>
          <w:lang w:val="en-US" w:eastAsia="ko-KR"/>
        </w:rPr>
        <w:t>) which describes dataset information in clause 7.4.</w:t>
      </w:r>
    </w:p>
    <w:p w14:paraId="38AC200A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401"/>
        <w:gridCol w:w="1862"/>
        <w:gridCol w:w="3097"/>
        <w:gridCol w:w="756"/>
        <w:gridCol w:w="1107"/>
        <w:gridCol w:w="2128"/>
        <w:gridCol w:w="1984"/>
        <w:gridCol w:w="2127"/>
      </w:tblGrid>
      <w:tr w:rsidR="00391E8A" w:rsidRPr="00172AD1" w14:paraId="55814D2F" w14:textId="77777777" w:rsidTr="00AC00D7">
        <w:tc>
          <w:tcPr>
            <w:tcW w:w="401" w:type="dxa"/>
          </w:tcPr>
          <w:p w14:paraId="3E560323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862" w:type="dxa"/>
          </w:tcPr>
          <w:p w14:paraId="04C337F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97" w:type="dxa"/>
          </w:tcPr>
          <w:p w14:paraId="50461DC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F10D1F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691301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28" w:type="dxa"/>
          </w:tcPr>
          <w:p w14:paraId="7AEE7CF4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1984" w:type="dxa"/>
          </w:tcPr>
          <w:p w14:paraId="2A3C88FD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2127" w:type="dxa"/>
          </w:tcPr>
          <w:p w14:paraId="6F601E8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146F5A03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5C7ADA04" w14:textId="04ED34B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38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24</w:delText>
              </w:r>
            </w:del>
            <w:ins w:id="39" w:author="Ha Suwook" w:date="2019-05-07T11:41:00Z">
              <w:r w:rsidRPr="00172AD1">
                <w:rPr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5</w:t>
              </w:r>
            </w:ins>
          </w:p>
        </w:tc>
        <w:tc>
          <w:tcPr>
            <w:tcW w:w="1862" w:type="dxa"/>
            <w:shd w:val="clear" w:color="auto" w:fill="D9D9D9" w:themeFill="background1" w:themeFillShade="D9"/>
          </w:tcPr>
          <w:p w14:paraId="700AB26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656B0949" w14:textId="4B81D706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a collection of data which is available for access and/or download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565016B3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983C16B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EA01165" w14:textId="329DA761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del w:id="40" w:author="Ha Suwook" w:date="2019-05-07T11:41:00Z">
              <w:r w:rsidRPr="00172AD1" w:rsidDel="003352FF">
                <w:rPr>
                  <w:sz w:val="18"/>
                  <w:lang w:val="en-US" w:eastAsia="ko-KR"/>
                </w:rPr>
                <w:delText>2</w:delText>
              </w:r>
            </w:del>
            <w:proofErr w:type="gramStart"/>
            <w:r>
              <w:rPr>
                <w:sz w:val="18"/>
                <w:lang w:val="en-US" w:eastAsia="ko-KR"/>
              </w:rPr>
              <w:t xml:space="preserve">5 </w:t>
            </w:r>
            <w:ins w:id="41" w:author="Ha Suwook" w:date="2019-05-07T11:41:00Z">
              <w:r w:rsidRPr="00172AD1">
                <w:rPr>
                  <w:sz w:val="18"/>
                  <w:lang w:val="en-US" w:eastAsia="ko-KR"/>
                </w:rPr>
                <w:t xml:space="preserve"> </w:t>
              </w:r>
            </w:ins>
            <w:r w:rsidRPr="00172AD1">
              <w:rPr>
                <w:sz w:val="18"/>
                <w:lang w:val="en-US" w:eastAsia="ko-KR"/>
              </w:rPr>
              <w:t>to</w:t>
            </w:r>
            <w:proofErr w:type="gramEnd"/>
            <w:r w:rsidRPr="00172AD1">
              <w:rPr>
                <w:sz w:val="18"/>
                <w:lang w:val="en-US" w:eastAsia="ko-KR"/>
              </w:rPr>
              <w:t xml:space="preserve"> 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DC81C4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cat:Dataset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0F14EF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7143F2D9" w14:textId="77777777" w:rsidTr="00AC00D7">
        <w:tc>
          <w:tcPr>
            <w:tcW w:w="401" w:type="dxa"/>
          </w:tcPr>
          <w:p w14:paraId="0EDCD75F" w14:textId="1B0C92B2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del w:id="42" w:author="Ha Suwook" w:date="2019-05-07T11:41:00Z">
              <w:r w:rsidRPr="00172AD1" w:rsidDel="003352FF">
                <w:rPr>
                  <w:rFonts w:hint="eastAsia"/>
                  <w:sz w:val="18"/>
                  <w:lang w:val="en-US" w:eastAsia="ko-KR"/>
                </w:rPr>
                <w:delText>25</w:delText>
              </w:r>
            </w:del>
            <w:ins w:id="43" w:author="Ha Suwook" w:date="2019-05-07T11:41:00Z">
              <w:r w:rsidRPr="00172AD1">
                <w:rPr>
                  <w:rFonts w:hint="eastAsia"/>
                  <w:sz w:val="18"/>
                  <w:lang w:val="en-US" w:eastAsia="ko-KR"/>
                </w:rPr>
                <w:t>2</w:t>
              </w:r>
              <w:r>
                <w:rPr>
                  <w:sz w:val="18"/>
                  <w:lang w:val="en-US" w:eastAsia="ko-KR"/>
                </w:rPr>
                <w:t>6</w:t>
              </w:r>
            </w:ins>
          </w:p>
        </w:tc>
        <w:tc>
          <w:tcPr>
            <w:tcW w:w="1862" w:type="dxa"/>
          </w:tcPr>
          <w:p w14:paraId="493F066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3097" w:type="dxa"/>
          </w:tcPr>
          <w:p w14:paraId="11E6057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406CBB3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655FE2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4C04C0B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  <w:tc>
          <w:tcPr>
            <w:tcW w:w="1984" w:type="dxa"/>
          </w:tcPr>
          <w:p w14:paraId="6D62FBE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cat:publisher</w:t>
            </w:r>
            <w:proofErr w:type="spellEnd"/>
            <w:proofErr w:type="gramEnd"/>
          </w:p>
        </w:tc>
        <w:tc>
          <w:tcPr>
            <w:tcW w:w="2127" w:type="dxa"/>
          </w:tcPr>
          <w:p w14:paraId="0967E18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oaf:Agent</w:t>
            </w:r>
            <w:proofErr w:type="spellEnd"/>
            <w:proofErr w:type="gramEnd"/>
          </w:p>
        </w:tc>
      </w:tr>
      <w:tr w:rsidR="00162FC8" w:rsidRPr="00172AD1" w14:paraId="5FFDC4C5" w14:textId="77777777" w:rsidTr="00AC00D7">
        <w:tc>
          <w:tcPr>
            <w:tcW w:w="401" w:type="dxa"/>
          </w:tcPr>
          <w:p w14:paraId="56C863DE" w14:textId="4C64894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1862" w:type="dxa"/>
          </w:tcPr>
          <w:p w14:paraId="60AC315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role:</w:t>
            </w:r>
            <w:r w:rsidRPr="00172AD1">
              <w:rPr>
                <w:sz w:val="18"/>
                <w:lang w:val="en-US" w:eastAsia="ko-KR"/>
              </w:rPr>
              <w:t xml:space="preserve"> distribut</w:t>
            </w:r>
            <w:r>
              <w:rPr>
                <w:sz w:val="18"/>
                <w:lang w:val="en-US" w:eastAsia="ko-KR"/>
              </w:rPr>
              <w:t>ion</w:t>
            </w:r>
          </w:p>
        </w:tc>
        <w:tc>
          <w:tcPr>
            <w:tcW w:w="3097" w:type="dxa"/>
          </w:tcPr>
          <w:p w14:paraId="48EE7DF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0063945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3EDA79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</w:tcPr>
          <w:p w14:paraId="11501A05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1984" w:type="dxa"/>
          </w:tcPr>
          <w:p w14:paraId="4902ED4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</w:tcPr>
          <w:p w14:paraId="1056761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</w:tr>
      <w:tr w:rsidR="00162FC8" w:rsidRPr="00172AD1" w14:paraId="0549FC56" w14:textId="77777777" w:rsidTr="00AC00D7">
        <w:tc>
          <w:tcPr>
            <w:tcW w:w="401" w:type="dxa"/>
          </w:tcPr>
          <w:p w14:paraId="0819B8D4" w14:textId="47F482F3" w:rsidR="00162FC8" w:rsidRPr="00172AD1" w:rsidDel="003352FF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1862" w:type="dxa"/>
          </w:tcPr>
          <w:p w14:paraId="5DD4562F" w14:textId="2341FB1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3097" w:type="dxa"/>
          </w:tcPr>
          <w:p w14:paraId="35FB399E" w14:textId="354BA81C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01DE357F" w14:textId="327CF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44B70D79" w14:textId="7F2E5A08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D8CA79D" w14:textId="3040E1E3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BDC_Dataset</w:t>
            </w:r>
            <w:proofErr w:type="spellEnd"/>
          </w:p>
        </w:tc>
        <w:tc>
          <w:tcPr>
            <w:tcW w:w="1984" w:type="dxa"/>
          </w:tcPr>
          <w:p w14:paraId="5806F58B" w14:textId="6250F1E0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1E06C897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6DB467DC" w14:textId="77777777" w:rsidTr="00AC00D7">
        <w:tc>
          <w:tcPr>
            <w:tcW w:w="401" w:type="dxa"/>
          </w:tcPr>
          <w:p w14:paraId="2572A70A" w14:textId="0A5089A9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1862" w:type="dxa"/>
          </w:tcPr>
          <w:p w14:paraId="3A7EEC9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3097" w:type="dxa"/>
          </w:tcPr>
          <w:p w14:paraId="324670E3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536571C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5C9E94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E0745C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580C95DE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ct:title</w:t>
            </w:r>
            <w:proofErr w:type="spellEnd"/>
            <w:proofErr w:type="gramEnd"/>
          </w:p>
        </w:tc>
        <w:tc>
          <w:tcPr>
            <w:tcW w:w="2127" w:type="dxa"/>
          </w:tcPr>
          <w:p w14:paraId="75DE56C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41AD5025" w14:textId="77777777" w:rsidTr="00AC00D7">
        <w:tc>
          <w:tcPr>
            <w:tcW w:w="401" w:type="dxa"/>
          </w:tcPr>
          <w:p w14:paraId="3D015317" w14:textId="4EBDC2A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1862" w:type="dxa"/>
          </w:tcPr>
          <w:p w14:paraId="76DD700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3097" w:type="dxa"/>
          </w:tcPr>
          <w:p w14:paraId="28205C45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7C8089B8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A30630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D55232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63317F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ct:description</w:t>
            </w:r>
            <w:proofErr w:type="spellEnd"/>
            <w:proofErr w:type="gramEnd"/>
          </w:p>
        </w:tc>
        <w:tc>
          <w:tcPr>
            <w:tcW w:w="2127" w:type="dxa"/>
          </w:tcPr>
          <w:p w14:paraId="112B356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7611066A" w14:textId="77777777" w:rsidTr="00AC00D7">
        <w:tc>
          <w:tcPr>
            <w:tcW w:w="401" w:type="dxa"/>
            <w:shd w:val="clear" w:color="auto" w:fill="auto"/>
          </w:tcPr>
          <w:p w14:paraId="30E8621A" w14:textId="60E16B9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1862" w:type="dxa"/>
            <w:shd w:val="clear" w:color="auto" w:fill="auto"/>
          </w:tcPr>
          <w:p w14:paraId="5E083DE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3097" w:type="dxa"/>
            <w:shd w:val="clear" w:color="auto" w:fill="auto"/>
          </w:tcPr>
          <w:p w14:paraId="7D3CE664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245F921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0174A805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auto"/>
          </w:tcPr>
          <w:p w14:paraId="735E809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0B78D4BE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ct:keyword</w:t>
            </w:r>
            <w:proofErr w:type="spellEnd"/>
            <w:proofErr w:type="gramEnd"/>
          </w:p>
        </w:tc>
        <w:tc>
          <w:tcPr>
            <w:tcW w:w="2127" w:type="dxa"/>
          </w:tcPr>
          <w:p w14:paraId="3586239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5F8FD8F7" w14:textId="77777777" w:rsidTr="00AC00D7">
        <w:tc>
          <w:tcPr>
            <w:tcW w:w="401" w:type="dxa"/>
          </w:tcPr>
          <w:p w14:paraId="062FFC2F" w14:textId="42E9616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</w:tcPr>
          <w:p w14:paraId="79EA4B4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3097" w:type="dxa"/>
          </w:tcPr>
          <w:p w14:paraId="2C57939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36C6517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30FA6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7F02507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6D722A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ct:temporal</w:t>
            </w:r>
            <w:proofErr w:type="spellEnd"/>
            <w:proofErr w:type="gramEnd"/>
          </w:p>
        </w:tc>
        <w:tc>
          <w:tcPr>
            <w:tcW w:w="2127" w:type="dxa"/>
          </w:tcPr>
          <w:p w14:paraId="565A418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1EFC0BB7" w14:textId="77777777" w:rsidTr="00AC00D7">
        <w:tc>
          <w:tcPr>
            <w:tcW w:w="401" w:type="dxa"/>
          </w:tcPr>
          <w:p w14:paraId="2C83532C" w14:textId="0E4AE605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</w:tcPr>
          <w:p w14:paraId="451A97D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3097" w:type="dxa"/>
          </w:tcPr>
          <w:p w14:paraId="28404A02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563F0F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261FFD16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D082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246EFE90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ct:accuralPeriodicity</w:t>
            </w:r>
            <w:proofErr w:type="spellEnd"/>
            <w:proofErr w:type="gramEnd"/>
          </w:p>
        </w:tc>
        <w:tc>
          <w:tcPr>
            <w:tcW w:w="2127" w:type="dxa"/>
          </w:tcPr>
          <w:p w14:paraId="5128A2D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4228E36A" w14:textId="77777777" w:rsidTr="00AC00D7">
        <w:tc>
          <w:tcPr>
            <w:tcW w:w="401" w:type="dxa"/>
            <w:shd w:val="clear" w:color="auto" w:fill="D9D9D9" w:themeFill="background1" w:themeFillShade="D9"/>
          </w:tcPr>
          <w:p w14:paraId="465A3DC0" w14:textId="6A66FE5E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0EFFD98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3097" w:type="dxa"/>
            <w:shd w:val="clear" w:color="auto" w:fill="D9D9D9" w:themeFill="background1" w:themeFillShade="D9"/>
          </w:tcPr>
          <w:p w14:paraId="0848BD4E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699301B8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47B5EC6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939F45F" w14:textId="54DAECB9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</w:t>
            </w:r>
            <w:r>
              <w:rPr>
                <w:sz w:val="18"/>
                <w:lang w:val="en-US" w:eastAsia="ko-KR"/>
              </w:rPr>
              <w:t xml:space="preserve"> 40</w:t>
            </w:r>
            <w:r w:rsidRPr="00172AD1">
              <w:rPr>
                <w:sz w:val="18"/>
                <w:lang w:val="en-US" w:eastAsia="ko-KR"/>
              </w:rPr>
              <w:t xml:space="preserve">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2F609DA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cat:Distribution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88CF1E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5CB5328F" w14:textId="77777777" w:rsidTr="00AC00D7">
        <w:tc>
          <w:tcPr>
            <w:tcW w:w="401" w:type="dxa"/>
          </w:tcPr>
          <w:p w14:paraId="35A931B3" w14:textId="0C3950F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1862" w:type="dxa"/>
          </w:tcPr>
          <w:p w14:paraId="36E471D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3097" w:type="dxa"/>
          </w:tcPr>
          <w:p w14:paraId="74F07928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</w:tcPr>
          <w:p w14:paraId="4864DFE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0ED8763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136FDA34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1984" w:type="dxa"/>
          </w:tcPr>
          <w:p w14:paraId="4512AC52" w14:textId="49332E29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</w:tcPr>
          <w:p w14:paraId="78699ECD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,</w:t>
            </w:r>
          </w:p>
          <w:p w14:paraId="06FE169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  <w:tr w:rsidR="00162FC8" w:rsidRPr="00172AD1" w14:paraId="5C2CC07F" w14:textId="77777777" w:rsidTr="00AC00D7">
        <w:tc>
          <w:tcPr>
            <w:tcW w:w="401" w:type="dxa"/>
          </w:tcPr>
          <w:p w14:paraId="2E618F63" w14:textId="0DE3CE0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1862" w:type="dxa"/>
          </w:tcPr>
          <w:p w14:paraId="6FC690F8" w14:textId="21AFE342" w:rsidR="00162FC8" w:rsidRPr="00571224" w:rsidRDefault="00162FC8" w:rsidP="00162FC8">
            <w:pPr>
              <w:jc w:val="both"/>
              <w:rPr>
                <w:color w:val="00B0F0"/>
                <w:sz w:val="18"/>
                <w:lang w:val="en-US" w:eastAsia="ko-KR"/>
              </w:rPr>
            </w:pPr>
            <w:proofErr w:type="spellStart"/>
            <w:r w:rsidRPr="00FF4646">
              <w:rPr>
                <w:sz w:val="18"/>
                <w:lang w:val="en-US" w:eastAsia="ko-KR"/>
              </w:rPr>
              <w:t>d</w:t>
            </w:r>
            <w:r w:rsidRPr="00FF4646">
              <w:rPr>
                <w:rFonts w:hint="eastAsia"/>
                <w:sz w:val="18"/>
                <w:lang w:val="en-US" w:eastAsia="ko-KR"/>
              </w:rPr>
              <w:t>ata</w:t>
            </w:r>
            <w:r w:rsidRPr="00FF4646">
              <w:rPr>
                <w:sz w:val="18"/>
                <w:lang w:val="en-US" w:eastAsia="ko-KR"/>
              </w:rPr>
              <w:t>T</w:t>
            </w:r>
            <w:r w:rsidRPr="00FF4646">
              <w:rPr>
                <w:rFonts w:hint="eastAsia"/>
                <w:sz w:val="18"/>
                <w:lang w:val="en-US" w:eastAsia="ko-KR"/>
              </w:rPr>
              <w:t>ype</w:t>
            </w:r>
            <w:proofErr w:type="spellEnd"/>
          </w:p>
        </w:tc>
        <w:tc>
          <w:tcPr>
            <w:tcW w:w="3097" w:type="dxa"/>
          </w:tcPr>
          <w:p w14:paraId="2FB4694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756" w:type="dxa"/>
          </w:tcPr>
          <w:p w14:paraId="373804A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16C95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437E10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</w:t>
            </w:r>
            <w:r>
              <w:rPr>
                <w:sz w:val="18"/>
                <w:lang w:val="en-US" w:eastAsia="ko-KR"/>
              </w:rPr>
              <w:t>DC</w:t>
            </w:r>
            <w:r w:rsidRPr="00172AD1">
              <w:rPr>
                <w:rFonts w:hint="eastAsia"/>
                <w:sz w:val="18"/>
                <w:lang w:val="en-US" w:eastAsia="ko-KR"/>
              </w:rPr>
              <w:t>_DataTypeCode</w:t>
            </w:r>
            <w:proofErr w:type="spellEnd"/>
          </w:p>
        </w:tc>
        <w:tc>
          <w:tcPr>
            <w:tcW w:w="1984" w:type="dxa"/>
          </w:tcPr>
          <w:p w14:paraId="5EC1C20E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cat:mediaType</w:t>
            </w:r>
            <w:proofErr w:type="spellEnd"/>
            <w:proofErr w:type="gramEnd"/>
          </w:p>
        </w:tc>
        <w:tc>
          <w:tcPr>
            <w:tcW w:w="2127" w:type="dxa"/>
          </w:tcPr>
          <w:p w14:paraId="4A3E897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162FC8" w:rsidRPr="00172AD1" w14:paraId="00C66663" w14:textId="77777777" w:rsidTr="00AC00D7">
        <w:tc>
          <w:tcPr>
            <w:tcW w:w="401" w:type="dxa"/>
          </w:tcPr>
          <w:p w14:paraId="3BE1A44D" w14:textId="7763A22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1862" w:type="dxa"/>
          </w:tcPr>
          <w:p w14:paraId="5A68E17B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f</w:t>
            </w:r>
            <w:r w:rsidRPr="00172AD1">
              <w:rPr>
                <w:rFonts w:hint="eastAsia"/>
                <w:sz w:val="18"/>
                <w:lang w:val="en-US" w:eastAsia="ko-KR"/>
              </w:rPr>
              <w:t>ormat</w:t>
            </w:r>
          </w:p>
        </w:tc>
        <w:tc>
          <w:tcPr>
            <w:tcW w:w="3097" w:type="dxa"/>
          </w:tcPr>
          <w:p w14:paraId="049F1EC7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756" w:type="dxa"/>
          </w:tcPr>
          <w:p w14:paraId="676C6BC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56F363D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809B8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1EDC3E7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ct:format</w:t>
            </w:r>
            <w:proofErr w:type="spellEnd"/>
            <w:proofErr w:type="gramEnd"/>
          </w:p>
        </w:tc>
        <w:tc>
          <w:tcPr>
            <w:tcW w:w="2127" w:type="dxa"/>
          </w:tcPr>
          <w:p w14:paraId="02548D8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dct:MediaTypeOrExtent</w:t>
            </w:r>
            <w:proofErr w:type="spellEnd"/>
            <w:proofErr w:type="gramEnd"/>
          </w:p>
        </w:tc>
      </w:tr>
      <w:tr w:rsidR="00162FC8" w:rsidRPr="00172AD1" w14:paraId="6FC96468" w14:textId="77777777" w:rsidTr="00AC00D7">
        <w:tc>
          <w:tcPr>
            <w:tcW w:w="401" w:type="dxa"/>
          </w:tcPr>
          <w:p w14:paraId="56529E7C" w14:textId="4450BA8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38</w:t>
            </w:r>
          </w:p>
        </w:tc>
        <w:tc>
          <w:tcPr>
            <w:tcW w:w="1862" w:type="dxa"/>
          </w:tcPr>
          <w:p w14:paraId="3A96E690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3097" w:type="dxa"/>
          </w:tcPr>
          <w:p w14:paraId="4A180225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>
              <w:rPr>
                <w:sz w:val="18"/>
                <w:lang w:val="en-US" w:eastAsia="ko-KR"/>
              </w:rPr>
              <w:t xml:space="preserve"> in bytes</w:t>
            </w:r>
          </w:p>
        </w:tc>
        <w:tc>
          <w:tcPr>
            <w:tcW w:w="756" w:type="dxa"/>
          </w:tcPr>
          <w:p w14:paraId="16172B7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1EC69C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35A1B09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int</w:t>
            </w:r>
          </w:p>
        </w:tc>
        <w:tc>
          <w:tcPr>
            <w:tcW w:w="1984" w:type="dxa"/>
          </w:tcPr>
          <w:p w14:paraId="1700290F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cat:byteSize</w:t>
            </w:r>
            <w:proofErr w:type="spellEnd"/>
            <w:proofErr w:type="gramEnd"/>
          </w:p>
        </w:tc>
        <w:tc>
          <w:tcPr>
            <w:tcW w:w="2127" w:type="dxa"/>
          </w:tcPr>
          <w:p w14:paraId="7C33F19F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62FC8" w:rsidRPr="00172AD1" w14:paraId="0CCDA5F3" w14:textId="77777777" w:rsidTr="00AC00D7">
        <w:tc>
          <w:tcPr>
            <w:tcW w:w="401" w:type="dxa"/>
          </w:tcPr>
          <w:p w14:paraId="1C1DEF88" w14:textId="68110A16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3</w:t>
            </w:r>
            <w:r>
              <w:rPr>
                <w:sz w:val="18"/>
                <w:lang w:val="en-US" w:eastAsia="ko-KR"/>
              </w:rPr>
              <w:t>9</w:t>
            </w:r>
          </w:p>
        </w:tc>
        <w:tc>
          <w:tcPr>
            <w:tcW w:w="1862" w:type="dxa"/>
          </w:tcPr>
          <w:p w14:paraId="437AF0B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3097" w:type="dxa"/>
          </w:tcPr>
          <w:p w14:paraId="5E71CB83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756" w:type="dxa"/>
          </w:tcPr>
          <w:p w14:paraId="4E99466B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92F4AF0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</w:tcPr>
          <w:p w14:paraId="565AD1B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</w:tcPr>
          <w:p w14:paraId="752D7030" w14:textId="71E80468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dcat:accessURL</w:t>
            </w:r>
            <w:proofErr w:type="spellEnd"/>
            <w:proofErr w:type="gramEnd"/>
            <w:r w:rsidRPr="00FF4646">
              <w:rPr>
                <w:sz w:val="18"/>
                <w:lang w:val="en-US" w:eastAsia="ko-KR"/>
              </w:rPr>
              <w:t xml:space="preserve"> / </w:t>
            </w:r>
            <w:proofErr w:type="spellStart"/>
            <w:r w:rsidRPr="00FF4646">
              <w:rPr>
                <w:sz w:val="18"/>
                <w:lang w:val="en-US" w:eastAsia="ko-KR"/>
              </w:rPr>
              <w:t>dcat:downloadURL</w:t>
            </w:r>
            <w:proofErr w:type="spellEnd"/>
          </w:p>
        </w:tc>
        <w:tc>
          <w:tcPr>
            <w:tcW w:w="2127" w:type="dxa"/>
          </w:tcPr>
          <w:p w14:paraId="6B35DF8A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22E67935" w14:textId="77777777" w:rsidTr="00AC00D7">
        <w:tc>
          <w:tcPr>
            <w:tcW w:w="401" w:type="dxa"/>
            <w:tcBorders>
              <w:bottom w:val="single" w:sz="4" w:space="0" w:color="auto"/>
            </w:tcBorders>
          </w:tcPr>
          <w:p w14:paraId="486415A5" w14:textId="16E6158F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1862" w:type="dxa"/>
            <w:tcBorders>
              <w:bottom w:val="single" w:sz="4" w:space="0" w:color="auto"/>
            </w:tcBorders>
          </w:tcPr>
          <w:p w14:paraId="429F47E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3097" w:type="dxa"/>
            <w:tcBorders>
              <w:bottom w:val="single" w:sz="4" w:space="0" w:color="auto"/>
            </w:tcBorders>
          </w:tcPr>
          <w:p w14:paraId="7395AD59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50282006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bottom w:val="single" w:sz="4" w:space="0" w:color="auto"/>
            </w:tcBorders>
          </w:tcPr>
          <w:p w14:paraId="2E61673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14:paraId="69C16512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B4F574E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None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DD51729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6515A366" w14:textId="77777777" w:rsidTr="00AC00D7"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C49CB9" w14:textId="348ACD15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BD676E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35DB7A" w14:textId="77777777" w:rsidR="00162FC8" w:rsidRPr="00172AD1" w:rsidRDefault="00162FC8" w:rsidP="00162FC8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319C1A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3E87E8" w14:textId="77777777" w:rsidR="00162FC8" w:rsidRPr="00172AD1" w:rsidRDefault="00162FC8" w:rsidP="00162FC8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0AFC9" w14:textId="0C98265D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4</w:t>
            </w:r>
            <w:r>
              <w:rPr>
                <w:rFonts w:eastAsia="맑은 고딕"/>
                <w:sz w:val="18"/>
                <w:lang w:val="en-US" w:eastAsia="ko-KR"/>
              </w:rPr>
              <w:t>2 to 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94B06C" w14:textId="77777777" w:rsidR="00162FC8" w:rsidRPr="00C303FF" w:rsidRDefault="00162FC8" w:rsidP="00162FC8">
            <w:pPr>
              <w:jc w:val="both"/>
              <w:rPr>
                <w:rFonts w:eastAsia="맑은 고딕"/>
                <w:color w:val="00B050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N</w:t>
            </w:r>
            <w:r w:rsidRPr="00FF4646"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41097D" w14:textId="77777777" w:rsidR="00162FC8" w:rsidRPr="00172AD1" w:rsidRDefault="00162FC8" w:rsidP="00162FC8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  <w:tr w:rsidR="00162FC8" w:rsidRPr="00172AD1" w14:paraId="4FF20E97" w14:textId="77777777" w:rsidTr="00AC00D7">
        <w:tc>
          <w:tcPr>
            <w:tcW w:w="401" w:type="dxa"/>
            <w:tcBorders>
              <w:top w:val="single" w:sz="4" w:space="0" w:color="auto"/>
              <w:bottom w:val="single" w:sz="4" w:space="0" w:color="auto"/>
            </w:tcBorders>
          </w:tcPr>
          <w:p w14:paraId="0A2A7998" w14:textId="4BEA7D6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2</w:t>
            </w:r>
          </w:p>
        </w:tc>
        <w:tc>
          <w:tcPr>
            <w:tcW w:w="1862" w:type="dxa"/>
            <w:tcBorders>
              <w:top w:val="single" w:sz="4" w:space="0" w:color="auto"/>
              <w:bottom w:val="single" w:sz="4" w:space="0" w:color="auto"/>
            </w:tcBorders>
          </w:tcPr>
          <w:p w14:paraId="1A87612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3097" w:type="dxa"/>
            <w:tcBorders>
              <w:top w:val="single" w:sz="4" w:space="0" w:color="auto"/>
              <w:bottom w:val="single" w:sz="4" w:space="0" w:color="auto"/>
            </w:tcBorders>
          </w:tcPr>
          <w:p w14:paraId="56A72A6D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</w:tcPr>
          <w:p w14:paraId="66136AD7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</w:tcPr>
          <w:p w14:paraId="11F6B2B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</w:tcPr>
          <w:p w14:paraId="4033E76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14:paraId="224260F2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ct:rights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 xml:space="preserve"> </w:t>
            </w:r>
          </w:p>
          <w:p w14:paraId="678DF2A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 xml:space="preserve">(in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BA339E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dct:LicenseDocument</w:t>
            </w:r>
            <w:proofErr w:type="spellEnd"/>
            <w:proofErr w:type="gramEnd"/>
          </w:p>
        </w:tc>
      </w:tr>
      <w:tr w:rsidR="00162FC8" w:rsidRPr="00172AD1" w14:paraId="5BC4CBEB" w14:textId="77777777" w:rsidTr="00AC00D7">
        <w:tc>
          <w:tcPr>
            <w:tcW w:w="401" w:type="dxa"/>
            <w:tcBorders>
              <w:top w:val="single" w:sz="4" w:space="0" w:color="auto"/>
            </w:tcBorders>
          </w:tcPr>
          <w:p w14:paraId="14269A5D" w14:textId="338D07E1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1862" w:type="dxa"/>
            <w:tcBorders>
              <w:top w:val="single" w:sz="4" w:space="0" w:color="auto"/>
            </w:tcBorders>
          </w:tcPr>
          <w:p w14:paraId="27FC9DA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license</w:t>
            </w:r>
          </w:p>
        </w:tc>
        <w:tc>
          <w:tcPr>
            <w:tcW w:w="3097" w:type="dxa"/>
            <w:tcBorders>
              <w:top w:val="single" w:sz="4" w:space="0" w:color="auto"/>
            </w:tcBorders>
          </w:tcPr>
          <w:p w14:paraId="2138EE88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417C9C">
              <w:rPr>
                <w:sz w:val="18"/>
                <w:lang w:val="en-US" w:eastAsia="ko-KR"/>
              </w:rPr>
              <w:t>This links to the license document under which the catalog is made available and not the datasets.</w:t>
            </w:r>
          </w:p>
        </w:tc>
        <w:tc>
          <w:tcPr>
            <w:tcW w:w="756" w:type="dxa"/>
            <w:tcBorders>
              <w:top w:val="single" w:sz="4" w:space="0" w:color="auto"/>
            </w:tcBorders>
          </w:tcPr>
          <w:p w14:paraId="2023893C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tcBorders>
              <w:top w:val="single" w:sz="4" w:space="0" w:color="auto"/>
            </w:tcBorders>
          </w:tcPr>
          <w:p w14:paraId="0E54949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28" w:type="dxa"/>
            <w:tcBorders>
              <w:top w:val="single" w:sz="4" w:space="0" w:color="auto"/>
            </w:tcBorders>
          </w:tcPr>
          <w:p w14:paraId="5DD658B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URI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3169D8F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ct:license</w:t>
            </w:r>
            <w:proofErr w:type="spellEnd"/>
            <w:proofErr w:type="gramEnd"/>
          </w:p>
          <w:p w14:paraId="15A71D17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(</w:t>
            </w:r>
            <w:r>
              <w:rPr>
                <w:sz w:val="18"/>
                <w:lang w:val="en-US" w:eastAsia="ko-KR"/>
              </w:rPr>
              <w:t xml:space="preserve">in </w:t>
            </w:r>
            <w:proofErr w:type="spellStart"/>
            <w:proofErr w:type="gramStart"/>
            <w:r>
              <w:rPr>
                <w:sz w:val="18"/>
                <w:lang w:val="en-US" w:eastAsia="ko-KR"/>
              </w:rPr>
              <w:t>dcat:Distribution</w:t>
            </w:r>
            <w:proofErr w:type="spellEnd"/>
            <w:proofErr w:type="gramEnd"/>
            <w:r>
              <w:rPr>
                <w:sz w:val="18"/>
                <w:lang w:val="en-US" w:eastAsia="ko-KR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4713C04B" w14:textId="77777777" w:rsidR="00162FC8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AC00D7">
              <w:rPr>
                <w:sz w:val="18"/>
                <w:lang w:val="en-US" w:eastAsia="ko-KR"/>
              </w:rPr>
              <w:t>dct:RightsStatement</w:t>
            </w:r>
            <w:proofErr w:type="spellEnd"/>
            <w:proofErr w:type="gramEnd"/>
          </w:p>
        </w:tc>
      </w:tr>
    </w:tbl>
    <w:p w14:paraId="27CFEBEF" w14:textId="263DE36C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F4A7C2E" w14:textId="77777777" w:rsidR="004A002E" w:rsidRDefault="004A002E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DD5B716" w14:textId="7FD8D05A" w:rsidR="00436E70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I-4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BDC_Domain</w:t>
      </w:r>
      <w:proofErr w:type="spellEnd"/>
      <w:r>
        <w:rPr>
          <w:rFonts w:eastAsia="맑은 고딕"/>
          <w:lang w:val="en-US" w:eastAsia="ko-KR"/>
        </w:rPr>
        <w:t xml:space="preserve"> which describes domain information in clause 7.5.</w:t>
      </w:r>
    </w:p>
    <w:p w14:paraId="3BBE1271" w14:textId="77777777" w:rsidR="00FF4646" w:rsidRPr="00436E70" w:rsidDel="00E743E2" w:rsidRDefault="00FF4646" w:rsidP="00271DF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del w:id="44" w:author="Ha Suwook" w:date="2019-05-07T11:42:00Z"/>
          <w:rFonts w:eastAsia="맑은 고딕"/>
          <w:lang w:val="en-US" w:eastAsia="ko-KR"/>
        </w:rPr>
      </w:pPr>
    </w:p>
    <w:p w14:paraId="60B467C0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76"/>
        <w:gridCol w:w="2116"/>
        <w:gridCol w:w="3070"/>
        <w:gridCol w:w="756"/>
        <w:gridCol w:w="1107"/>
        <w:gridCol w:w="2004"/>
        <w:gridCol w:w="2004"/>
        <w:gridCol w:w="1829"/>
      </w:tblGrid>
      <w:tr w:rsidR="00391E8A" w:rsidRPr="00172AD1" w14:paraId="4E774F72" w14:textId="77777777" w:rsidTr="002909E3">
        <w:tc>
          <w:tcPr>
            <w:tcW w:w="576" w:type="dxa"/>
          </w:tcPr>
          <w:p w14:paraId="03FD2B30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16" w:type="dxa"/>
          </w:tcPr>
          <w:p w14:paraId="226E7C46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070" w:type="dxa"/>
          </w:tcPr>
          <w:p w14:paraId="03A246E0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0385B0C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3ADAAA7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04" w:type="dxa"/>
          </w:tcPr>
          <w:p w14:paraId="71CB571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04" w:type="dxa"/>
          </w:tcPr>
          <w:p w14:paraId="20D9442F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9" w:type="dxa"/>
          </w:tcPr>
          <w:p w14:paraId="4A197A58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2463464F" w14:textId="77777777" w:rsidTr="002909E3">
        <w:tc>
          <w:tcPr>
            <w:tcW w:w="576" w:type="dxa"/>
            <w:shd w:val="clear" w:color="auto" w:fill="D9D9D9" w:themeFill="background1" w:themeFillShade="D9"/>
          </w:tcPr>
          <w:p w14:paraId="522F9B36" w14:textId="3C65B5DC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623572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3070" w:type="dxa"/>
            <w:shd w:val="clear" w:color="auto" w:fill="D9D9D9" w:themeFill="background1" w:themeFillShade="D9"/>
          </w:tcPr>
          <w:p w14:paraId="5DA90D2F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96BBBC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7510D813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223E55FA" w14:textId="5F57E816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5</w:t>
            </w:r>
            <w:r w:rsidRPr="00172AD1">
              <w:rPr>
                <w:sz w:val="18"/>
                <w:lang w:val="en-US" w:eastAsia="ko-KR"/>
              </w:rPr>
              <w:t xml:space="preserve"> to 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C75221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  <w:tc>
          <w:tcPr>
            <w:tcW w:w="1829" w:type="dxa"/>
            <w:shd w:val="clear" w:color="auto" w:fill="D9D9D9" w:themeFill="background1" w:themeFillShade="D9"/>
          </w:tcPr>
          <w:p w14:paraId="44A90CF7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557BE9DC" w14:textId="77777777" w:rsidTr="002909E3">
        <w:tc>
          <w:tcPr>
            <w:tcW w:w="576" w:type="dxa"/>
          </w:tcPr>
          <w:p w14:paraId="0F8D11BB" w14:textId="24FE7DA2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5</w:t>
            </w:r>
          </w:p>
        </w:tc>
        <w:tc>
          <w:tcPr>
            <w:tcW w:w="2116" w:type="dxa"/>
          </w:tcPr>
          <w:p w14:paraId="31EDDBE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title</w:t>
            </w:r>
          </w:p>
        </w:tc>
        <w:tc>
          <w:tcPr>
            <w:tcW w:w="3070" w:type="dxa"/>
          </w:tcPr>
          <w:p w14:paraId="0D1AADED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538F119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2A3E74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04" w:type="dxa"/>
          </w:tcPr>
          <w:p w14:paraId="54EBE1C3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7840C94F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s</w:t>
            </w:r>
            <w:r>
              <w:rPr>
                <w:sz w:val="18"/>
                <w:lang w:val="en-US" w:eastAsia="ko-KR"/>
              </w:rPr>
              <w:t>kos:prefLabel</w:t>
            </w:r>
            <w:proofErr w:type="spellEnd"/>
            <w:proofErr w:type="gramEnd"/>
          </w:p>
        </w:tc>
        <w:tc>
          <w:tcPr>
            <w:tcW w:w="1829" w:type="dxa"/>
          </w:tcPr>
          <w:p w14:paraId="6877C2E0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f</w:t>
            </w:r>
            <w:r>
              <w:rPr>
                <w:sz w:val="18"/>
                <w:lang w:val="en-US" w:eastAsia="ko-KR"/>
              </w:rPr>
              <w:t>ree text</w:t>
            </w:r>
          </w:p>
        </w:tc>
      </w:tr>
      <w:tr w:rsidR="00162FC8" w:rsidRPr="00172AD1" w14:paraId="2C8E6E02" w14:textId="77777777" w:rsidTr="002909E3">
        <w:tc>
          <w:tcPr>
            <w:tcW w:w="576" w:type="dxa"/>
          </w:tcPr>
          <w:p w14:paraId="0DC778A3" w14:textId="522678F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6</w:t>
            </w:r>
          </w:p>
        </w:tc>
        <w:tc>
          <w:tcPr>
            <w:tcW w:w="2116" w:type="dxa"/>
          </w:tcPr>
          <w:p w14:paraId="386BC548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</w:t>
            </w:r>
            <w:r w:rsidRPr="00172AD1">
              <w:rPr>
                <w:rFonts w:hint="eastAsia"/>
                <w:sz w:val="18"/>
                <w:lang w:val="en-US" w:eastAsia="ko-KR"/>
              </w:rPr>
              <w:t>axonomy</w:t>
            </w:r>
          </w:p>
        </w:tc>
        <w:tc>
          <w:tcPr>
            <w:tcW w:w="3070" w:type="dxa"/>
          </w:tcPr>
          <w:p w14:paraId="197C1A40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</w:t>
            </w:r>
            <w:r>
              <w:rPr>
                <w:color w:val="FF0000"/>
                <w:sz w:val="18"/>
                <w:lang w:val="en-US" w:eastAsia="ko-KR"/>
              </w:rPr>
              <w:t xml:space="preserve"> </w:t>
            </w:r>
            <w:r w:rsidRPr="00172AD1">
              <w:rPr>
                <w:sz w:val="18"/>
                <w:lang w:val="en-US" w:eastAsia="ko-KR"/>
              </w:rPr>
              <w:t>and authority</w:t>
            </w:r>
          </w:p>
        </w:tc>
        <w:tc>
          <w:tcPr>
            <w:tcW w:w="756" w:type="dxa"/>
          </w:tcPr>
          <w:p w14:paraId="4907BA7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889C11F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67C2A431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URI</w:t>
            </w:r>
          </w:p>
        </w:tc>
        <w:tc>
          <w:tcPr>
            <w:tcW w:w="2004" w:type="dxa"/>
          </w:tcPr>
          <w:p w14:paraId="3121D527" w14:textId="61E234DD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sz w:val="18"/>
                <w:lang w:val="en-US" w:eastAsia="ko-KR"/>
              </w:rPr>
              <w:t>skos:themeTaxonomy</w:t>
            </w:r>
            <w:proofErr w:type="spellEnd"/>
            <w:proofErr w:type="gramEnd"/>
          </w:p>
        </w:tc>
        <w:tc>
          <w:tcPr>
            <w:tcW w:w="1829" w:type="dxa"/>
          </w:tcPr>
          <w:p w14:paraId="79FAFB7A" w14:textId="7F54A2DC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 w:rsidRPr="00FF4646">
              <w:rPr>
                <w:rFonts w:hint="eastAsia"/>
                <w:sz w:val="18"/>
                <w:lang w:val="en-US" w:eastAsia="ko-KR"/>
              </w:rPr>
              <w:t>s</w:t>
            </w:r>
            <w:r w:rsidRPr="00FF4646">
              <w:rPr>
                <w:sz w:val="18"/>
                <w:lang w:val="en-US" w:eastAsia="ko-KR"/>
              </w:rPr>
              <w:t>kos:ConceptScheme</w:t>
            </w:r>
            <w:proofErr w:type="spellEnd"/>
            <w:proofErr w:type="gramEnd"/>
          </w:p>
        </w:tc>
      </w:tr>
      <w:tr w:rsidR="00162FC8" w:rsidRPr="00172AD1" w14:paraId="5007510A" w14:textId="77777777" w:rsidTr="002909E3">
        <w:tc>
          <w:tcPr>
            <w:tcW w:w="576" w:type="dxa"/>
          </w:tcPr>
          <w:p w14:paraId="6F1F11C6" w14:textId="6A77183A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7</w:t>
            </w:r>
          </w:p>
        </w:tc>
        <w:tc>
          <w:tcPr>
            <w:tcW w:w="2116" w:type="dxa"/>
          </w:tcPr>
          <w:p w14:paraId="15F9CAF9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comment</w:t>
            </w:r>
          </w:p>
        </w:tc>
        <w:tc>
          <w:tcPr>
            <w:tcW w:w="3070" w:type="dxa"/>
          </w:tcPr>
          <w:p w14:paraId="2AEC779E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an additional information for domain</w:t>
            </w:r>
          </w:p>
        </w:tc>
        <w:tc>
          <w:tcPr>
            <w:tcW w:w="756" w:type="dxa"/>
          </w:tcPr>
          <w:p w14:paraId="4CB5B4F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color w:val="000000" w:themeColor="text1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71ECA6B8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>N</w:t>
            </w:r>
          </w:p>
        </w:tc>
        <w:tc>
          <w:tcPr>
            <w:tcW w:w="2004" w:type="dxa"/>
          </w:tcPr>
          <w:p w14:paraId="1EC4E120" w14:textId="77777777" w:rsidR="00162FC8" w:rsidRPr="00172AD1" w:rsidDel="00EB6C59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9D29F7">
              <w:rPr>
                <w:rFonts w:hint="eastAsia"/>
                <w:color w:val="000000" w:themeColor="text1"/>
                <w:sz w:val="18"/>
                <w:lang w:val="en-US" w:eastAsia="ko-KR"/>
              </w:rPr>
              <w:t xml:space="preserve">free </w:t>
            </w:r>
            <w:r w:rsidRPr="009D29F7">
              <w:rPr>
                <w:color w:val="000000" w:themeColor="text1"/>
                <w:sz w:val="18"/>
                <w:lang w:val="en-US" w:eastAsia="ko-KR"/>
              </w:rPr>
              <w:t>text</w:t>
            </w:r>
          </w:p>
        </w:tc>
        <w:tc>
          <w:tcPr>
            <w:tcW w:w="2004" w:type="dxa"/>
          </w:tcPr>
          <w:p w14:paraId="01FD3AE8" w14:textId="77777777" w:rsidR="00162FC8" w:rsidRPr="009D29F7" w:rsidRDefault="00162FC8" w:rsidP="00162FC8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s</w:t>
            </w:r>
            <w:r>
              <w:rPr>
                <w:color w:val="000000" w:themeColor="text1"/>
                <w:sz w:val="18"/>
                <w:lang w:val="en-US" w:eastAsia="ko-KR"/>
              </w:rPr>
              <w:t>kos:note</w:t>
            </w:r>
            <w:proofErr w:type="spellEnd"/>
            <w:proofErr w:type="gramEnd"/>
          </w:p>
        </w:tc>
        <w:tc>
          <w:tcPr>
            <w:tcW w:w="1829" w:type="dxa"/>
          </w:tcPr>
          <w:p w14:paraId="6AC9852F" w14:textId="77777777" w:rsidR="00162FC8" w:rsidRPr="009D29F7" w:rsidRDefault="00162FC8" w:rsidP="00162FC8">
            <w:pPr>
              <w:jc w:val="both"/>
              <w:rPr>
                <w:color w:val="000000" w:themeColor="text1"/>
                <w:sz w:val="18"/>
                <w:lang w:val="en-US" w:eastAsia="ko-KR"/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ko-KR"/>
              </w:rPr>
              <w:t>f</w:t>
            </w:r>
            <w:r>
              <w:rPr>
                <w:color w:val="000000" w:themeColor="text1"/>
                <w:sz w:val="18"/>
                <w:lang w:val="en-US" w:eastAsia="ko-KR"/>
              </w:rPr>
              <w:t>ree text</w:t>
            </w:r>
          </w:p>
        </w:tc>
      </w:tr>
    </w:tbl>
    <w:p w14:paraId="43BCCBDE" w14:textId="77777777" w:rsidR="006B76FD" w:rsidRDefault="006B76FD" w:rsidP="006B76FD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E5D85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8A87F01" w14:textId="05D65BBC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B89F73E" w14:textId="77777777" w:rsidR="00FF4646" w:rsidRDefault="00FF4646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30E1604A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5137C52F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I-5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BDC_DataQuality</w:t>
      </w:r>
      <w:proofErr w:type="spellEnd"/>
      <w:r>
        <w:rPr>
          <w:rFonts w:eastAsia="맑은 고딕"/>
          <w:lang w:val="en-US" w:eastAsia="ko-KR"/>
        </w:rPr>
        <w:t xml:space="preserve"> which describes data quality in clause 7.6.</w:t>
      </w:r>
    </w:p>
    <w:p w14:paraId="63946ECB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-5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4"/>
        <w:gridCol w:w="2100"/>
        <w:gridCol w:w="3157"/>
        <w:gridCol w:w="756"/>
        <w:gridCol w:w="1107"/>
        <w:gridCol w:w="2059"/>
        <w:gridCol w:w="2052"/>
        <w:gridCol w:w="1827"/>
      </w:tblGrid>
      <w:tr w:rsidR="00391E8A" w:rsidRPr="00172AD1" w14:paraId="3F9BF6C5" w14:textId="77777777" w:rsidTr="003C059C">
        <w:tc>
          <w:tcPr>
            <w:tcW w:w="404" w:type="dxa"/>
          </w:tcPr>
          <w:p w14:paraId="506B4FF7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00" w:type="dxa"/>
          </w:tcPr>
          <w:p w14:paraId="3FE797F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57" w:type="dxa"/>
          </w:tcPr>
          <w:p w14:paraId="32BE95E9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489CCAE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7E228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59" w:type="dxa"/>
          </w:tcPr>
          <w:p w14:paraId="12FF5D6D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2" w:type="dxa"/>
          </w:tcPr>
          <w:p w14:paraId="69AFE3E7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27" w:type="dxa"/>
          </w:tcPr>
          <w:p w14:paraId="1BC715CC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FF4646" w14:paraId="4E8D829B" w14:textId="77777777" w:rsidTr="003C059C">
        <w:tc>
          <w:tcPr>
            <w:tcW w:w="404" w:type="dxa"/>
            <w:shd w:val="clear" w:color="auto" w:fill="D9D9D9" w:themeFill="background1" w:themeFillShade="D9"/>
          </w:tcPr>
          <w:p w14:paraId="5D56BE3A" w14:textId="64D29B84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63CCAF07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BDC_</w:t>
            </w:r>
            <w:r w:rsidRPr="00FF4646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3157" w:type="dxa"/>
            <w:shd w:val="clear" w:color="auto" w:fill="D9D9D9" w:themeFill="background1" w:themeFillShade="D9"/>
          </w:tcPr>
          <w:p w14:paraId="3E639854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FF4646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DD7A0DD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44309AA" w14:textId="77777777" w:rsidR="00162FC8" w:rsidRPr="00FF4646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14:paraId="3AD68E42" w14:textId="297C8531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Line 4</w:t>
            </w:r>
            <w:r>
              <w:rPr>
                <w:sz w:val="18"/>
                <w:lang w:val="en-US" w:eastAsia="ko-KR"/>
              </w:rPr>
              <w:t>9</w:t>
            </w:r>
            <w:r w:rsidRPr="00FF4646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51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41C491A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  <w:shd w:val="clear" w:color="auto" w:fill="D9D9D9" w:themeFill="background1" w:themeFillShade="D9"/>
          </w:tcPr>
          <w:p w14:paraId="5C2D3D17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FF4646" w14:paraId="60CBC3DB" w14:textId="77777777" w:rsidTr="003C059C">
        <w:tc>
          <w:tcPr>
            <w:tcW w:w="404" w:type="dxa"/>
          </w:tcPr>
          <w:p w14:paraId="25D859B0" w14:textId="7EA5138E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4</w:t>
            </w:r>
            <w:r w:rsidRPr="00FF4646">
              <w:rPr>
                <w:sz w:val="18"/>
                <w:lang w:val="en-US" w:eastAsia="ko-KR"/>
              </w:rPr>
              <w:t>9</w:t>
            </w:r>
          </w:p>
        </w:tc>
        <w:tc>
          <w:tcPr>
            <w:tcW w:w="2100" w:type="dxa"/>
          </w:tcPr>
          <w:p w14:paraId="77F5858F" w14:textId="73AE1B56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qualityRequirement</w:t>
            </w:r>
            <w:proofErr w:type="spellEnd"/>
          </w:p>
        </w:tc>
        <w:tc>
          <w:tcPr>
            <w:tcW w:w="3157" w:type="dxa"/>
          </w:tcPr>
          <w:p w14:paraId="2111A9E0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FF4646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3DAEB1A5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1E1D46A" w14:textId="4E04AF4C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7F9EDFAA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0CF77206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BDE0E00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FF4646" w14:paraId="5D993D97" w14:textId="77777777" w:rsidTr="003C059C">
        <w:tc>
          <w:tcPr>
            <w:tcW w:w="404" w:type="dxa"/>
          </w:tcPr>
          <w:p w14:paraId="042588B2" w14:textId="1DEC316A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0</w:t>
            </w:r>
          </w:p>
        </w:tc>
        <w:tc>
          <w:tcPr>
            <w:tcW w:w="2100" w:type="dxa"/>
          </w:tcPr>
          <w:p w14:paraId="2EF9C9DD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3157" w:type="dxa"/>
          </w:tcPr>
          <w:p w14:paraId="3FC1FBC7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r w:rsidRPr="00FF4646">
              <w:rPr>
                <w:sz w:val="18"/>
                <w:lang w:val="en-US" w:eastAsia="ko-KR"/>
              </w:rPr>
              <w:t>s</w:t>
            </w:r>
            <w:r w:rsidRPr="00FF4646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FF4646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FE4C8A1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6F178F7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08BA8994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73CB12E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6E661750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FF4646" w14:paraId="4B075A6E" w14:textId="77777777" w:rsidTr="003C059C">
        <w:tc>
          <w:tcPr>
            <w:tcW w:w="404" w:type="dxa"/>
          </w:tcPr>
          <w:p w14:paraId="5ADCA87D" w14:textId="212CA564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100" w:type="dxa"/>
          </w:tcPr>
          <w:p w14:paraId="5E38AD0F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FF4646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3157" w:type="dxa"/>
          </w:tcPr>
          <w:p w14:paraId="3F53F6A2" w14:textId="77777777" w:rsidR="00162FC8" w:rsidRPr="00FF4646" w:rsidRDefault="00162FC8" w:rsidP="00162FC8">
            <w:pPr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FF4646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13298B0F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C868A2" w14:textId="77777777" w:rsidR="00162FC8" w:rsidRPr="00FF4646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59" w:type="dxa"/>
          </w:tcPr>
          <w:p w14:paraId="1262F2CF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FF4646">
              <w:rPr>
                <w:sz w:val="18"/>
                <w:lang w:val="en-US" w:eastAsia="ko-KR"/>
              </w:rPr>
              <w:t>text</w:t>
            </w:r>
          </w:p>
        </w:tc>
        <w:tc>
          <w:tcPr>
            <w:tcW w:w="2052" w:type="dxa"/>
          </w:tcPr>
          <w:p w14:paraId="7909AE83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FF4646">
              <w:rPr>
                <w:rFonts w:hint="eastAsia"/>
                <w:sz w:val="18"/>
                <w:lang w:val="en-US" w:eastAsia="ko-KR"/>
              </w:rPr>
              <w:t>N</w:t>
            </w:r>
            <w:r w:rsidRPr="00FF4646">
              <w:rPr>
                <w:sz w:val="18"/>
                <w:lang w:val="en-US" w:eastAsia="ko-KR"/>
              </w:rPr>
              <w:t>one</w:t>
            </w:r>
          </w:p>
        </w:tc>
        <w:tc>
          <w:tcPr>
            <w:tcW w:w="1827" w:type="dxa"/>
          </w:tcPr>
          <w:p w14:paraId="0378C417" w14:textId="77777777" w:rsidR="00162FC8" w:rsidRPr="00FF4646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</w:tbl>
    <w:p w14:paraId="74251103" w14:textId="77777777" w:rsidR="006B76FD" w:rsidRPr="00FF4646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D0AA53D" w14:textId="77777777" w:rsidR="006B76FD" w:rsidRPr="00735417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I-6 shows the data dictionary of </w:t>
      </w:r>
      <w:proofErr w:type="spellStart"/>
      <w:r w:rsidRPr="009820AF">
        <w:rPr>
          <w:rFonts w:eastAsia="맑은 고딕"/>
          <w:i/>
          <w:lang w:val="en-US" w:eastAsia="ko-KR"/>
        </w:rPr>
        <w:t>BDC_Record</w:t>
      </w:r>
      <w:proofErr w:type="spellEnd"/>
      <w:r>
        <w:rPr>
          <w:rFonts w:eastAsia="맑은 고딕"/>
          <w:lang w:val="en-US" w:eastAsia="ko-KR"/>
        </w:rPr>
        <w:t xml:space="preserve"> which describes catalogue record in clause 7.7.</w:t>
      </w:r>
    </w:p>
    <w:p w14:paraId="2C71E675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06"/>
        <w:gridCol w:w="2082"/>
        <w:gridCol w:w="3163"/>
        <w:gridCol w:w="756"/>
        <w:gridCol w:w="1107"/>
        <w:gridCol w:w="2063"/>
        <w:gridCol w:w="2055"/>
        <w:gridCol w:w="1830"/>
      </w:tblGrid>
      <w:tr w:rsidR="00391E8A" w:rsidRPr="00172AD1" w14:paraId="14CCB939" w14:textId="77777777" w:rsidTr="00CC4107">
        <w:tc>
          <w:tcPr>
            <w:tcW w:w="406" w:type="dxa"/>
          </w:tcPr>
          <w:p w14:paraId="28A2F36B" w14:textId="77777777" w:rsidR="00391E8A" w:rsidRPr="00172AD1" w:rsidRDefault="00391E8A" w:rsidP="00391E8A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82" w:type="dxa"/>
          </w:tcPr>
          <w:p w14:paraId="0E610C57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3163" w:type="dxa"/>
          </w:tcPr>
          <w:p w14:paraId="3C232F7C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CE185A2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2D06CAB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3" w:type="dxa"/>
          </w:tcPr>
          <w:p w14:paraId="70E5CDA3" w14:textId="77777777" w:rsidR="00391E8A" w:rsidRPr="00172AD1" w:rsidRDefault="00391E8A" w:rsidP="00391E8A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  <w:tc>
          <w:tcPr>
            <w:tcW w:w="2055" w:type="dxa"/>
          </w:tcPr>
          <w:p w14:paraId="3B0EC72C" w14:textId="77777777" w:rsidR="00391E8A" w:rsidRPr="00172AD1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Element/Prop.</w:t>
            </w:r>
          </w:p>
        </w:tc>
        <w:tc>
          <w:tcPr>
            <w:tcW w:w="1830" w:type="dxa"/>
          </w:tcPr>
          <w:p w14:paraId="40FBBE9F" w14:textId="77777777" w:rsidR="00391E8A" w:rsidRDefault="00391E8A" w:rsidP="00391E8A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CAT Range</w:t>
            </w:r>
          </w:p>
        </w:tc>
      </w:tr>
      <w:tr w:rsidR="00162FC8" w:rsidRPr="00172AD1" w14:paraId="17385E88" w14:textId="77777777" w:rsidTr="00CC4107">
        <w:tc>
          <w:tcPr>
            <w:tcW w:w="406" w:type="dxa"/>
            <w:shd w:val="clear" w:color="auto" w:fill="D9D9D9" w:themeFill="background1" w:themeFillShade="D9"/>
          </w:tcPr>
          <w:p w14:paraId="0CEA82EC" w14:textId="6469000D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sz w:val="18"/>
                <w:lang w:val="en-US" w:eastAsia="ko-KR"/>
              </w:rPr>
              <w:t>52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1BAD4897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3163" w:type="dxa"/>
            <w:shd w:val="clear" w:color="auto" w:fill="D9D9D9" w:themeFill="background1" w:themeFillShade="D9"/>
          </w:tcPr>
          <w:p w14:paraId="61C68CD0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14FE1A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564EC8F" w14:textId="77777777" w:rsidR="00162FC8" w:rsidRPr="00172AD1" w:rsidRDefault="00162FC8" w:rsidP="00162FC8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BD3FDDF" w14:textId="4162CB0B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Line </w:t>
            </w:r>
            <w:r>
              <w:rPr>
                <w:sz w:val="18"/>
                <w:lang w:val="en-US" w:eastAsia="ko-KR"/>
              </w:rPr>
              <w:t>53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>
              <w:rPr>
                <w:sz w:val="18"/>
                <w:lang w:val="en-US" w:eastAsia="ko-KR"/>
              </w:rPr>
              <w:t>54</w:t>
            </w:r>
          </w:p>
        </w:tc>
        <w:tc>
          <w:tcPr>
            <w:tcW w:w="2055" w:type="dxa"/>
            <w:shd w:val="clear" w:color="auto" w:fill="D9D9D9" w:themeFill="background1" w:themeFillShade="D9"/>
          </w:tcPr>
          <w:p w14:paraId="2EBF184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cat:CatalogRecord</w:t>
            </w:r>
            <w:proofErr w:type="spellEnd"/>
            <w:proofErr w:type="gramEnd"/>
          </w:p>
        </w:tc>
        <w:tc>
          <w:tcPr>
            <w:tcW w:w="1830" w:type="dxa"/>
            <w:shd w:val="clear" w:color="auto" w:fill="D9D9D9" w:themeFill="background1" w:themeFillShade="D9"/>
          </w:tcPr>
          <w:p w14:paraId="7412FB1C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</w:p>
        </w:tc>
      </w:tr>
      <w:tr w:rsidR="00162FC8" w:rsidRPr="00172AD1" w14:paraId="5B536C48" w14:textId="77777777" w:rsidTr="00CC4107">
        <w:tc>
          <w:tcPr>
            <w:tcW w:w="406" w:type="dxa"/>
          </w:tcPr>
          <w:p w14:paraId="688F3689" w14:textId="2B33F194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3</w:t>
            </w:r>
          </w:p>
        </w:tc>
        <w:tc>
          <w:tcPr>
            <w:tcW w:w="2082" w:type="dxa"/>
          </w:tcPr>
          <w:p w14:paraId="592C0946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3163" w:type="dxa"/>
          </w:tcPr>
          <w:p w14:paraId="096CA4AA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27F5C641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AC383CE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3" w:type="dxa"/>
          </w:tcPr>
          <w:p w14:paraId="59A447A8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0E5DDF5C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ct:modified</w:t>
            </w:r>
            <w:proofErr w:type="spellEnd"/>
            <w:proofErr w:type="gramEnd"/>
          </w:p>
        </w:tc>
        <w:tc>
          <w:tcPr>
            <w:tcW w:w="1830" w:type="dxa"/>
          </w:tcPr>
          <w:p w14:paraId="424E9268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  <w:tr w:rsidR="00162FC8" w:rsidRPr="00172AD1" w14:paraId="3F57F2B1" w14:textId="77777777" w:rsidTr="00CC4107">
        <w:tc>
          <w:tcPr>
            <w:tcW w:w="406" w:type="dxa"/>
          </w:tcPr>
          <w:p w14:paraId="2A6DF175" w14:textId="3AD6CFED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5</w:t>
            </w:r>
            <w:r>
              <w:rPr>
                <w:sz w:val="18"/>
                <w:lang w:val="en-US" w:eastAsia="ko-KR"/>
              </w:rPr>
              <w:t>4</w:t>
            </w:r>
          </w:p>
        </w:tc>
        <w:tc>
          <w:tcPr>
            <w:tcW w:w="2082" w:type="dxa"/>
          </w:tcPr>
          <w:p w14:paraId="56D4CD2D" w14:textId="77777777" w:rsidR="00162FC8" w:rsidRPr="00172AD1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3163" w:type="dxa"/>
          </w:tcPr>
          <w:p w14:paraId="3CD00F9D" w14:textId="77777777" w:rsidR="00162FC8" w:rsidRPr="00172AD1" w:rsidRDefault="00162FC8" w:rsidP="00162FC8">
            <w:pPr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14F3D2D4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8EBCBDB" w14:textId="77777777" w:rsidR="00162FC8" w:rsidRPr="00172AD1" w:rsidRDefault="00162FC8" w:rsidP="00162FC8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3" w:type="dxa"/>
          </w:tcPr>
          <w:p w14:paraId="38F87D48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  <w:tc>
          <w:tcPr>
            <w:tcW w:w="2055" w:type="dxa"/>
          </w:tcPr>
          <w:p w14:paraId="2FEAFC23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proofErr w:type="spellStart"/>
            <w:proofErr w:type="gramStart"/>
            <w:r>
              <w:rPr>
                <w:rFonts w:hint="eastAsia"/>
                <w:sz w:val="18"/>
                <w:lang w:val="en-US" w:eastAsia="ko-KR"/>
              </w:rPr>
              <w:t>d</w:t>
            </w:r>
            <w:r>
              <w:rPr>
                <w:sz w:val="18"/>
                <w:lang w:val="en-US" w:eastAsia="ko-KR"/>
              </w:rPr>
              <w:t>ct:issued</w:t>
            </w:r>
            <w:proofErr w:type="spellEnd"/>
            <w:proofErr w:type="gramEnd"/>
          </w:p>
        </w:tc>
        <w:tc>
          <w:tcPr>
            <w:tcW w:w="1830" w:type="dxa"/>
          </w:tcPr>
          <w:p w14:paraId="64D7A168" w14:textId="77777777" w:rsidR="00162FC8" w:rsidRPr="00AB777F" w:rsidRDefault="00162FC8" w:rsidP="00162FC8">
            <w:pPr>
              <w:jc w:val="both"/>
              <w:rPr>
                <w:sz w:val="18"/>
                <w:lang w:val="en-US" w:eastAsia="ko-KR"/>
              </w:rPr>
            </w:pPr>
            <w:r w:rsidRPr="00AB777F">
              <w:rPr>
                <w:sz w:val="18"/>
                <w:lang w:val="en-US" w:eastAsia="ko-KR"/>
              </w:rPr>
              <w:t>ISO 8601</w:t>
            </w:r>
          </w:p>
        </w:tc>
      </w:tr>
    </w:tbl>
    <w:p w14:paraId="2C0636F6" w14:textId="77777777" w:rsidR="006B76FD" w:rsidRDefault="006B76FD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057739DC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49F37321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1B949A66" w14:textId="77777777" w:rsidR="00AB2BE4" w:rsidRDefault="00AB2BE4" w:rsidP="006B76FD">
      <w:pPr>
        <w:spacing w:before="0" w:after="160" w:line="259" w:lineRule="auto"/>
        <w:jc w:val="both"/>
        <w:rPr>
          <w:rFonts w:eastAsia="맑은 고딕"/>
          <w:lang w:val="en-US" w:eastAsia="ko-KR"/>
        </w:rPr>
      </w:pPr>
    </w:p>
    <w:p w14:paraId="2EF3F3A0" w14:textId="77777777" w:rsidR="006B76FD" w:rsidRPr="0082311B" w:rsidRDefault="006B76FD" w:rsidP="006B76FD">
      <w:pPr>
        <w:spacing w:before="0" w:after="160" w:line="259" w:lineRule="auto"/>
        <w:jc w:val="both"/>
        <w:rPr>
          <w:rFonts w:eastAsia="바탕"/>
          <w:b/>
          <w:szCs w:val="20"/>
          <w:lang w:val="en-US" w:eastAsia="ko-KR"/>
        </w:rPr>
      </w:pPr>
      <w:r>
        <w:rPr>
          <w:rFonts w:eastAsia="맑은 고딕" w:hint="eastAsia"/>
          <w:lang w:val="en-US" w:eastAsia="ko-KR"/>
        </w:rPr>
        <w:t>T</w:t>
      </w:r>
      <w:r>
        <w:rPr>
          <w:rFonts w:eastAsia="맑은 고딕"/>
          <w:lang w:val="en-US" w:eastAsia="ko-KR"/>
        </w:rPr>
        <w:t xml:space="preserve">able I- shows the data dictionary of </w:t>
      </w:r>
      <w:proofErr w:type="spellStart"/>
      <w:r w:rsidRPr="00F4366E">
        <w:rPr>
          <w:rFonts w:eastAsia="맑은 고딕"/>
          <w:i/>
          <w:lang w:val="en-US" w:eastAsia="ko-KR"/>
        </w:rPr>
        <w:t>BDC_</w:t>
      </w:r>
      <w:r>
        <w:rPr>
          <w:rFonts w:eastAsia="맑은 고딕"/>
          <w:i/>
          <w:lang w:val="en-US" w:eastAsia="ko-KR"/>
        </w:rPr>
        <w:t>DataTypeCode</w:t>
      </w:r>
      <w:proofErr w:type="spellEnd"/>
      <w:r>
        <w:rPr>
          <w:rFonts w:eastAsia="맑은 고딕"/>
          <w:lang w:val="en-US" w:eastAsia="ko-KR"/>
        </w:rPr>
        <w:t xml:space="preserve"> describing the enumerated data type for data distribution.</w:t>
      </w:r>
    </w:p>
    <w:p w14:paraId="5FD62048" w14:textId="77777777" w:rsidR="006B76FD" w:rsidRPr="00172AD1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-7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>
        <w:rPr>
          <w:rFonts w:eastAsia="바탕"/>
          <w:b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Pr="00172AD1">
        <w:rPr>
          <w:rFonts w:eastAsia="바탕"/>
          <w:b/>
          <w:szCs w:val="20"/>
          <w:lang w:eastAsia="ko-KR"/>
        </w:rPr>
        <w:t>DataTypeCode</w:t>
      </w:r>
      <w:proofErr w:type="spellEnd"/>
      <w:r w:rsidRPr="00172AD1">
        <w:rPr>
          <w:rFonts w:eastAsia="바탕"/>
          <w:b/>
          <w:szCs w:val="20"/>
          <w:lang w:eastAsia="ko-KR"/>
        </w:rPr>
        <w:t xml:space="preserve">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665"/>
      </w:tblGrid>
      <w:tr w:rsidR="006B76FD" w:rsidRPr="00172AD1" w14:paraId="5BF56E8C" w14:textId="77777777" w:rsidTr="00462CA6">
        <w:tc>
          <w:tcPr>
            <w:tcW w:w="2409" w:type="dxa"/>
          </w:tcPr>
          <w:p w14:paraId="34A15E39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2DA8720C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665" w:type="dxa"/>
          </w:tcPr>
          <w:p w14:paraId="322BF8D2" w14:textId="77777777" w:rsidR="006B76FD" w:rsidRPr="00172AD1" w:rsidRDefault="006B76FD" w:rsidP="00462CA6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6B76FD" w:rsidRPr="00172AD1" w14:paraId="6514DD7C" w14:textId="77777777" w:rsidTr="00462CA6">
        <w:tc>
          <w:tcPr>
            <w:tcW w:w="2409" w:type="dxa"/>
          </w:tcPr>
          <w:p w14:paraId="719EDE0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STURECTURED</w:t>
            </w:r>
          </w:p>
        </w:tc>
        <w:tc>
          <w:tcPr>
            <w:tcW w:w="1560" w:type="dxa"/>
          </w:tcPr>
          <w:p w14:paraId="76B8A555" w14:textId="77777777" w:rsidR="006B76FD" w:rsidRPr="00FF4646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665" w:type="dxa"/>
          </w:tcPr>
          <w:p w14:paraId="24AB9236" w14:textId="13BA784C" w:rsidR="006B76FD" w:rsidRPr="00FF4646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FF4646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FF4646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FF4646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6B76FD" w:rsidRPr="00172AD1" w14:paraId="5D74087D" w14:textId="77777777" w:rsidTr="00462CA6">
        <w:tc>
          <w:tcPr>
            <w:tcW w:w="2409" w:type="dxa"/>
          </w:tcPr>
          <w:p w14:paraId="6C81BCE7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4838E879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665" w:type="dxa"/>
          </w:tcPr>
          <w:p w14:paraId="4A3B3BDA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6B76FD" w:rsidRPr="00172AD1" w14:paraId="0253D4C9" w14:textId="77777777" w:rsidTr="00462CA6">
        <w:tc>
          <w:tcPr>
            <w:tcW w:w="2409" w:type="dxa"/>
          </w:tcPr>
          <w:p w14:paraId="47768BA3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UNDTRUCTURED</w:t>
            </w:r>
          </w:p>
        </w:tc>
        <w:tc>
          <w:tcPr>
            <w:tcW w:w="1560" w:type="dxa"/>
          </w:tcPr>
          <w:p w14:paraId="29D7B918" w14:textId="77777777" w:rsidR="006B76FD" w:rsidRPr="00172AD1" w:rsidRDefault="006B76FD" w:rsidP="00462CA6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665" w:type="dxa"/>
          </w:tcPr>
          <w:p w14:paraId="53E48F21" w14:textId="77777777" w:rsidR="006B76FD" w:rsidRPr="00172AD1" w:rsidRDefault="006B76FD" w:rsidP="00462CA6">
            <w:pPr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6516D6CB" w14:textId="77777777" w:rsidR="006B76FD" w:rsidRPr="00BF566F" w:rsidRDefault="006B76FD" w:rsidP="006B76FD">
      <w:pPr>
        <w:spacing w:before="0" w:after="160" w:line="259" w:lineRule="auto"/>
        <w:rPr>
          <w:i/>
          <w:highlight w:val="yellow"/>
          <w:lang w:val="en-US" w:eastAsia="ko-KR"/>
        </w:rPr>
      </w:pPr>
    </w:p>
    <w:p w14:paraId="383B174B" w14:textId="77777777" w:rsidR="006B76FD" w:rsidRPr="006B76FD" w:rsidRDefault="006B76FD">
      <w:pPr>
        <w:rPr>
          <w:lang w:val="en-US"/>
        </w:rPr>
      </w:pPr>
    </w:p>
    <w:sectPr w:rsidR="006B76FD" w:rsidRPr="006B76FD" w:rsidSect="006B76FD">
      <w:footerReference w:type="default" r:id="rId8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4356E" w14:textId="77777777" w:rsidR="005E6169" w:rsidRDefault="005E6169" w:rsidP="00DE0EFB">
      <w:pPr>
        <w:spacing w:before="0"/>
      </w:pPr>
      <w:r>
        <w:separator/>
      </w:r>
    </w:p>
  </w:endnote>
  <w:endnote w:type="continuationSeparator" w:id="0">
    <w:p w14:paraId="654EEE5A" w14:textId="77777777" w:rsidR="005E6169" w:rsidRDefault="005E6169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EndPr/>
    <w:sdtContent>
      <w:p w14:paraId="0A054FB3" w14:textId="77777777" w:rsidR="00832FB7" w:rsidRDefault="00832FB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08CF4C3D" w14:textId="77777777" w:rsidR="00832FB7" w:rsidRDefault="00832F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CC5E2" w14:textId="77777777" w:rsidR="005E6169" w:rsidRDefault="005E6169" w:rsidP="00DE0EFB">
      <w:pPr>
        <w:spacing w:before="0"/>
      </w:pPr>
      <w:r>
        <w:separator/>
      </w:r>
    </w:p>
  </w:footnote>
  <w:footnote w:type="continuationSeparator" w:id="0">
    <w:p w14:paraId="3592BE14" w14:textId="77777777" w:rsidR="005E6169" w:rsidRDefault="005E6169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374F6"/>
    <w:rsid w:val="00077D74"/>
    <w:rsid w:val="000B5E92"/>
    <w:rsid w:val="000B705B"/>
    <w:rsid w:val="000C6FCF"/>
    <w:rsid w:val="00162FC8"/>
    <w:rsid w:val="00271DFE"/>
    <w:rsid w:val="002850D1"/>
    <w:rsid w:val="002909E3"/>
    <w:rsid w:val="00391E8A"/>
    <w:rsid w:val="003A5AE6"/>
    <w:rsid w:val="003C059C"/>
    <w:rsid w:val="00415614"/>
    <w:rsid w:val="00424363"/>
    <w:rsid w:val="00436E70"/>
    <w:rsid w:val="00462CA6"/>
    <w:rsid w:val="004A002E"/>
    <w:rsid w:val="004D1021"/>
    <w:rsid w:val="00571224"/>
    <w:rsid w:val="005717FF"/>
    <w:rsid w:val="005E4CDC"/>
    <w:rsid w:val="005E6169"/>
    <w:rsid w:val="006150F3"/>
    <w:rsid w:val="00693A99"/>
    <w:rsid w:val="006B76FD"/>
    <w:rsid w:val="0070203B"/>
    <w:rsid w:val="00717366"/>
    <w:rsid w:val="007B1A61"/>
    <w:rsid w:val="00802C85"/>
    <w:rsid w:val="00815215"/>
    <w:rsid w:val="00832FB7"/>
    <w:rsid w:val="00850860"/>
    <w:rsid w:val="008C6FF3"/>
    <w:rsid w:val="00923AEC"/>
    <w:rsid w:val="009940C0"/>
    <w:rsid w:val="009E3BA3"/>
    <w:rsid w:val="00A32E88"/>
    <w:rsid w:val="00AB2BE4"/>
    <w:rsid w:val="00AC00D7"/>
    <w:rsid w:val="00AC1C55"/>
    <w:rsid w:val="00B06823"/>
    <w:rsid w:val="00B41774"/>
    <w:rsid w:val="00BC4785"/>
    <w:rsid w:val="00C03DDF"/>
    <w:rsid w:val="00C303FF"/>
    <w:rsid w:val="00CB7AD0"/>
    <w:rsid w:val="00CC4107"/>
    <w:rsid w:val="00D52882"/>
    <w:rsid w:val="00D77076"/>
    <w:rsid w:val="00DB3F33"/>
    <w:rsid w:val="00DE0EFB"/>
    <w:rsid w:val="00E72058"/>
    <w:rsid w:val="00EB0EB2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77A44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F1C9-99A9-4721-B3BF-045EE666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15</cp:revision>
  <cp:lastPrinted>2019-07-18T04:28:00Z</cp:lastPrinted>
  <dcterms:created xsi:type="dcterms:W3CDTF">2019-07-18T04:28:00Z</dcterms:created>
  <dcterms:modified xsi:type="dcterms:W3CDTF">2019-10-06T11:53:00Z</dcterms:modified>
</cp:coreProperties>
</file>