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82338" w14:textId="531AE18F" w:rsidR="00781F29" w:rsidRDefault="00781F29" w:rsidP="00781F29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right"/>
        <w:textAlignment w:val="baseline"/>
        <w:rPr>
          <w:rFonts w:eastAsia="맑은 고딕"/>
          <w:b/>
          <w:sz w:val="18"/>
          <w:lang w:val="en-US" w:eastAsia="ko-KR"/>
        </w:rPr>
      </w:pPr>
      <w:r>
        <w:rPr>
          <w:rFonts w:eastAsia="맑은 고딕" w:hint="eastAsia"/>
          <w:b/>
          <w:sz w:val="18"/>
          <w:lang w:val="en-US" w:eastAsia="ko-KR"/>
        </w:rPr>
        <w:t>V</w:t>
      </w:r>
      <w:r>
        <w:rPr>
          <w:rFonts w:eastAsia="맑은 고딕"/>
          <w:b/>
          <w:sz w:val="18"/>
          <w:lang w:val="en-US" w:eastAsia="ko-KR"/>
        </w:rPr>
        <w:t xml:space="preserve">ersion 1.0, 2019. </w:t>
      </w:r>
      <w:r w:rsidR="00E7686C">
        <w:rPr>
          <w:rFonts w:eastAsia="맑은 고딕"/>
          <w:b/>
          <w:sz w:val="18"/>
          <w:lang w:val="en-US" w:eastAsia="ko-KR"/>
        </w:rPr>
        <w:t>7</w:t>
      </w:r>
      <w:r>
        <w:rPr>
          <w:rFonts w:eastAsia="맑은 고딕"/>
          <w:b/>
          <w:sz w:val="18"/>
          <w:lang w:val="en-US" w:eastAsia="ko-KR"/>
        </w:rPr>
        <w:t xml:space="preserve">. </w:t>
      </w:r>
      <w:r w:rsidR="00E7686C">
        <w:rPr>
          <w:rFonts w:eastAsia="맑은 고딕"/>
          <w:b/>
          <w:sz w:val="18"/>
          <w:lang w:val="en-US" w:eastAsia="ko-KR"/>
        </w:rPr>
        <w:t>20</w:t>
      </w:r>
    </w:p>
    <w:p w14:paraId="2BE72087" w14:textId="6E8D8C78" w:rsidR="002850D1" w:rsidRDefault="00391E8A" w:rsidP="00781F29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ind w:right="90"/>
        <w:jc w:val="right"/>
        <w:textAlignment w:val="baseline"/>
        <w:rPr>
          <w:rFonts w:eastAsia="바탕"/>
          <w:b/>
          <w:szCs w:val="20"/>
          <w:lang w:eastAsia="ko-KR"/>
        </w:rPr>
      </w:pPr>
      <w:r w:rsidRPr="00391E8A">
        <w:rPr>
          <w:rFonts w:eastAsia="맑은 고딕"/>
          <w:b/>
          <w:sz w:val="18"/>
          <w:lang w:val="en-US" w:eastAsia="ko-KR"/>
        </w:rPr>
        <w:t>Legend:</w:t>
      </w:r>
      <w:r>
        <w:rPr>
          <w:rFonts w:eastAsia="맑은 고딕"/>
          <w:b/>
          <w:color w:val="0070C0"/>
          <w:sz w:val="18"/>
          <w:lang w:val="en-US" w:eastAsia="ko-KR"/>
        </w:rPr>
        <w:t xml:space="preserve"> </w:t>
      </w:r>
      <w:r w:rsidR="002850D1" w:rsidRPr="00683A56">
        <w:rPr>
          <w:rFonts w:eastAsia="맑은 고딕"/>
          <w:color w:val="FF0000"/>
          <w:sz w:val="18"/>
          <w:lang w:val="en-US" w:eastAsia="ko-KR"/>
        </w:rPr>
        <w:t xml:space="preserve">Discussion </w:t>
      </w:r>
    </w:p>
    <w:p w14:paraId="3D4E8C43" w14:textId="77777777" w:rsidR="00A87AB4" w:rsidRDefault="00A87AB4" w:rsidP="00A87AB4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rFonts w:eastAsia="바탕" w:hint="eastAsia"/>
          <w:b/>
          <w:szCs w:val="20"/>
          <w:lang w:eastAsia="ko-KR"/>
        </w:rPr>
      </w:pPr>
    </w:p>
    <w:p w14:paraId="5CD79530" w14:textId="422C77A1" w:rsidR="006B76FD" w:rsidRDefault="006B76FD" w:rsidP="006B76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="00773D89"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r w:rsidR="00773D89">
        <w:rPr>
          <w:rFonts w:eastAsia="바탕"/>
          <w:b/>
          <w:szCs w:val="20"/>
          <w:lang w:eastAsia="ko-KR"/>
        </w:rPr>
        <w:t>dcat:Catalog</w:t>
      </w:r>
      <w:proofErr w:type="spellEnd"/>
      <w:r w:rsidR="00437052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437052">
        <w:rPr>
          <w:rFonts w:eastAsia="바탕"/>
          <w:b/>
          <w:szCs w:val="20"/>
          <w:lang w:eastAsia="ko-KR"/>
        </w:rPr>
        <w:t>BDC_Catalogue</w:t>
      </w:r>
      <w:proofErr w:type="spellEnd"/>
    </w:p>
    <w:p w14:paraId="5260E976" w14:textId="79C8F29A" w:rsidR="00FC5210" w:rsidRPr="00FC5210" w:rsidRDefault="00FC5210" w:rsidP="00FC5210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FC5210">
        <w:rPr>
          <w:iCs/>
          <w:lang w:val="en-US" w:eastAsia="ko-KR"/>
        </w:rPr>
        <w:t>A data catalog is a curated collection of metadata about datasets.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1786"/>
        <w:gridCol w:w="5573"/>
        <w:gridCol w:w="2694"/>
        <w:gridCol w:w="3118"/>
      </w:tblGrid>
      <w:tr w:rsidR="00FC5210" w:rsidRPr="00172AD1" w14:paraId="6A141781" w14:textId="77777777" w:rsidTr="00FC5210">
        <w:tc>
          <w:tcPr>
            <w:tcW w:w="574" w:type="dxa"/>
          </w:tcPr>
          <w:p w14:paraId="55832A7A" w14:textId="77777777" w:rsidR="00773D89" w:rsidRPr="00172AD1" w:rsidRDefault="00773D89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24017492" w14:textId="0EFC1DAD" w:rsidR="00773D89" w:rsidRPr="00172AD1" w:rsidRDefault="00773D89" w:rsidP="00FC521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73" w:type="dxa"/>
            <w:shd w:val="clear" w:color="auto" w:fill="E7E6E6" w:themeFill="background2"/>
            <w:vAlign w:val="center"/>
          </w:tcPr>
          <w:p w14:paraId="248FE76B" w14:textId="62EB69CB" w:rsidR="00773D89" w:rsidRPr="008C6FF3" w:rsidRDefault="00773D89" w:rsidP="00FC5210">
            <w:pPr>
              <w:pStyle w:val="a4"/>
              <w:ind w:leftChars="0" w:left="760"/>
              <w:jc w:val="center"/>
              <w:rPr>
                <w:rFonts w:eastAsia="맑은 고딕" w:hint="eastAsia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4" w:type="dxa"/>
            <w:shd w:val="clear" w:color="auto" w:fill="E7E6E6" w:themeFill="background2"/>
            <w:vAlign w:val="center"/>
          </w:tcPr>
          <w:p w14:paraId="3FADCBD6" w14:textId="18A2639C" w:rsidR="00773D89" w:rsidRPr="00172AD1" w:rsidRDefault="00683A56" w:rsidP="00FC521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 xml:space="preserve">DCAT </w:t>
            </w:r>
            <w:r w:rsidR="00773D89"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14:paraId="0971B407" w14:textId="71AAF402" w:rsidR="00773D89" w:rsidRDefault="00773D89" w:rsidP="00FC521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FC5210" w:rsidRPr="00172AD1" w14:paraId="3FCBD261" w14:textId="77777777" w:rsidTr="00FC5210">
        <w:tc>
          <w:tcPr>
            <w:tcW w:w="574" w:type="dxa"/>
          </w:tcPr>
          <w:p w14:paraId="6730973B" w14:textId="395010FD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86" w:type="dxa"/>
            <w:vAlign w:val="center"/>
          </w:tcPr>
          <w:p w14:paraId="4E268DFF" w14:textId="2697B399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</w:p>
        </w:tc>
        <w:tc>
          <w:tcPr>
            <w:tcW w:w="5573" w:type="dxa"/>
            <w:vAlign w:val="center"/>
          </w:tcPr>
          <w:p w14:paraId="44705755" w14:textId="5BBC3EB2" w:rsidR="00773D89" w:rsidRPr="00172AD1" w:rsidRDefault="00214FFD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4" w:type="dxa"/>
            <w:vAlign w:val="center"/>
          </w:tcPr>
          <w:p w14:paraId="24D33CA9" w14:textId="47289E4F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</w:p>
        </w:tc>
        <w:tc>
          <w:tcPr>
            <w:tcW w:w="3118" w:type="dxa"/>
            <w:vAlign w:val="center"/>
          </w:tcPr>
          <w:p w14:paraId="56CADEA2" w14:textId="1CC05A86" w:rsidR="00773D89" w:rsidRDefault="00683A56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DC_Catalogue:title</w:t>
            </w:r>
            <w:proofErr w:type="spellEnd"/>
          </w:p>
        </w:tc>
      </w:tr>
      <w:tr w:rsidR="00FC5210" w:rsidRPr="00172AD1" w14:paraId="625407B3" w14:textId="77777777" w:rsidTr="00FC5210">
        <w:tc>
          <w:tcPr>
            <w:tcW w:w="574" w:type="dxa"/>
          </w:tcPr>
          <w:p w14:paraId="0952B1CD" w14:textId="4FA88F2E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86" w:type="dxa"/>
            <w:vAlign w:val="center"/>
          </w:tcPr>
          <w:p w14:paraId="447BC1CA" w14:textId="53C0080A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</w:p>
        </w:tc>
        <w:tc>
          <w:tcPr>
            <w:tcW w:w="5573" w:type="dxa"/>
            <w:vAlign w:val="center"/>
          </w:tcPr>
          <w:p w14:paraId="3EC357A1" w14:textId="12EA5801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4" w:type="dxa"/>
            <w:vAlign w:val="center"/>
          </w:tcPr>
          <w:p w14:paraId="67058FEE" w14:textId="001F3DFE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</w:p>
        </w:tc>
        <w:tc>
          <w:tcPr>
            <w:tcW w:w="3118" w:type="dxa"/>
            <w:vAlign w:val="center"/>
          </w:tcPr>
          <w:p w14:paraId="5B6F927F" w14:textId="1DDCF446" w:rsidR="00773D89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DC_Catalogue:</w:t>
            </w:r>
            <w:r>
              <w:rPr>
                <w:rFonts w:eastAsia="맑은 고딕"/>
                <w:sz w:val="18"/>
                <w:lang w:val="en-US" w:eastAsia="ko-KR"/>
              </w:rPr>
              <w:t>description</w:t>
            </w:r>
            <w:proofErr w:type="spellEnd"/>
          </w:p>
        </w:tc>
      </w:tr>
      <w:tr w:rsidR="00FC5210" w:rsidRPr="00172AD1" w14:paraId="222085A6" w14:textId="77777777" w:rsidTr="00FC5210">
        <w:tc>
          <w:tcPr>
            <w:tcW w:w="574" w:type="dxa"/>
          </w:tcPr>
          <w:p w14:paraId="4CB837A4" w14:textId="1089A650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86" w:type="dxa"/>
            <w:vAlign w:val="center"/>
          </w:tcPr>
          <w:p w14:paraId="523B71B5" w14:textId="762E1EB6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</w:p>
        </w:tc>
        <w:tc>
          <w:tcPr>
            <w:tcW w:w="5573" w:type="dxa"/>
            <w:vAlign w:val="center"/>
          </w:tcPr>
          <w:p w14:paraId="2A9FECCF" w14:textId="235E9ABF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4" w:type="dxa"/>
            <w:vAlign w:val="center"/>
          </w:tcPr>
          <w:p w14:paraId="544C9C76" w14:textId="6AC0B4E8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8" w:type="dxa"/>
            <w:vAlign w:val="center"/>
          </w:tcPr>
          <w:p w14:paraId="1A1B3DDA" w14:textId="3858DDE4" w:rsidR="00773D89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FC5210" w:rsidRPr="00172AD1" w14:paraId="41C43136" w14:textId="77777777" w:rsidTr="00FC5210">
        <w:tc>
          <w:tcPr>
            <w:tcW w:w="574" w:type="dxa"/>
          </w:tcPr>
          <w:p w14:paraId="54B406A6" w14:textId="0BBE134C" w:rsidR="00773D89" w:rsidRPr="00172AD1" w:rsidRDefault="00AB5F32" w:rsidP="00773D89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86" w:type="dxa"/>
            <w:vAlign w:val="center"/>
          </w:tcPr>
          <w:p w14:paraId="196FE3E0" w14:textId="038721B2" w:rsidR="00773D89" w:rsidRPr="00172AD1" w:rsidRDefault="00773D89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</w:p>
        </w:tc>
        <w:tc>
          <w:tcPr>
            <w:tcW w:w="5573" w:type="dxa"/>
            <w:vAlign w:val="center"/>
          </w:tcPr>
          <w:p w14:paraId="0067C3E0" w14:textId="0541013B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4" w:type="dxa"/>
            <w:vAlign w:val="center"/>
          </w:tcPr>
          <w:p w14:paraId="27D22598" w14:textId="7DE91779" w:rsidR="00773D89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8" w:type="dxa"/>
            <w:vAlign w:val="center"/>
          </w:tcPr>
          <w:p w14:paraId="43F8FB0E" w14:textId="7D07E143" w:rsidR="00773D89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FC5210" w:rsidRPr="00172AD1" w14:paraId="04B62ECB" w14:textId="77777777" w:rsidTr="00FC5210">
        <w:tc>
          <w:tcPr>
            <w:tcW w:w="574" w:type="dxa"/>
          </w:tcPr>
          <w:p w14:paraId="1EA0B864" w14:textId="15F701FC" w:rsidR="00FC5210" w:rsidRPr="00172AD1" w:rsidRDefault="00AB5F32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86" w:type="dxa"/>
            <w:vAlign w:val="center"/>
          </w:tcPr>
          <w:p w14:paraId="16CE8AA7" w14:textId="427DDAD3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ct:language</w:t>
            </w:r>
            <w:proofErr w:type="spellEnd"/>
          </w:p>
        </w:tc>
        <w:tc>
          <w:tcPr>
            <w:tcW w:w="5573" w:type="dxa"/>
            <w:vAlign w:val="center"/>
          </w:tcPr>
          <w:p w14:paraId="0435080E" w14:textId="0592424C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language of the catalog</w:t>
            </w:r>
          </w:p>
        </w:tc>
        <w:tc>
          <w:tcPr>
            <w:tcW w:w="2694" w:type="dxa"/>
            <w:vAlign w:val="center"/>
          </w:tcPr>
          <w:p w14:paraId="0182A4E8" w14:textId="5AE7B0FE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dct:LinguisticSystem</w:t>
            </w:r>
            <w:proofErr w:type="spellEnd"/>
            <w:r w:rsidRPr="00FC5210">
              <w:rPr>
                <w:rFonts w:eastAsia="맑은 고딕"/>
                <w:sz w:val="18"/>
                <w:lang w:val="en-US" w:eastAsia="ko-KR"/>
              </w:rPr>
              <w:t> </w:t>
            </w:r>
            <w:r w:rsidRPr="00FC5210">
              <w:rPr>
                <w:rFonts w:eastAsia="맑은 고딕"/>
                <w:sz w:val="18"/>
                <w:lang w:val="en-US" w:eastAsia="ko-KR"/>
              </w:rPr>
              <w:t>(iso 639-1)</w:t>
            </w:r>
          </w:p>
        </w:tc>
        <w:tc>
          <w:tcPr>
            <w:tcW w:w="3118" w:type="dxa"/>
            <w:vAlign w:val="center"/>
          </w:tcPr>
          <w:p w14:paraId="0BFD0504" w14:textId="32FDB293" w:rsidR="00FC5210" w:rsidRPr="006B76FD" w:rsidRDefault="00683A56" w:rsidP="00FC5210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DC_Catalogue</w:t>
            </w:r>
            <w:r>
              <w:rPr>
                <w:rFonts w:eastAsia="맑은 고딕"/>
                <w:sz w:val="18"/>
                <w:lang w:val="en-US" w:eastAsia="ko-KR"/>
              </w:rPr>
              <w:t>:language</w:t>
            </w:r>
            <w:proofErr w:type="spellEnd"/>
          </w:p>
        </w:tc>
      </w:tr>
      <w:tr w:rsidR="00FC5210" w:rsidRPr="00172AD1" w14:paraId="38E262BF" w14:textId="77777777" w:rsidTr="00FC5210">
        <w:tc>
          <w:tcPr>
            <w:tcW w:w="574" w:type="dxa"/>
          </w:tcPr>
          <w:p w14:paraId="5C2DD389" w14:textId="4013DCF0" w:rsidR="00FC5210" w:rsidRPr="00172AD1" w:rsidRDefault="00AB5F32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786" w:type="dxa"/>
            <w:vAlign w:val="center"/>
          </w:tcPr>
          <w:p w14:paraId="65191049" w14:textId="004A8307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ct:license</w:t>
            </w:r>
            <w:proofErr w:type="spellEnd"/>
          </w:p>
        </w:tc>
        <w:tc>
          <w:tcPr>
            <w:tcW w:w="5573" w:type="dxa"/>
            <w:vAlign w:val="center"/>
          </w:tcPr>
          <w:p w14:paraId="237B2D48" w14:textId="1E1BB870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This links to the license document under which the </w:t>
            </w:r>
            <w:r w:rsidRPr="00FC5210">
              <w:rPr>
                <w:rFonts w:eastAsia="맑은 고딕"/>
                <w:b/>
                <w:bCs/>
                <w:sz w:val="18"/>
                <w:lang w:val="en-US" w:eastAsia="ko-KR"/>
              </w:rPr>
              <w:t>catalog</w:t>
            </w:r>
            <w:r w:rsidRPr="00FC5210">
              <w:rPr>
                <w:rFonts w:eastAsia="맑은 고딕"/>
                <w:sz w:val="18"/>
                <w:lang w:val="en-US" w:eastAsia="ko-KR"/>
              </w:rPr>
              <w:t> is made available and </w:t>
            </w:r>
            <w:r w:rsidRPr="00FC5210">
              <w:rPr>
                <w:rFonts w:eastAsia="맑은 고딕"/>
                <w:b/>
                <w:bCs/>
                <w:sz w:val="18"/>
                <w:lang w:val="en-US" w:eastAsia="ko-KR"/>
              </w:rPr>
              <w:t>not the datasets</w:t>
            </w:r>
            <w:r w:rsidRPr="00FC5210">
              <w:rPr>
                <w:rFonts w:eastAsia="맑은 고딕"/>
                <w:sz w:val="18"/>
                <w:lang w:val="en-US" w:eastAsia="ko-KR"/>
              </w:rPr>
              <w:t>.</w:t>
            </w:r>
          </w:p>
        </w:tc>
        <w:tc>
          <w:tcPr>
            <w:tcW w:w="2694" w:type="dxa"/>
            <w:vAlign w:val="center"/>
          </w:tcPr>
          <w:p w14:paraId="4784DBA7" w14:textId="4CDCA5E4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dct:LicenseDocument</w:t>
            </w:r>
            <w:proofErr w:type="spellEnd"/>
          </w:p>
        </w:tc>
        <w:tc>
          <w:tcPr>
            <w:tcW w:w="3118" w:type="dxa"/>
            <w:vAlign w:val="center"/>
          </w:tcPr>
          <w:p w14:paraId="4EEB6DDC" w14:textId="7EDA7A71" w:rsidR="00FC5210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FC5210" w:rsidRPr="00172AD1" w14:paraId="0329FA2A" w14:textId="77777777" w:rsidTr="00FC5210">
        <w:trPr>
          <w:ins w:id="0" w:author="Ha Suwook" w:date="2019-05-07T11:38:00Z"/>
        </w:trPr>
        <w:tc>
          <w:tcPr>
            <w:tcW w:w="574" w:type="dxa"/>
          </w:tcPr>
          <w:p w14:paraId="5FF2FA59" w14:textId="550FCC76" w:rsidR="00FC5210" w:rsidRPr="00172AD1" w:rsidRDefault="00AB5F32" w:rsidP="00FC5210">
            <w:pPr>
              <w:jc w:val="both"/>
              <w:rPr>
                <w:ins w:id="1" w:author="Ha Suwook" w:date="2019-05-07T11:38:00Z"/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786" w:type="dxa"/>
            <w:vAlign w:val="center"/>
          </w:tcPr>
          <w:p w14:paraId="077B14AF" w14:textId="59DA8BB6" w:rsidR="00FC5210" w:rsidRPr="00F77532" w:rsidRDefault="00FC5210" w:rsidP="00FC5210">
            <w:pPr>
              <w:jc w:val="both"/>
              <w:rPr>
                <w:ins w:id="2" w:author="Ha Suwook" w:date="2019-05-07T11:38:00Z"/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ct:rights</w:t>
            </w:r>
            <w:proofErr w:type="spellEnd"/>
          </w:p>
        </w:tc>
        <w:tc>
          <w:tcPr>
            <w:tcW w:w="5573" w:type="dxa"/>
            <w:vAlign w:val="center"/>
          </w:tcPr>
          <w:p w14:paraId="2067D5A2" w14:textId="11CBFFCD" w:rsidR="00FC5210" w:rsidRPr="00F77532" w:rsidRDefault="00FC5210" w:rsidP="00FC5210">
            <w:pPr>
              <w:jc w:val="both"/>
              <w:rPr>
                <w:ins w:id="3" w:author="Ha Suwook" w:date="2019-05-07T11:38:00Z"/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This describes the rights under which the </w:t>
            </w:r>
            <w:r w:rsidRPr="00FC5210">
              <w:rPr>
                <w:rFonts w:eastAsia="맑은 고딕"/>
                <w:b/>
                <w:bCs/>
                <w:sz w:val="18"/>
                <w:lang w:val="en-US" w:eastAsia="ko-KR"/>
              </w:rPr>
              <w:t>catalog</w:t>
            </w:r>
            <w:r w:rsidRPr="00FC5210">
              <w:rPr>
                <w:rFonts w:eastAsia="맑은 고딕"/>
                <w:sz w:val="18"/>
                <w:lang w:val="en-US" w:eastAsia="ko-KR"/>
              </w:rPr>
              <w:t> can be used/reused and </w:t>
            </w:r>
            <w:r w:rsidRPr="00FC5210">
              <w:rPr>
                <w:rFonts w:eastAsia="맑은 고딕"/>
                <w:b/>
                <w:bCs/>
                <w:sz w:val="18"/>
                <w:lang w:val="en-US" w:eastAsia="ko-KR"/>
              </w:rPr>
              <w:t>not the datasets</w:t>
            </w:r>
          </w:p>
        </w:tc>
        <w:tc>
          <w:tcPr>
            <w:tcW w:w="2694" w:type="dxa"/>
            <w:vAlign w:val="center"/>
          </w:tcPr>
          <w:p w14:paraId="4A7B64B1" w14:textId="4F23BB54" w:rsidR="00FC5210" w:rsidRPr="00FC5210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dct:RightsStatement</w:t>
            </w:r>
            <w:proofErr w:type="spellEnd"/>
          </w:p>
        </w:tc>
        <w:tc>
          <w:tcPr>
            <w:tcW w:w="3118" w:type="dxa"/>
            <w:vAlign w:val="center"/>
          </w:tcPr>
          <w:p w14:paraId="7AD2C705" w14:textId="03D45913" w:rsidR="00FC5210" w:rsidRPr="003352FF" w:rsidRDefault="00683A56" w:rsidP="00FC5210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  <w:r>
              <w:rPr>
                <w:sz w:val="18"/>
                <w:lang w:val="en-US" w:eastAsia="ko-KR"/>
              </w:rPr>
              <w:t>one</w:t>
            </w:r>
          </w:p>
        </w:tc>
      </w:tr>
      <w:tr w:rsidR="00FC5210" w:rsidRPr="00172AD1" w14:paraId="4BA9F251" w14:textId="77777777" w:rsidTr="00FC5210">
        <w:tc>
          <w:tcPr>
            <w:tcW w:w="574" w:type="dxa"/>
          </w:tcPr>
          <w:p w14:paraId="7C6ECDBC" w14:textId="5A23AC93" w:rsidR="00FC5210" w:rsidRPr="00172AD1" w:rsidRDefault="00AB5F32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786" w:type="dxa"/>
            <w:vAlign w:val="center"/>
          </w:tcPr>
          <w:p w14:paraId="41D79325" w14:textId="6B7673C8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ct:spatial</w:t>
            </w:r>
            <w:proofErr w:type="spellEnd"/>
          </w:p>
        </w:tc>
        <w:tc>
          <w:tcPr>
            <w:tcW w:w="5573" w:type="dxa"/>
            <w:vAlign w:val="center"/>
          </w:tcPr>
          <w:p w14:paraId="34DB4D3F" w14:textId="3CAF7BDE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geographical area covered by the catalog.</w:t>
            </w:r>
          </w:p>
        </w:tc>
        <w:tc>
          <w:tcPr>
            <w:tcW w:w="2694" w:type="dxa"/>
            <w:vAlign w:val="center"/>
          </w:tcPr>
          <w:p w14:paraId="5C2F4213" w14:textId="4387F28F" w:rsidR="00FC5210" w:rsidRPr="00172AD1" w:rsidRDefault="00FC5210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dct:Location</w:t>
            </w:r>
            <w:proofErr w:type="spellEnd"/>
          </w:p>
        </w:tc>
        <w:tc>
          <w:tcPr>
            <w:tcW w:w="3118" w:type="dxa"/>
            <w:vAlign w:val="center"/>
          </w:tcPr>
          <w:p w14:paraId="1C06CB17" w14:textId="53B5F105" w:rsidR="00FC5210" w:rsidRPr="00172AD1" w:rsidRDefault="00683A56" w:rsidP="00FC521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FC5210" w:rsidRPr="00172AD1" w14:paraId="0C96E779" w14:textId="77777777" w:rsidTr="00FC5210">
        <w:tc>
          <w:tcPr>
            <w:tcW w:w="574" w:type="dxa"/>
          </w:tcPr>
          <w:p w14:paraId="7A95575C" w14:textId="25A057D9" w:rsidR="00FC5210" w:rsidRPr="00172AD1" w:rsidRDefault="00AB5F32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786" w:type="dxa"/>
            <w:vAlign w:val="center"/>
          </w:tcPr>
          <w:p w14:paraId="4E454F7E" w14:textId="2B9755F8" w:rsidR="00FC5210" w:rsidRDefault="00FC5210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f</w:t>
            </w:r>
            <w:r>
              <w:rPr>
                <w:rFonts w:eastAsia="맑은 고딕"/>
                <w:sz w:val="18"/>
                <w:lang w:val="en-US" w:eastAsia="ko-KR"/>
              </w:rPr>
              <w:t>oaf:homepage</w:t>
            </w:r>
            <w:proofErr w:type="spellEnd"/>
          </w:p>
        </w:tc>
        <w:tc>
          <w:tcPr>
            <w:tcW w:w="5573" w:type="dxa"/>
            <w:vAlign w:val="center"/>
          </w:tcPr>
          <w:p w14:paraId="54078457" w14:textId="4992D688" w:rsidR="00FC5210" w:rsidRPr="00172AD1" w:rsidRDefault="00FC5210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homepage of the catalog.</w:t>
            </w:r>
          </w:p>
        </w:tc>
        <w:tc>
          <w:tcPr>
            <w:tcW w:w="2694" w:type="dxa"/>
            <w:vAlign w:val="center"/>
          </w:tcPr>
          <w:p w14:paraId="3F6CE934" w14:textId="7CC9B87C" w:rsidR="00FC5210" w:rsidRDefault="00FC5210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foaf:Document</w:t>
            </w:r>
            <w:proofErr w:type="spellEnd"/>
          </w:p>
        </w:tc>
        <w:tc>
          <w:tcPr>
            <w:tcW w:w="3118" w:type="dxa"/>
            <w:vAlign w:val="center"/>
          </w:tcPr>
          <w:p w14:paraId="503B436F" w14:textId="3196546C" w:rsidR="00FC5210" w:rsidRDefault="00683A56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FC5210" w:rsidRPr="00172AD1" w14:paraId="69AE0B94" w14:textId="77777777" w:rsidTr="00FC5210">
        <w:tc>
          <w:tcPr>
            <w:tcW w:w="574" w:type="dxa"/>
            <w:shd w:val="clear" w:color="auto" w:fill="E2EFD9" w:themeFill="accent6" w:themeFillTint="33"/>
          </w:tcPr>
          <w:p w14:paraId="69EEF0F2" w14:textId="1747CDC0" w:rsidR="00FC5210" w:rsidRPr="00172AD1" w:rsidRDefault="00AB5F32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0</w:t>
            </w:r>
          </w:p>
        </w:tc>
        <w:tc>
          <w:tcPr>
            <w:tcW w:w="1786" w:type="dxa"/>
            <w:shd w:val="clear" w:color="auto" w:fill="E2EFD9" w:themeFill="accent6" w:themeFillTint="33"/>
            <w:vAlign w:val="center"/>
          </w:tcPr>
          <w:p w14:paraId="0E9E57CC" w14:textId="5006F2F1" w:rsidR="00FC5210" w:rsidRDefault="00FC5210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ct:publisher</w:t>
            </w:r>
            <w:proofErr w:type="spellEnd"/>
          </w:p>
        </w:tc>
        <w:tc>
          <w:tcPr>
            <w:tcW w:w="5573" w:type="dxa"/>
            <w:shd w:val="clear" w:color="auto" w:fill="E2EFD9" w:themeFill="accent6" w:themeFillTint="33"/>
            <w:vAlign w:val="center"/>
          </w:tcPr>
          <w:p w14:paraId="6B9AE574" w14:textId="22787E91" w:rsidR="00FC5210" w:rsidRPr="00172AD1" w:rsidRDefault="00FC5210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entity responsible for making the catalog online.</w:t>
            </w:r>
          </w:p>
        </w:tc>
        <w:tc>
          <w:tcPr>
            <w:tcW w:w="2694" w:type="dxa"/>
            <w:shd w:val="clear" w:color="auto" w:fill="E2EFD9" w:themeFill="accent6" w:themeFillTint="33"/>
            <w:vAlign w:val="center"/>
          </w:tcPr>
          <w:p w14:paraId="306183C2" w14:textId="54AD8495" w:rsidR="00FC5210" w:rsidRDefault="00FC5210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foaf:Agent</w:t>
            </w:r>
            <w:proofErr w:type="spellEnd"/>
            <w:r w:rsidRPr="00FC5210">
              <w:rPr>
                <w:rFonts w:eastAsia="맑은 고딕"/>
                <w:sz w:val="18"/>
                <w:lang w:val="en-US" w:eastAsia="ko-KR"/>
              </w:rPr>
              <w:t> </w:t>
            </w:r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2808839E" w14:textId="4171DEB3" w:rsidR="00FC5210" w:rsidRDefault="00683A56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683A56">
              <w:rPr>
                <w:rFonts w:eastAsia="맑은 고딕" w:hint="eastAsia"/>
                <w:color w:val="FF0000"/>
                <w:sz w:val="18"/>
                <w:lang w:val="en-US" w:eastAsia="ko-KR"/>
              </w:rPr>
              <w:t>B</w:t>
            </w:r>
            <w:r w:rsidRPr="00683A56">
              <w:rPr>
                <w:rFonts w:eastAsia="맑은 고딕"/>
                <w:color w:val="FF0000"/>
                <w:sz w:val="18"/>
                <w:lang w:val="en-US" w:eastAsia="ko-KR"/>
              </w:rPr>
              <w:t>DC_Catalogue</w:t>
            </w:r>
            <w:r w:rsidRPr="00683A56">
              <w:rPr>
                <w:rFonts w:eastAsia="맑은 고딕"/>
                <w:color w:val="FF0000"/>
                <w:sz w:val="18"/>
                <w:lang w:val="en-US" w:eastAsia="ko-KR"/>
              </w:rPr>
              <w:t>:responsibleParty</w:t>
            </w:r>
            <w:proofErr w:type="spellEnd"/>
          </w:p>
        </w:tc>
      </w:tr>
      <w:tr w:rsidR="00FC5210" w:rsidRPr="00172AD1" w14:paraId="3A38AF4E" w14:textId="77777777" w:rsidTr="00FC5210">
        <w:tc>
          <w:tcPr>
            <w:tcW w:w="574" w:type="dxa"/>
            <w:shd w:val="clear" w:color="auto" w:fill="E2EFD9" w:themeFill="accent6" w:themeFillTint="33"/>
          </w:tcPr>
          <w:p w14:paraId="10E7B13F" w14:textId="5F9E782E" w:rsidR="00FC5210" w:rsidRPr="00172AD1" w:rsidRDefault="00AB5F32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786" w:type="dxa"/>
            <w:shd w:val="clear" w:color="auto" w:fill="E2EFD9" w:themeFill="accent6" w:themeFillTint="33"/>
            <w:vAlign w:val="center"/>
          </w:tcPr>
          <w:p w14:paraId="238785B5" w14:textId="17C91076" w:rsidR="00FC5210" w:rsidRDefault="00FC5210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cat:themeTaxonomy</w:t>
            </w:r>
            <w:proofErr w:type="spellEnd"/>
          </w:p>
        </w:tc>
        <w:tc>
          <w:tcPr>
            <w:tcW w:w="5573" w:type="dxa"/>
            <w:shd w:val="clear" w:color="auto" w:fill="E2EFD9" w:themeFill="accent6" w:themeFillTint="33"/>
            <w:vAlign w:val="center"/>
          </w:tcPr>
          <w:p w14:paraId="21213B59" w14:textId="7C8ECB14" w:rsidR="00FC5210" w:rsidRPr="00172AD1" w:rsidRDefault="00FC5210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knowledge organization system (KOS) used to classify catalog's datasets.</w:t>
            </w:r>
          </w:p>
        </w:tc>
        <w:tc>
          <w:tcPr>
            <w:tcW w:w="2694" w:type="dxa"/>
            <w:shd w:val="clear" w:color="auto" w:fill="E2EFD9" w:themeFill="accent6" w:themeFillTint="33"/>
            <w:vAlign w:val="center"/>
          </w:tcPr>
          <w:p w14:paraId="12EE8536" w14:textId="442C83AF" w:rsidR="00FC5210" w:rsidRDefault="00FC5210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skos:ConceptScheme</w:t>
            </w:r>
            <w:proofErr w:type="spellEnd"/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5EF4F2F2" w14:textId="77777777" w:rsidR="00FC5210" w:rsidRPr="00683A56" w:rsidRDefault="00683A56" w:rsidP="00FC5210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683A56">
              <w:rPr>
                <w:rFonts w:eastAsia="맑은 고딕" w:hint="eastAsia"/>
                <w:color w:val="FF0000"/>
                <w:sz w:val="18"/>
                <w:lang w:val="en-US" w:eastAsia="ko-KR"/>
              </w:rPr>
              <w:t>B</w:t>
            </w:r>
            <w:r w:rsidRPr="00683A56">
              <w:rPr>
                <w:rFonts w:eastAsia="맑은 고딕"/>
                <w:color w:val="FF0000"/>
                <w:sz w:val="18"/>
                <w:lang w:val="en-US" w:eastAsia="ko-KR"/>
              </w:rPr>
              <w:t>DC_Catalogue</w:t>
            </w:r>
            <w:r w:rsidRPr="00683A56">
              <w:rPr>
                <w:rFonts w:eastAsia="맑은 고딕"/>
                <w:color w:val="FF0000"/>
                <w:sz w:val="18"/>
                <w:lang w:val="en-US" w:eastAsia="ko-KR"/>
              </w:rPr>
              <w:t>:sourceDomain</w:t>
            </w:r>
            <w:proofErr w:type="spellEnd"/>
            <w:r w:rsidRPr="00683A56">
              <w:rPr>
                <w:rFonts w:eastAsia="맑은 고딕"/>
                <w:color w:val="FF0000"/>
                <w:sz w:val="18"/>
                <w:lang w:val="en-US" w:eastAsia="ko-KR"/>
              </w:rPr>
              <w:t>/</w:t>
            </w:r>
          </w:p>
          <w:p w14:paraId="63792977" w14:textId="00E6FD94" w:rsidR="00683A56" w:rsidRDefault="00683A56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683A56">
              <w:rPr>
                <w:rFonts w:eastAsia="맑은 고딕" w:hint="eastAsia"/>
                <w:color w:val="FF0000"/>
                <w:sz w:val="18"/>
                <w:lang w:val="en-US" w:eastAsia="ko-KR"/>
              </w:rPr>
              <w:t>B</w:t>
            </w:r>
            <w:r w:rsidRPr="00683A56">
              <w:rPr>
                <w:rFonts w:eastAsia="맑은 고딕"/>
                <w:color w:val="FF0000"/>
                <w:sz w:val="18"/>
                <w:lang w:val="en-US" w:eastAsia="ko-KR"/>
              </w:rPr>
              <w:t>DC_Catalogue</w:t>
            </w:r>
            <w:r w:rsidRPr="00683A56">
              <w:rPr>
                <w:rFonts w:eastAsia="맑은 고딕"/>
                <w:color w:val="FF0000"/>
                <w:sz w:val="18"/>
                <w:lang w:val="en-US" w:eastAsia="ko-KR"/>
              </w:rPr>
              <w:t>:usageDomain</w:t>
            </w:r>
            <w:proofErr w:type="spellEnd"/>
          </w:p>
        </w:tc>
      </w:tr>
      <w:tr w:rsidR="00FC5210" w:rsidRPr="00172AD1" w14:paraId="0357E170" w14:textId="77777777" w:rsidTr="00FC5210">
        <w:tc>
          <w:tcPr>
            <w:tcW w:w="574" w:type="dxa"/>
            <w:shd w:val="clear" w:color="auto" w:fill="E2EFD9" w:themeFill="accent6" w:themeFillTint="33"/>
          </w:tcPr>
          <w:p w14:paraId="012C179B" w14:textId="78FF16F8" w:rsidR="00FC5210" w:rsidRPr="00172AD1" w:rsidRDefault="00AB5F32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786" w:type="dxa"/>
            <w:shd w:val="clear" w:color="auto" w:fill="E2EFD9" w:themeFill="accent6" w:themeFillTint="33"/>
            <w:vAlign w:val="center"/>
          </w:tcPr>
          <w:p w14:paraId="13924A83" w14:textId="015ABC20" w:rsidR="00FC5210" w:rsidRDefault="00FC5210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cat:dataset</w:t>
            </w:r>
            <w:proofErr w:type="spellEnd"/>
          </w:p>
        </w:tc>
        <w:tc>
          <w:tcPr>
            <w:tcW w:w="5573" w:type="dxa"/>
            <w:shd w:val="clear" w:color="auto" w:fill="E2EFD9" w:themeFill="accent6" w:themeFillTint="33"/>
            <w:vAlign w:val="center"/>
          </w:tcPr>
          <w:p w14:paraId="6E4135B7" w14:textId="1A112B94" w:rsidR="00FC5210" w:rsidRPr="00172AD1" w:rsidRDefault="00FC5210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dataset that is part of the catalog.</w:t>
            </w:r>
          </w:p>
        </w:tc>
        <w:tc>
          <w:tcPr>
            <w:tcW w:w="2694" w:type="dxa"/>
            <w:shd w:val="clear" w:color="auto" w:fill="E2EFD9" w:themeFill="accent6" w:themeFillTint="33"/>
            <w:vAlign w:val="center"/>
          </w:tcPr>
          <w:p w14:paraId="56B6A6AD" w14:textId="688AB67E" w:rsidR="00FC5210" w:rsidRDefault="00FC5210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38252060" w14:textId="0549483D" w:rsidR="00FC5210" w:rsidRDefault="00683A56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DC_Catalogue</w:t>
            </w:r>
            <w:r>
              <w:rPr>
                <w:rFonts w:eastAsia="맑은 고딕"/>
                <w:sz w:val="18"/>
                <w:lang w:val="en-US" w:eastAsia="ko-KR"/>
              </w:rPr>
              <w:t>:dataset</w:t>
            </w:r>
            <w:proofErr w:type="spellEnd"/>
          </w:p>
        </w:tc>
      </w:tr>
      <w:tr w:rsidR="00FC5210" w:rsidRPr="00172AD1" w14:paraId="06F4A470" w14:textId="77777777" w:rsidTr="00FC5210">
        <w:tc>
          <w:tcPr>
            <w:tcW w:w="574" w:type="dxa"/>
            <w:shd w:val="clear" w:color="auto" w:fill="E2EFD9" w:themeFill="accent6" w:themeFillTint="33"/>
          </w:tcPr>
          <w:p w14:paraId="2BEA8FED" w14:textId="2C4A5AFA" w:rsidR="00FC5210" w:rsidRPr="00172AD1" w:rsidRDefault="00AB5F32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3</w:t>
            </w:r>
          </w:p>
        </w:tc>
        <w:tc>
          <w:tcPr>
            <w:tcW w:w="1786" w:type="dxa"/>
            <w:shd w:val="clear" w:color="auto" w:fill="E2EFD9" w:themeFill="accent6" w:themeFillTint="33"/>
            <w:vAlign w:val="center"/>
          </w:tcPr>
          <w:p w14:paraId="60A02F71" w14:textId="70330066" w:rsidR="00FC5210" w:rsidRDefault="00FC5210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cat:record</w:t>
            </w:r>
            <w:proofErr w:type="spellEnd"/>
          </w:p>
        </w:tc>
        <w:tc>
          <w:tcPr>
            <w:tcW w:w="5573" w:type="dxa"/>
            <w:shd w:val="clear" w:color="auto" w:fill="E2EFD9" w:themeFill="accent6" w:themeFillTint="33"/>
            <w:vAlign w:val="center"/>
          </w:tcPr>
          <w:p w14:paraId="7C48F2AA" w14:textId="70FF379C" w:rsidR="00FC5210" w:rsidRPr="00172AD1" w:rsidRDefault="00FC5210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 xml:space="preserve">A </w:t>
            </w: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catalog</w:t>
            </w:r>
            <w:proofErr w:type="spellEnd"/>
            <w:r w:rsidRPr="00FC5210">
              <w:rPr>
                <w:rFonts w:eastAsia="맑은 고딕"/>
                <w:sz w:val="18"/>
                <w:lang w:val="en-US" w:eastAsia="ko-KR"/>
              </w:rPr>
              <w:t xml:space="preserve"> record that is part of the </w:t>
            </w: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catalog</w:t>
            </w:r>
            <w:proofErr w:type="spellEnd"/>
            <w:r w:rsidRPr="00FC5210">
              <w:rPr>
                <w:rFonts w:eastAsia="맑은 고딕"/>
                <w:sz w:val="18"/>
                <w:lang w:val="en-US" w:eastAsia="ko-KR"/>
              </w:rPr>
              <w:t>.</w:t>
            </w:r>
          </w:p>
        </w:tc>
        <w:tc>
          <w:tcPr>
            <w:tcW w:w="2694" w:type="dxa"/>
            <w:shd w:val="clear" w:color="auto" w:fill="E2EFD9" w:themeFill="accent6" w:themeFillTint="33"/>
            <w:vAlign w:val="center"/>
          </w:tcPr>
          <w:p w14:paraId="15926430" w14:textId="76910137" w:rsidR="00FC5210" w:rsidRDefault="00FC5210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dcat:CatalogRecord</w:t>
            </w:r>
            <w:proofErr w:type="spellEnd"/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2C1A45CD" w14:textId="7BABED3C" w:rsidR="00FC5210" w:rsidRDefault="00683A56" w:rsidP="00FC5210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DC_Catalogue</w:t>
            </w:r>
            <w:r>
              <w:rPr>
                <w:rFonts w:eastAsia="맑은 고딕"/>
                <w:sz w:val="18"/>
                <w:lang w:val="en-US" w:eastAsia="ko-KR"/>
              </w:rPr>
              <w:t>:record</w:t>
            </w:r>
            <w:proofErr w:type="spellEnd"/>
          </w:p>
        </w:tc>
      </w:tr>
    </w:tbl>
    <w:p w14:paraId="43362B8C" w14:textId="705AAE7D" w:rsidR="006B76FD" w:rsidRDefault="006B76FD" w:rsidP="006B76FD">
      <w:pPr>
        <w:jc w:val="both"/>
        <w:rPr>
          <w:rFonts w:eastAsia="맑은 고딕"/>
          <w:lang w:val="en-US" w:eastAsia="ko-KR"/>
        </w:rPr>
      </w:pPr>
    </w:p>
    <w:p w14:paraId="262190DA" w14:textId="5FCF3B0B" w:rsidR="00214FFD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II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r>
        <w:rPr>
          <w:rFonts w:eastAsia="바탕"/>
          <w:b/>
          <w:szCs w:val="20"/>
          <w:lang w:eastAsia="ko-KR"/>
        </w:rPr>
        <w:t>dcat:Catalog</w:t>
      </w:r>
      <w:r>
        <w:rPr>
          <w:rFonts w:eastAsia="바탕"/>
          <w:b/>
          <w:szCs w:val="20"/>
          <w:lang w:eastAsia="ko-KR"/>
        </w:rPr>
        <w:t>Record</w:t>
      </w:r>
      <w:proofErr w:type="spellEnd"/>
      <w:r w:rsidR="00437052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437052">
        <w:rPr>
          <w:rFonts w:eastAsia="바탕"/>
          <w:b/>
          <w:szCs w:val="20"/>
          <w:lang w:eastAsia="ko-KR"/>
        </w:rPr>
        <w:t>BDC_Rercord</w:t>
      </w:r>
      <w:proofErr w:type="spellEnd"/>
    </w:p>
    <w:p w14:paraId="70BEC12D" w14:textId="717C6768" w:rsidR="00214FFD" w:rsidRPr="00FC5210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>-</w:t>
      </w:r>
      <w:r w:rsidRPr="00214FFD">
        <w:t xml:space="preserve"> </w:t>
      </w:r>
      <w:r w:rsidRPr="00214FFD">
        <w:rPr>
          <w:iCs/>
          <w:lang w:val="en-US" w:eastAsia="ko-KR"/>
        </w:rPr>
        <w:t>A record in a data catalog, describing a single dataset.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"/>
        <w:gridCol w:w="1786"/>
        <w:gridCol w:w="5573"/>
        <w:gridCol w:w="2694"/>
        <w:gridCol w:w="3118"/>
      </w:tblGrid>
      <w:tr w:rsidR="00214FFD" w:rsidRPr="00172AD1" w14:paraId="33601491" w14:textId="77777777" w:rsidTr="004045C0">
        <w:tc>
          <w:tcPr>
            <w:tcW w:w="574" w:type="dxa"/>
          </w:tcPr>
          <w:p w14:paraId="6105CE36" w14:textId="77777777" w:rsidR="00214FFD" w:rsidRPr="00172AD1" w:rsidRDefault="00214FFD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86" w:type="dxa"/>
            <w:shd w:val="clear" w:color="auto" w:fill="E7E6E6" w:themeFill="background2"/>
            <w:vAlign w:val="center"/>
          </w:tcPr>
          <w:p w14:paraId="36C4D8FE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73" w:type="dxa"/>
            <w:shd w:val="clear" w:color="auto" w:fill="E7E6E6" w:themeFill="background2"/>
            <w:vAlign w:val="center"/>
          </w:tcPr>
          <w:p w14:paraId="38C546EA" w14:textId="77777777" w:rsidR="00214FFD" w:rsidRPr="008C6FF3" w:rsidRDefault="00214FFD" w:rsidP="004045C0">
            <w:pPr>
              <w:pStyle w:val="a4"/>
              <w:ind w:leftChars="0" w:left="760"/>
              <w:jc w:val="center"/>
              <w:rPr>
                <w:rFonts w:eastAsia="맑은 고딕" w:hint="eastAsia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4" w:type="dxa"/>
            <w:shd w:val="clear" w:color="auto" w:fill="E7E6E6" w:themeFill="background2"/>
            <w:vAlign w:val="center"/>
          </w:tcPr>
          <w:p w14:paraId="033E5328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14:paraId="0908D856" w14:textId="77777777" w:rsidR="00214FFD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AB5F32" w:rsidRPr="00172AD1" w14:paraId="555ADE27" w14:textId="77777777" w:rsidTr="004045C0">
        <w:tc>
          <w:tcPr>
            <w:tcW w:w="574" w:type="dxa"/>
          </w:tcPr>
          <w:p w14:paraId="0801C76D" w14:textId="36822FF8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86" w:type="dxa"/>
            <w:vAlign w:val="center"/>
          </w:tcPr>
          <w:p w14:paraId="474C5323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</w:p>
        </w:tc>
        <w:tc>
          <w:tcPr>
            <w:tcW w:w="5573" w:type="dxa"/>
            <w:vAlign w:val="center"/>
          </w:tcPr>
          <w:p w14:paraId="561E4031" w14:textId="19A63D3C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4" w:type="dxa"/>
            <w:vAlign w:val="center"/>
          </w:tcPr>
          <w:p w14:paraId="61916B1F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</w:p>
        </w:tc>
        <w:tc>
          <w:tcPr>
            <w:tcW w:w="3118" w:type="dxa"/>
            <w:vAlign w:val="center"/>
          </w:tcPr>
          <w:p w14:paraId="22C75D81" w14:textId="74EA22D4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071DEE0C" w14:textId="77777777" w:rsidTr="004045C0">
        <w:tc>
          <w:tcPr>
            <w:tcW w:w="574" w:type="dxa"/>
          </w:tcPr>
          <w:p w14:paraId="1A09522A" w14:textId="3B77089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86" w:type="dxa"/>
            <w:vAlign w:val="center"/>
          </w:tcPr>
          <w:p w14:paraId="72A1E07C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</w:p>
        </w:tc>
        <w:tc>
          <w:tcPr>
            <w:tcW w:w="5573" w:type="dxa"/>
            <w:vAlign w:val="center"/>
          </w:tcPr>
          <w:p w14:paraId="472DDCF9" w14:textId="0AC7ECE0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4" w:type="dxa"/>
            <w:vAlign w:val="center"/>
          </w:tcPr>
          <w:p w14:paraId="458313E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</w:p>
        </w:tc>
        <w:tc>
          <w:tcPr>
            <w:tcW w:w="3118" w:type="dxa"/>
            <w:vAlign w:val="center"/>
          </w:tcPr>
          <w:p w14:paraId="509F376B" w14:textId="343AE7A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291B30B1" w14:textId="77777777" w:rsidTr="004045C0">
        <w:tc>
          <w:tcPr>
            <w:tcW w:w="574" w:type="dxa"/>
          </w:tcPr>
          <w:p w14:paraId="22420499" w14:textId="60929932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86" w:type="dxa"/>
            <w:vAlign w:val="center"/>
          </w:tcPr>
          <w:p w14:paraId="59B72AF0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</w:p>
        </w:tc>
        <w:tc>
          <w:tcPr>
            <w:tcW w:w="5573" w:type="dxa"/>
            <w:vAlign w:val="center"/>
          </w:tcPr>
          <w:p w14:paraId="62F70C5B" w14:textId="7BECAC8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4" w:type="dxa"/>
            <w:vAlign w:val="center"/>
          </w:tcPr>
          <w:p w14:paraId="3AA1F0B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8" w:type="dxa"/>
            <w:vAlign w:val="center"/>
          </w:tcPr>
          <w:p w14:paraId="719CD819" w14:textId="5DDD0C34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DC_Catalogue</w:t>
            </w:r>
            <w:r>
              <w:rPr>
                <w:rFonts w:eastAsia="맑은 고딕"/>
                <w:sz w:val="18"/>
                <w:lang w:val="en-US" w:eastAsia="ko-KR"/>
              </w:rPr>
              <w:t>:issuedDate</w:t>
            </w:r>
            <w:proofErr w:type="spellEnd"/>
          </w:p>
        </w:tc>
      </w:tr>
      <w:tr w:rsidR="00AB5F32" w:rsidRPr="00172AD1" w14:paraId="18DE5D95" w14:textId="77777777" w:rsidTr="004045C0">
        <w:tc>
          <w:tcPr>
            <w:tcW w:w="574" w:type="dxa"/>
          </w:tcPr>
          <w:p w14:paraId="1327C8A6" w14:textId="730C0068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86" w:type="dxa"/>
            <w:vAlign w:val="center"/>
          </w:tcPr>
          <w:p w14:paraId="784953AE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</w:p>
        </w:tc>
        <w:tc>
          <w:tcPr>
            <w:tcW w:w="5573" w:type="dxa"/>
            <w:vAlign w:val="center"/>
          </w:tcPr>
          <w:p w14:paraId="301C3013" w14:textId="29A6A75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4" w:type="dxa"/>
            <w:vAlign w:val="center"/>
          </w:tcPr>
          <w:p w14:paraId="446D181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8" w:type="dxa"/>
            <w:vAlign w:val="center"/>
          </w:tcPr>
          <w:p w14:paraId="28427710" w14:textId="7B43980A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DC_Catalogue</w:t>
            </w:r>
            <w:r>
              <w:rPr>
                <w:rFonts w:eastAsia="맑은 고딕"/>
                <w:sz w:val="18"/>
                <w:lang w:val="en-US" w:eastAsia="ko-KR"/>
              </w:rPr>
              <w:t>:modifiedDate</w:t>
            </w:r>
            <w:proofErr w:type="spellEnd"/>
          </w:p>
        </w:tc>
      </w:tr>
      <w:tr w:rsidR="00AB5F32" w:rsidRPr="00172AD1" w14:paraId="12058D3F" w14:textId="77777777" w:rsidTr="00214FFD">
        <w:tc>
          <w:tcPr>
            <w:tcW w:w="574" w:type="dxa"/>
            <w:shd w:val="clear" w:color="auto" w:fill="E2EFD9" w:themeFill="accent6" w:themeFillTint="33"/>
          </w:tcPr>
          <w:p w14:paraId="08191E5A" w14:textId="2E788F8B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86" w:type="dxa"/>
            <w:shd w:val="clear" w:color="auto" w:fill="E2EFD9" w:themeFill="accent6" w:themeFillTint="33"/>
            <w:vAlign w:val="center"/>
          </w:tcPr>
          <w:p w14:paraId="46AE0863" w14:textId="05C6D51B" w:rsidR="00AB5F32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214FFD">
              <w:rPr>
                <w:rFonts w:eastAsia="맑은 고딕"/>
                <w:sz w:val="18"/>
                <w:lang w:val="en-US" w:eastAsia="ko-KR"/>
              </w:rPr>
              <w:t>foaf:primaryTopic</w:t>
            </w:r>
            <w:proofErr w:type="spellEnd"/>
          </w:p>
        </w:tc>
        <w:tc>
          <w:tcPr>
            <w:tcW w:w="5573" w:type="dxa"/>
            <w:shd w:val="clear" w:color="auto" w:fill="E2EFD9" w:themeFill="accent6" w:themeFillTint="33"/>
            <w:vAlign w:val="center"/>
          </w:tcPr>
          <w:p w14:paraId="1D849673" w14:textId="2C3F8982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 xml:space="preserve">Links the catalog record to the </w:t>
            </w:r>
            <w:proofErr w:type="spellStart"/>
            <w:r w:rsidRPr="00214FFD"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  <w:r w:rsidRPr="00214FFD">
              <w:rPr>
                <w:rFonts w:eastAsia="맑은 고딕"/>
                <w:sz w:val="18"/>
                <w:lang w:val="en-US" w:eastAsia="ko-KR"/>
              </w:rPr>
              <w:t xml:space="preserve"> resource described in the record.</w:t>
            </w:r>
          </w:p>
        </w:tc>
        <w:tc>
          <w:tcPr>
            <w:tcW w:w="2694" w:type="dxa"/>
            <w:shd w:val="clear" w:color="auto" w:fill="E2EFD9" w:themeFill="accent6" w:themeFillTint="33"/>
            <w:vAlign w:val="center"/>
          </w:tcPr>
          <w:p w14:paraId="028C71D4" w14:textId="5A8C4CFB" w:rsidR="00AB5F32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/>
                <w:sz w:val="18"/>
                <w:lang w:val="en-US" w:eastAsia="ko-KR"/>
              </w:rPr>
              <w:t>foat:primartyTopic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 xml:space="preserve">, </w:t>
            </w:r>
            <w:proofErr w:type="spellStart"/>
            <w:r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</w:p>
        </w:tc>
        <w:tc>
          <w:tcPr>
            <w:tcW w:w="3118" w:type="dxa"/>
            <w:shd w:val="clear" w:color="auto" w:fill="E2EFD9" w:themeFill="accent6" w:themeFillTint="33"/>
            <w:vAlign w:val="center"/>
          </w:tcPr>
          <w:p w14:paraId="60F78065" w14:textId="4EA6EB5C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</w:tbl>
    <w:p w14:paraId="4E15209F" w14:textId="77777777" w:rsidR="00214FFD" w:rsidRDefault="00214FFD" w:rsidP="00214FFD">
      <w:pPr>
        <w:jc w:val="both"/>
        <w:rPr>
          <w:rFonts w:eastAsia="맑은 고딕"/>
          <w:lang w:val="en-US" w:eastAsia="ko-KR"/>
        </w:rPr>
      </w:pPr>
    </w:p>
    <w:p w14:paraId="093D407A" w14:textId="5A9C03D7" w:rsidR="00214FFD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 w:rsidRPr="00172AD1">
        <w:rPr>
          <w:rFonts w:eastAsia="바탕" w:hint="eastAsia"/>
          <w:b/>
          <w:szCs w:val="20"/>
          <w:lang w:eastAsia="ko-KR"/>
        </w:rPr>
        <w:t>I</w:t>
      </w:r>
      <w:r w:rsidR="00F55ACE">
        <w:rPr>
          <w:rFonts w:eastAsia="바탕"/>
          <w:b/>
          <w:szCs w:val="20"/>
          <w:lang w:eastAsia="ko-KR"/>
        </w:rPr>
        <w:t>II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r>
        <w:rPr>
          <w:rFonts w:eastAsia="바탕"/>
          <w:b/>
          <w:szCs w:val="20"/>
          <w:lang w:eastAsia="ko-KR"/>
        </w:rPr>
        <w:t>dcat:</w:t>
      </w:r>
      <w:r>
        <w:rPr>
          <w:rFonts w:eastAsia="바탕"/>
          <w:b/>
          <w:szCs w:val="20"/>
          <w:lang w:eastAsia="ko-KR"/>
        </w:rPr>
        <w:t>Dataset</w:t>
      </w:r>
      <w:proofErr w:type="spellEnd"/>
    </w:p>
    <w:p w14:paraId="0DDF3608" w14:textId="2BD70532" w:rsidR="00214FFD" w:rsidRPr="00FC5210" w:rsidRDefault="00214FFD" w:rsidP="00214FFD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214FFD">
        <w:rPr>
          <w:iCs/>
          <w:lang w:val="en-US" w:eastAsia="ko-KR"/>
        </w:rPr>
        <w:t>A collection of data, published or curated by a single agent, and available for access or download in one or more formats.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214FFD" w:rsidRPr="00172AD1" w14:paraId="713A3D2A" w14:textId="77777777" w:rsidTr="00B01EF0">
        <w:tc>
          <w:tcPr>
            <w:tcW w:w="573" w:type="dxa"/>
          </w:tcPr>
          <w:p w14:paraId="47287CBD" w14:textId="77777777" w:rsidR="00214FFD" w:rsidRPr="00172AD1" w:rsidRDefault="00214FFD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77464276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5D70A6F8" w14:textId="77777777" w:rsidR="00214FFD" w:rsidRPr="008C6FF3" w:rsidRDefault="00214FFD" w:rsidP="004045C0">
            <w:pPr>
              <w:pStyle w:val="a4"/>
              <w:ind w:leftChars="0" w:left="760"/>
              <w:jc w:val="center"/>
              <w:rPr>
                <w:rFonts w:eastAsia="맑은 고딕" w:hint="eastAsia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45C26CE8" w14:textId="77777777" w:rsidR="00214FFD" w:rsidRPr="00172AD1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4ED8E0F0" w14:textId="77777777" w:rsidR="00214FFD" w:rsidRDefault="00214FFD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AB5F32" w:rsidRPr="00172AD1" w14:paraId="721C1AF3" w14:textId="77777777" w:rsidTr="00B01EF0">
        <w:tc>
          <w:tcPr>
            <w:tcW w:w="573" w:type="dxa"/>
          </w:tcPr>
          <w:p w14:paraId="62495643" w14:textId="086AFD40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327F38A9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</w:p>
        </w:tc>
        <w:tc>
          <w:tcPr>
            <w:tcW w:w="5568" w:type="dxa"/>
            <w:vAlign w:val="center"/>
          </w:tcPr>
          <w:p w14:paraId="55AD699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3" w:type="dxa"/>
            <w:vAlign w:val="center"/>
          </w:tcPr>
          <w:p w14:paraId="78B87030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</w:p>
        </w:tc>
        <w:tc>
          <w:tcPr>
            <w:tcW w:w="3115" w:type="dxa"/>
            <w:vAlign w:val="center"/>
          </w:tcPr>
          <w:p w14:paraId="56B4D354" w14:textId="490A0D9D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</w:t>
            </w:r>
            <w:r>
              <w:rPr>
                <w:rFonts w:eastAsia="맑은 고딕"/>
                <w:sz w:val="18"/>
                <w:lang w:val="en-US" w:eastAsia="ko-KR"/>
              </w:rPr>
              <w:t>Dataset:title</w:t>
            </w:r>
            <w:proofErr w:type="spellEnd"/>
          </w:p>
        </w:tc>
      </w:tr>
      <w:tr w:rsidR="00AB5F32" w:rsidRPr="00172AD1" w14:paraId="6AF7F648" w14:textId="77777777" w:rsidTr="00B01EF0">
        <w:tc>
          <w:tcPr>
            <w:tcW w:w="573" w:type="dxa"/>
          </w:tcPr>
          <w:p w14:paraId="3B42C986" w14:textId="0B822C6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96" w:type="dxa"/>
            <w:vAlign w:val="center"/>
          </w:tcPr>
          <w:p w14:paraId="0C39ED3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</w:p>
        </w:tc>
        <w:tc>
          <w:tcPr>
            <w:tcW w:w="5568" w:type="dxa"/>
            <w:vAlign w:val="center"/>
          </w:tcPr>
          <w:p w14:paraId="254E91DB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3" w:type="dxa"/>
            <w:vAlign w:val="center"/>
          </w:tcPr>
          <w:p w14:paraId="523E327C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</w:p>
        </w:tc>
        <w:tc>
          <w:tcPr>
            <w:tcW w:w="3115" w:type="dxa"/>
            <w:vAlign w:val="center"/>
          </w:tcPr>
          <w:p w14:paraId="3723942B" w14:textId="1383911D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DC_Dataset:</w:t>
            </w:r>
            <w:r>
              <w:rPr>
                <w:rFonts w:eastAsia="맑은 고딕"/>
                <w:sz w:val="18"/>
                <w:lang w:val="en-US" w:eastAsia="ko-KR"/>
              </w:rPr>
              <w:t>description</w:t>
            </w:r>
            <w:proofErr w:type="spellEnd"/>
          </w:p>
        </w:tc>
      </w:tr>
      <w:tr w:rsidR="00AB5F32" w:rsidRPr="00172AD1" w14:paraId="3CEFE59C" w14:textId="77777777" w:rsidTr="00B01EF0">
        <w:tc>
          <w:tcPr>
            <w:tcW w:w="573" w:type="dxa"/>
          </w:tcPr>
          <w:p w14:paraId="45B01EFE" w14:textId="1BED84EB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96" w:type="dxa"/>
            <w:vAlign w:val="center"/>
          </w:tcPr>
          <w:p w14:paraId="10A1D36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</w:p>
        </w:tc>
        <w:tc>
          <w:tcPr>
            <w:tcW w:w="5568" w:type="dxa"/>
            <w:vAlign w:val="center"/>
          </w:tcPr>
          <w:p w14:paraId="2B383485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3" w:type="dxa"/>
            <w:vAlign w:val="center"/>
          </w:tcPr>
          <w:p w14:paraId="26438FD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5" w:type="dxa"/>
            <w:vAlign w:val="center"/>
          </w:tcPr>
          <w:p w14:paraId="08F1BD18" w14:textId="30F1B155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50987A27" w14:textId="77777777" w:rsidTr="00B01EF0">
        <w:tc>
          <w:tcPr>
            <w:tcW w:w="573" w:type="dxa"/>
          </w:tcPr>
          <w:p w14:paraId="5A486BBC" w14:textId="0210F2A2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96" w:type="dxa"/>
            <w:vAlign w:val="center"/>
          </w:tcPr>
          <w:p w14:paraId="2759F1E0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</w:p>
        </w:tc>
        <w:tc>
          <w:tcPr>
            <w:tcW w:w="5568" w:type="dxa"/>
            <w:vAlign w:val="center"/>
          </w:tcPr>
          <w:p w14:paraId="40A0EB67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3" w:type="dxa"/>
            <w:vAlign w:val="center"/>
          </w:tcPr>
          <w:p w14:paraId="78739DC4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5" w:type="dxa"/>
            <w:vAlign w:val="center"/>
          </w:tcPr>
          <w:p w14:paraId="06784FC2" w14:textId="44C6826A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15E6EF67" w14:textId="77777777" w:rsidTr="00B01EF0">
        <w:tc>
          <w:tcPr>
            <w:tcW w:w="573" w:type="dxa"/>
          </w:tcPr>
          <w:p w14:paraId="41E523D5" w14:textId="5F38DA5C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96" w:type="dxa"/>
            <w:vAlign w:val="center"/>
          </w:tcPr>
          <w:p w14:paraId="0E9C8117" w14:textId="24706AF3" w:rsidR="00AB5F32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214FFD">
              <w:rPr>
                <w:rFonts w:eastAsia="맑은 고딕"/>
                <w:sz w:val="18"/>
                <w:lang w:val="en-US" w:eastAsia="ko-KR"/>
              </w:rPr>
              <w:t>dct:identifier</w:t>
            </w:r>
            <w:proofErr w:type="spellEnd"/>
          </w:p>
        </w:tc>
        <w:tc>
          <w:tcPr>
            <w:tcW w:w="5568" w:type="dxa"/>
            <w:vAlign w:val="center"/>
          </w:tcPr>
          <w:p w14:paraId="2511199D" w14:textId="07C3C140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unique identifier of the dataset.</w:t>
            </w:r>
          </w:p>
        </w:tc>
        <w:tc>
          <w:tcPr>
            <w:tcW w:w="2693" w:type="dxa"/>
            <w:vAlign w:val="center"/>
          </w:tcPr>
          <w:p w14:paraId="1C104FBD" w14:textId="7BD966F9" w:rsidR="00AB5F32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</w:p>
        </w:tc>
        <w:tc>
          <w:tcPr>
            <w:tcW w:w="3115" w:type="dxa"/>
            <w:vAlign w:val="center"/>
          </w:tcPr>
          <w:p w14:paraId="38CFC5E0" w14:textId="5F811908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0CCA5211" w14:textId="77777777" w:rsidTr="00B01EF0">
        <w:tc>
          <w:tcPr>
            <w:tcW w:w="573" w:type="dxa"/>
          </w:tcPr>
          <w:p w14:paraId="3527C7DE" w14:textId="231DED64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796" w:type="dxa"/>
            <w:vAlign w:val="center"/>
          </w:tcPr>
          <w:p w14:paraId="522B546F" w14:textId="48931603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B01EF0">
              <w:rPr>
                <w:rFonts w:eastAsia="맑은 고딕"/>
                <w:sz w:val="18"/>
                <w:lang w:val="en-US" w:eastAsia="ko-KR"/>
              </w:rPr>
              <w:t>dcat:keyword</w:t>
            </w:r>
            <w:proofErr w:type="spellEnd"/>
          </w:p>
        </w:tc>
        <w:tc>
          <w:tcPr>
            <w:tcW w:w="5568" w:type="dxa"/>
            <w:vAlign w:val="center"/>
          </w:tcPr>
          <w:p w14:paraId="6352F66C" w14:textId="4DC05532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>A keyword or tag describing the dataset.</w:t>
            </w:r>
          </w:p>
        </w:tc>
        <w:tc>
          <w:tcPr>
            <w:tcW w:w="2693" w:type="dxa"/>
            <w:vAlign w:val="center"/>
          </w:tcPr>
          <w:p w14:paraId="00C46DBF" w14:textId="66912C6A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B01EF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</w:p>
        </w:tc>
        <w:tc>
          <w:tcPr>
            <w:tcW w:w="3115" w:type="dxa"/>
            <w:vAlign w:val="center"/>
          </w:tcPr>
          <w:p w14:paraId="0AB2EA11" w14:textId="0A3F5071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DC_Dataset:</w:t>
            </w:r>
            <w:r>
              <w:rPr>
                <w:rFonts w:eastAsia="맑은 고딕"/>
                <w:sz w:val="18"/>
                <w:lang w:val="en-US" w:eastAsia="ko-KR"/>
              </w:rPr>
              <w:t>keyword</w:t>
            </w:r>
            <w:proofErr w:type="spellEnd"/>
          </w:p>
        </w:tc>
      </w:tr>
      <w:tr w:rsidR="00AB5F32" w:rsidRPr="00172AD1" w14:paraId="24116D70" w14:textId="77777777" w:rsidTr="00B01EF0">
        <w:tc>
          <w:tcPr>
            <w:tcW w:w="573" w:type="dxa"/>
          </w:tcPr>
          <w:p w14:paraId="52394F65" w14:textId="4E28EA5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796" w:type="dxa"/>
            <w:vAlign w:val="center"/>
          </w:tcPr>
          <w:p w14:paraId="7BA7AE7A" w14:textId="3B621164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ct:language</w:t>
            </w:r>
            <w:proofErr w:type="spellEnd"/>
          </w:p>
        </w:tc>
        <w:tc>
          <w:tcPr>
            <w:tcW w:w="5568" w:type="dxa"/>
            <w:vAlign w:val="center"/>
          </w:tcPr>
          <w:p w14:paraId="6ADD87E3" w14:textId="3C41F0A9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language of the catalog</w:t>
            </w:r>
          </w:p>
        </w:tc>
        <w:tc>
          <w:tcPr>
            <w:tcW w:w="2693" w:type="dxa"/>
            <w:vAlign w:val="center"/>
          </w:tcPr>
          <w:p w14:paraId="4FB2FC2F" w14:textId="48BA5A3C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dct:LinguisticSystem</w:t>
            </w:r>
            <w:proofErr w:type="spellEnd"/>
            <w:r w:rsidRPr="00FC5210">
              <w:rPr>
                <w:rFonts w:eastAsia="맑은 고딕"/>
                <w:sz w:val="18"/>
                <w:lang w:val="en-US" w:eastAsia="ko-KR"/>
              </w:rPr>
              <w:t> (iso 639-1)</w:t>
            </w:r>
          </w:p>
        </w:tc>
        <w:tc>
          <w:tcPr>
            <w:tcW w:w="3115" w:type="dxa"/>
            <w:vAlign w:val="center"/>
          </w:tcPr>
          <w:p w14:paraId="2081867F" w14:textId="72ED9586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650D1A8B" w14:textId="77777777" w:rsidTr="00B01EF0">
        <w:tc>
          <w:tcPr>
            <w:tcW w:w="573" w:type="dxa"/>
          </w:tcPr>
          <w:p w14:paraId="0492F83F" w14:textId="12B41E9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796" w:type="dxa"/>
            <w:vAlign w:val="center"/>
          </w:tcPr>
          <w:p w14:paraId="154A46B5" w14:textId="64806DE4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B01EF0">
              <w:rPr>
                <w:rFonts w:eastAsia="맑은 고딕"/>
                <w:sz w:val="18"/>
                <w:lang w:val="en-US" w:eastAsia="ko-KR"/>
              </w:rPr>
              <w:t>dcat:contactPoint</w:t>
            </w:r>
            <w:proofErr w:type="spellEnd"/>
          </w:p>
        </w:tc>
        <w:tc>
          <w:tcPr>
            <w:tcW w:w="5568" w:type="dxa"/>
            <w:vAlign w:val="center"/>
          </w:tcPr>
          <w:p w14:paraId="5D873B9C" w14:textId="050CD92C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 xml:space="preserve">Link a dataset to relevant contact information which is provided using </w:t>
            </w:r>
            <w:proofErr w:type="spellStart"/>
            <w:r w:rsidRPr="00B01EF0">
              <w:rPr>
                <w:rFonts w:eastAsia="맑은 고딕"/>
                <w:sz w:val="18"/>
                <w:lang w:val="en-US" w:eastAsia="ko-KR"/>
              </w:rPr>
              <w:t>VCard</w:t>
            </w:r>
            <w:proofErr w:type="spellEnd"/>
          </w:p>
        </w:tc>
        <w:tc>
          <w:tcPr>
            <w:tcW w:w="2693" w:type="dxa"/>
            <w:vAlign w:val="center"/>
          </w:tcPr>
          <w:p w14:paraId="2806AFCF" w14:textId="28E45CA9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B01EF0">
              <w:rPr>
                <w:rFonts w:eastAsia="맑은 고딕"/>
                <w:sz w:val="18"/>
                <w:lang w:val="en-US" w:eastAsia="ko-KR"/>
              </w:rPr>
              <w:t>vcard:Kind</w:t>
            </w:r>
            <w:proofErr w:type="spellEnd"/>
          </w:p>
        </w:tc>
        <w:tc>
          <w:tcPr>
            <w:tcW w:w="3115" w:type="dxa"/>
            <w:vAlign w:val="center"/>
          </w:tcPr>
          <w:p w14:paraId="23934D66" w14:textId="16F9E878" w:rsidR="00AB5F32" w:rsidRPr="006B76FD" w:rsidRDefault="00437052" w:rsidP="00AB5F3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r w:rsidRPr="00437052">
              <w:rPr>
                <w:rFonts w:eastAsia="맑은 고딕"/>
                <w:color w:val="FF0000"/>
                <w:sz w:val="18"/>
                <w:lang w:val="en-US" w:eastAsia="ko-KR"/>
              </w:rPr>
              <w:t>None</w:t>
            </w:r>
          </w:p>
        </w:tc>
      </w:tr>
      <w:tr w:rsidR="00AB5F32" w:rsidRPr="00172AD1" w14:paraId="03484ED5" w14:textId="77777777" w:rsidTr="00B01EF0">
        <w:tc>
          <w:tcPr>
            <w:tcW w:w="573" w:type="dxa"/>
          </w:tcPr>
          <w:p w14:paraId="42C03431" w14:textId="23059BA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796" w:type="dxa"/>
            <w:vAlign w:val="center"/>
          </w:tcPr>
          <w:p w14:paraId="629F12A4" w14:textId="617DC7E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214FFD">
              <w:rPr>
                <w:rFonts w:eastAsia="맑은 고딕"/>
                <w:sz w:val="18"/>
                <w:lang w:val="en-US" w:eastAsia="ko-KR"/>
              </w:rPr>
              <w:t>dct:temporal</w:t>
            </w:r>
            <w:proofErr w:type="spellEnd"/>
          </w:p>
        </w:tc>
        <w:tc>
          <w:tcPr>
            <w:tcW w:w="5568" w:type="dxa"/>
            <w:vAlign w:val="center"/>
          </w:tcPr>
          <w:p w14:paraId="0B9B0B6D" w14:textId="316C1822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The temporal period that the dataset covers.</w:t>
            </w:r>
          </w:p>
        </w:tc>
        <w:tc>
          <w:tcPr>
            <w:tcW w:w="2693" w:type="dxa"/>
            <w:vAlign w:val="center"/>
          </w:tcPr>
          <w:p w14:paraId="56121303" w14:textId="1AE690F1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214FFD">
              <w:rPr>
                <w:rFonts w:eastAsia="맑은 고딕"/>
                <w:sz w:val="18"/>
                <w:lang w:val="en-US" w:eastAsia="ko-KR"/>
              </w:rPr>
              <w:t>dct:PeriodOfTime</w:t>
            </w:r>
            <w:proofErr w:type="spellEnd"/>
            <w:r w:rsidRPr="00214FFD">
              <w:rPr>
                <w:rFonts w:eastAsia="맑은 고딕"/>
                <w:sz w:val="18"/>
                <w:lang w:val="en-US" w:eastAsia="ko-KR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14:paraId="0E703FB2" w14:textId="3D66628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DC_Dataset:</w:t>
            </w:r>
            <w:r>
              <w:rPr>
                <w:rFonts w:eastAsia="맑은 고딕"/>
                <w:sz w:val="18"/>
                <w:lang w:val="en-US" w:eastAsia="ko-KR"/>
              </w:rPr>
              <w:t>temporalCoverage</w:t>
            </w:r>
            <w:proofErr w:type="spellEnd"/>
          </w:p>
        </w:tc>
      </w:tr>
      <w:tr w:rsidR="00AB5F32" w:rsidRPr="00172AD1" w14:paraId="41882B5F" w14:textId="77777777" w:rsidTr="00B01EF0">
        <w:trPr>
          <w:ins w:id="4" w:author="Ha Suwook" w:date="2019-05-07T11:38:00Z"/>
        </w:trPr>
        <w:tc>
          <w:tcPr>
            <w:tcW w:w="573" w:type="dxa"/>
          </w:tcPr>
          <w:p w14:paraId="0804F994" w14:textId="29307277" w:rsidR="00AB5F32" w:rsidRPr="00172AD1" w:rsidRDefault="00AB5F32" w:rsidP="00AB5F32">
            <w:pPr>
              <w:jc w:val="both"/>
              <w:rPr>
                <w:ins w:id="5" w:author="Ha Suwook" w:date="2019-05-07T11:38:00Z"/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0</w:t>
            </w:r>
          </w:p>
        </w:tc>
        <w:tc>
          <w:tcPr>
            <w:tcW w:w="1796" w:type="dxa"/>
            <w:vAlign w:val="center"/>
          </w:tcPr>
          <w:p w14:paraId="41E75F16" w14:textId="22AF191E" w:rsidR="00AB5F32" w:rsidRPr="00F77532" w:rsidRDefault="00AB5F32" w:rsidP="00AB5F32">
            <w:pPr>
              <w:jc w:val="both"/>
              <w:rPr>
                <w:ins w:id="6" w:author="Ha Suwook" w:date="2019-05-07T11:38:00Z"/>
                <w:rFonts w:eastAsia="맑은 고딕"/>
                <w:sz w:val="18"/>
                <w:lang w:val="en-US" w:eastAsia="ko-KR"/>
              </w:rPr>
            </w:pPr>
            <w:proofErr w:type="spellStart"/>
            <w:r w:rsidRPr="00214FFD">
              <w:rPr>
                <w:rFonts w:eastAsia="맑은 고딕"/>
                <w:sz w:val="18"/>
                <w:lang w:val="en-US" w:eastAsia="ko-KR"/>
              </w:rPr>
              <w:t>dct:spatial</w:t>
            </w:r>
            <w:proofErr w:type="spellEnd"/>
          </w:p>
        </w:tc>
        <w:tc>
          <w:tcPr>
            <w:tcW w:w="5568" w:type="dxa"/>
            <w:vAlign w:val="center"/>
          </w:tcPr>
          <w:p w14:paraId="6437A1ED" w14:textId="486BD691" w:rsidR="00AB5F32" w:rsidRPr="00F77532" w:rsidRDefault="00AB5F32" w:rsidP="00AB5F32">
            <w:pPr>
              <w:jc w:val="both"/>
              <w:rPr>
                <w:ins w:id="7" w:author="Ha Suwook" w:date="2019-05-07T11:38:00Z"/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Spatial coverage of the dataset.</w:t>
            </w:r>
          </w:p>
        </w:tc>
        <w:tc>
          <w:tcPr>
            <w:tcW w:w="2693" w:type="dxa"/>
            <w:vAlign w:val="center"/>
          </w:tcPr>
          <w:p w14:paraId="454BF4F0" w14:textId="1DA42698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214FFD">
              <w:rPr>
                <w:rFonts w:eastAsia="맑은 고딕"/>
                <w:sz w:val="18"/>
                <w:lang w:val="en-US" w:eastAsia="ko-KR"/>
              </w:rPr>
              <w:t>dct:Location</w:t>
            </w:r>
            <w:proofErr w:type="spellEnd"/>
            <w:r w:rsidRPr="00214FFD">
              <w:rPr>
                <w:rFonts w:eastAsia="맑은 고딕"/>
                <w:sz w:val="18"/>
                <w:lang w:val="en-US" w:eastAsia="ko-KR"/>
              </w:rPr>
              <w:t xml:space="preserve"> </w:t>
            </w:r>
          </w:p>
        </w:tc>
        <w:tc>
          <w:tcPr>
            <w:tcW w:w="3115" w:type="dxa"/>
            <w:vAlign w:val="center"/>
          </w:tcPr>
          <w:p w14:paraId="0E006DFD" w14:textId="2710C744" w:rsidR="00AB5F32" w:rsidRPr="003352FF" w:rsidRDefault="00437052" w:rsidP="00AB5F32">
            <w:pPr>
              <w:jc w:val="both"/>
              <w:rPr>
                <w:sz w:val="18"/>
                <w:lang w:val="en-US" w:eastAsia="ko-KR"/>
              </w:rPr>
            </w:pPr>
            <w:r>
              <w:rPr>
                <w:rFonts w:hint="eastAsia"/>
                <w:sz w:val="18"/>
                <w:lang w:val="en-US" w:eastAsia="ko-KR"/>
              </w:rPr>
              <w:t>N</w:t>
            </w:r>
            <w:r>
              <w:rPr>
                <w:sz w:val="18"/>
                <w:lang w:val="en-US" w:eastAsia="ko-KR"/>
              </w:rPr>
              <w:t>one</w:t>
            </w:r>
          </w:p>
        </w:tc>
      </w:tr>
      <w:tr w:rsidR="00AB5F32" w:rsidRPr="00172AD1" w14:paraId="54E87B35" w14:textId="77777777" w:rsidTr="00B01EF0">
        <w:tc>
          <w:tcPr>
            <w:tcW w:w="573" w:type="dxa"/>
          </w:tcPr>
          <w:p w14:paraId="3564E4D5" w14:textId="42A40630" w:rsidR="00AB5F32" w:rsidRPr="00172AD1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lastRenderedPageBreak/>
              <w:t>1</w:t>
            </w:r>
            <w:r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7AAB8C67" w14:textId="2D63C43F" w:rsidR="00AB5F32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214FFD">
              <w:rPr>
                <w:rFonts w:eastAsia="맑은 고딕"/>
                <w:sz w:val="18"/>
                <w:lang w:val="en-US" w:eastAsia="ko-KR"/>
              </w:rPr>
              <w:t>dct:accrualPeriodicity</w:t>
            </w:r>
            <w:proofErr w:type="spellEnd"/>
          </w:p>
        </w:tc>
        <w:tc>
          <w:tcPr>
            <w:tcW w:w="5568" w:type="dxa"/>
            <w:vAlign w:val="center"/>
          </w:tcPr>
          <w:p w14:paraId="22364122" w14:textId="798EB219" w:rsidR="00AB5F32" w:rsidRPr="00172AD1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The frequency at which dataset is published.</w:t>
            </w:r>
          </w:p>
        </w:tc>
        <w:tc>
          <w:tcPr>
            <w:tcW w:w="2693" w:type="dxa"/>
            <w:vAlign w:val="center"/>
          </w:tcPr>
          <w:p w14:paraId="166D769E" w14:textId="72536370" w:rsidR="00AB5F32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214FFD">
              <w:rPr>
                <w:rFonts w:eastAsia="맑은 고딕"/>
                <w:sz w:val="18"/>
                <w:lang w:val="en-US" w:eastAsia="ko-KR"/>
              </w:rPr>
              <w:t>dct:Frequency</w:t>
            </w:r>
            <w:proofErr w:type="spellEnd"/>
          </w:p>
        </w:tc>
        <w:tc>
          <w:tcPr>
            <w:tcW w:w="3115" w:type="dxa"/>
            <w:vAlign w:val="center"/>
          </w:tcPr>
          <w:p w14:paraId="006C46E5" w14:textId="01DADCE0" w:rsidR="00AB5F32" w:rsidRDefault="0043705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DC_Dataset:</w:t>
            </w:r>
            <w:r>
              <w:rPr>
                <w:rFonts w:eastAsia="맑은 고딕"/>
                <w:sz w:val="18"/>
                <w:lang w:val="en-US" w:eastAsia="ko-KR"/>
              </w:rPr>
              <w:t>updateFrequency</w:t>
            </w:r>
            <w:proofErr w:type="spellEnd"/>
          </w:p>
        </w:tc>
      </w:tr>
      <w:tr w:rsidR="00AB5F32" w:rsidRPr="00172AD1" w14:paraId="5D4BAA79" w14:textId="77777777" w:rsidTr="00B01EF0">
        <w:tc>
          <w:tcPr>
            <w:tcW w:w="573" w:type="dxa"/>
          </w:tcPr>
          <w:p w14:paraId="26B6161A" w14:textId="298E39CD" w:rsidR="00AB5F32" w:rsidRPr="00172AD1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2</w:t>
            </w:r>
          </w:p>
        </w:tc>
        <w:tc>
          <w:tcPr>
            <w:tcW w:w="1796" w:type="dxa"/>
            <w:vAlign w:val="center"/>
          </w:tcPr>
          <w:p w14:paraId="327A9D71" w14:textId="61989815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B01EF0">
              <w:rPr>
                <w:rFonts w:eastAsia="맑은 고딕"/>
                <w:sz w:val="18"/>
                <w:lang w:val="en-US" w:eastAsia="ko-KR"/>
              </w:rPr>
              <w:t>dcat:landingPage</w:t>
            </w:r>
            <w:proofErr w:type="spellEnd"/>
          </w:p>
        </w:tc>
        <w:tc>
          <w:tcPr>
            <w:tcW w:w="5568" w:type="dxa"/>
            <w:vAlign w:val="center"/>
          </w:tcPr>
          <w:p w14:paraId="24F6C228" w14:textId="70AEC49B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>A Web page that can be navigated to in a Web browser to gain access to the dataset, its distributions and/or additional information.</w:t>
            </w:r>
          </w:p>
        </w:tc>
        <w:tc>
          <w:tcPr>
            <w:tcW w:w="2693" w:type="dxa"/>
            <w:vAlign w:val="center"/>
          </w:tcPr>
          <w:p w14:paraId="298344A9" w14:textId="67EB2840" w:rsidR="00AB5F32" w:rsidRPr="00B01EF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B01EF0">
              <w:rPr>
                <w:rFonts w:eastAsia="맑은 고딕"/>
                <w:sz w:val="18"/>
                <w:lang w:val="en-US" w:eastAsia="ko-KR"/>
              </w:rPr>
              <w:t>foaf:Document</w:t>
            </w:r>
            <w:proofErr w:type="spellEnd"/>
          </w:p>
        </w:tc>
        <w:tc>
          <w:tcPr>
            <w:tcW w:w="3115" w:type="dxa"/>
            <w:vAlign w:val="center"/>
          </w:tcPr>
          <w:p w14:paraId="2BEDCFDA" w14:textId="5467AC06" w:rsidR="00AB5F32" w:rsidRDefault="0043705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6FE67402" w14:textId="77777777" w:rsidTr="00B01EF0">
        <w:tc>
          <w:tcPr>
            <w:tcW w:w="573" w:type="dxa"/>
            <w:shd w:val="clear" w:color="auto" w:fill="E2EFD9" w:themeFill="accent6" w:themeFillTint="33"/>
          </w:tcPr>
          <w:p w14:paraId="75CB8D0C" w14:textId="504C498F" w:rsidR="00AB5F32" w:rsidRPr="00172AD1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3</w:t>
            </w:r>
          </w:p>
        </w:tc>
        <w:tc>
          <w:tcPr>
            <w:tcW w:w="1796" w:type="dxa"/>
            <w:shd w:val="clear" w:color="auto" w:fill="E2EFD9" w:themeFill="accent6" w:themeFillTint="33"/>
            <w:vAlign w:val="center"/>
          </w:tcPr>
          <w:p w14:paraId="1CEF0723" w14:textId="77777777" w:rsidR="00AB5F32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ct:publisher</w:t>
            </w:r>
            <w:proofErr w:type="spellEnd"/>
          </w:p>
        </w:tc>
        <w:tc>
          <w:tcPr>
            <w:tcW w:w="5568" w:type="dxa"/>
            <w:shd w:val="clear" w:color="auto" w:fill="E2EFD9" w:themeFill="accent6" w:themeFillTint="33"/>
            <w:vAlign w:val="center"/>
          </w:tcPr>
          <w:p w14:paraId="18F19445" w14:textId="77777777" w:rsidR="00AB5F32" w:rsidRPr="00172AD1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The entity responsible for making the catalog online.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06D1EAA5" w14:textId="77777777" w:rsidR="00AB5F32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foaf:Agent</w:t>
            </w:r>
            <w:proofErr w:type="spellEnd"/>
            <w:r w:rsidRPr="00FC5210">
              <w:rPr>
                <w:rFonts w:eastAsia="맑은 고딕"/>
                <w:sz w:val="18"/>
                <w:lang w:val="en-US" w:eastAsia="ko-KR"/>
              </w:rPr>
              <w:t> </w:t>
            </w:r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3E236BAC" w14:textId="03423C13" w:rsidR="00AB5F32" w:rsidRDefault="0043705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DC_Dataset:</w:t>
            </w:r>
            <w:r>
              <w:rPr>
                <w:rFonts w:eastAsia="맑은 고딕"/>
                <w:sz w:val="18"/>
                <w:lang w:val="en-US" w:eastAsia="ko-KR"/>
              </w:rPr>
              <w:t>contactPoint</w:t>
            </w:r>
            <w:proofErr w:type="spellEnd"/>
          </w:p>
        </w:tc>
      </w:tr>
      <w:tr w:rsidR="00AB5F32" w:rsidRPr="00172AD1" w14:paraId="09E1015D" w14:textId="77777777" w:rsidTr="00B01EF0">
        <w:tc>
          <w:tcPr>
            <w:tcW w:w="573" w:type="dxa"/>
            <w:shd w:val="clear" w:color="auto" w:fill="E2EFD9" w:themeFill="accent6" w:themeFillTint="33"/>
          </w:tcPr>
          <w:p w14:paraId="76FD5859" w14:textId="634F0368" w:rsidR="00AB5F32" w:rsidRPr="00172AD1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4</w:t>
            </w:r>
          </w:p>
        </w:tc>
        <w:tc>
          <w:tcPr>
            <w:tcW w:w="1796" w:type="dxa"/>
            <w:shd w:val="clear" w:color="auto" w:fill="E2EFD9" w:themeFill="accent6" w:themeFillTint="33"/>
            <w:vAlign w:val="center"/>
          </w:tcPr>
          <w:p w14:paraId="703356A0" w14:textId="282EDD3B" w:rsidR="00AB5F32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214FFD">
              <w:rPr>
                <w:rFonts w:eastAsia="맑은 고딕"/>
                <w:sz w:val="18"/>
                <w:lang w:val="en-US" w:eastAsia="ko-KR"/>
              </w:rPr>
              <w:t>dcat:theme</w:t>
            </w:r>
            <w:proofErr w:type="spellEnd"/>
          </w:p>
        </w:tc>
        <w:tc>
          <w:tcPr>
            <w:tcW w:w="5568" w:type="dxa"/>
            <w:shd w:val="clear" w:color="auto" w:fill="E2EFD9" w:themeFill="accent6" w:themeFillTint="33"/>
            <w:vAlign w:val="center"/>
          </w:tcPr>
          <w:p w14:paraId="7C8F218C" w14:textId="63954D58" w:rsidR="00AB5F32" w:rsidRPr="00172AD1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The main category of the dataset. A dataset can have multiple themes.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1A06E795" w14:textId="051AEC1D" w:rsidR="00AB5F32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B01EF0">
              <w:rPr>
                <w:rFonts w:eastAsia="맑은 고딕"/>
                <w:sz w:val="18"/>
                <w:lang w:val="en-US" w:eastAsia="ko-KR"/>
              </w:rPr>
              <w:t>skos:Concept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15EEEC04" w14:textId="67FF95D0" w:rsidR="00AB5F32" w:rsidRDefault="0043705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368477E4" w14:textId="77777777" w:rsidTr="00B01EF0">
        <w:tc>
          <w:tcPr>
            <w:tcW w:w="573" w:type="dxa"/>
            <w:shd w:val="clear" w:color="auto" w:fill="E2EFD9" w:themeFill="accent6" w:themeFillTint="33"/>
          </w:tcPr>
          <w:p w14:paraId="17FE1133" w14:textId="3824F415" w:rsidR="00AB5F32" w:rsidRPr="00172AD1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5</w:t>
            </w:r>
          </w:p>
        </w:tc>
        <w:tc>
          <w:tcPr>
            <w:tcW w:w="1796" w:type="dxa"/>
            <w:shd w:val="clear" w:color="auto" w:fill="E2EFD9" w:themeFill="accent6" w:themeFillTint="33"/>
            <w:vAlign w:val="center"/>
          </w:tcPr>
          <w:p w14:paraId="08E67ECA" w14:textId="2269B8CB" w:rsidR="00AB5F32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B01EF0">
              <w:rPr>
                <w:rFonts w:eastAsia="맑은 고딕"/>
                <w:sz w:val="18"/>
                <w:lang w:val="en-US" w:eastAsia="ko-KR"/>
              </w:rPr>
              <w:t>dcat:distribution</w:t>
            </w:r>
            <w:proofErr w:type="spellEnd"/>
          </w:p>
        </w:tc>
        <w:tc>
          <w:tcPr>
            <w:tcW w:w="5568" w:type="dxa"/>
            <w:shd w:val="clear" w:color="auto" w:fill="E2EFD9" w:themeFill="accent6" w:themeFillTint="33"/>
            <w:vAlign w:val="center"/>
          </w:tcPr>
          <w:p w14:paraId="0D9AB3C6" w14:textId="74B4954C" w:rsidR="00AB5F32" w:rsidRPr="00172AD1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r w:rsidRPr="00B01EF0">
              <w:rPr>
                <w:rFonts w:eastAsia="맑은 고딕"/>
                <w:sz w:val="18"/>
                <w:lang w:val="en-US" w:eastAsia="ko-KR"/>
              </w:rPr>
              <w:t>Connects a dataset to its available distributions.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02EF62BD" w14:textId="77777777" w:rsidR="00AB5F32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dcat:Dataset</w:t>
            </w:r>
            <w:proofErr w:type="spellEnd"/>
          </w:p>
        </w:tc>
        <w:tc>
          <w:tcPr>
            <w:tcW w:w="3115" w:type="dxa"/>
            <w:shd w:val="clear" w:color="auto" w:fill="E2EFD9" w:themeFill="accent6" w:themeFillTint="33"/>
            <w:vAlign w:val="center"/>
          </w:tcPr>
          <w:p w14:paraId="34AB9BCB" w14:textId="2CBF35AB" w:rsidR="00AB5F32" w:rsidRDefault="0043705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DC_Dataset:</w:t>
            </w:r>
            <w:r>
              <w:rPr>
                <w:rFonts w:eastAsia="맑은 고딕"/>
                <w:sz w:val="18"/>
                <w:lang w:val="en-US" w:eastAsia="ko-KR"/>
              </w:rPr>
              <w:t>distribution</w:t>
            </w:r>
            <w:proofErr w:type="spellEnd"/>
          </w:p>
        </w:tc>
      </w:tr>
    </w:tbl>
    <w:p w14:paraId="61E4EB3E" w14:textId="022CDE8D" w:rsidR="00214FFD" w:rsidRDefault="00214FFD" w:rsidP="006B76FD">
      <w:pPr>
        <w:jc w:val="both"/>
        <w:rPr>
          <w:rFonts w:eastAsia="맑은 고딕"/>
          <w:lang w:val="en-US" w:eastAsia="ko-KR"/>
        </w:rPr>
      </w:pPr>
    </w:p>
    <w:p w14:paraId="23E3E67E" w14:textId="65497644" w:rsidR="00F55ACE" w:rsidRDefault="00F55ACE" w:rsidP="00F55AC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IV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r>
        <w:rPr>
          <w:rFonts w:eastAsia="바탕"/>
          <w:b/>
          <w:szCs w:val="20"/>
          <w:lang w:eastAsia="ko-KR"/>
        </w:rPr>
        <w:t>dcat:</w:t>
      </w:r>
      <w:r w:rsidR="008630A3">
        <w:rPr>
          <w:rFonts w:eastAsia="바탕"/>
          <w:b/>
          <w:szCs w:val="20"/>
          <w:lang w:eastAsia="ko-KR"/>
        </w:rPr>
        <w:t>Distribution</w:t>
      </w:r>
      <w:proofErr w:type="spellEnd"/>
      <w:r w:rsidR="00437052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437052">
        <w:rPr>
          <w:rFonts w:eastAsia="바탕"/>
          <w:b/>
          <w:szCs w:val="20"/>
          <w:lang w:eastAsia="ko-KR"/>
        </w:rPr>
        <w:t>BDC_Distribution</w:t>
      </w:r>
      <w:proofErr w:type="spellEnd"/>
    </w:p>
    <w:p w14:paraId="790E4304" w14:textId="33CF1EA2" w:rsidR="00F55ACE" w:rsidRPr="00FC5210" w:rsidRDefault="00F55ACE" w:rsidP="00F55ACE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F55ACE">
        <w:rPr>
          <w:iCs/>
          <w:lang w:val="en-US" w:eastAsia="ko-KR"/>
        </w:rPr>
        <w:t>Represents a specific available form of a dataset</w:t>
      </w:r>
      <w:r w:rsidRPr="00FC5210">
        <w:rPr>
          <w:iCs/>
          <w:lang w:val="en-US" w:eastAsia="ko-KR"/>
        </w:rPr>
        <w:t>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F55ACE" w:rsidRPr="00172AD1" w14:paraId="362AE205" w14:textId="77777777" w:rsidTr="004045C0">
        <w:tc>
          <w:tcPr>
            <w:tcW w:w="573" w:type="dxa"/>
          </w:tcPr>
          <w:p w14:paraId="332DE917" w14:textId="77777777" w:rsidR="00F55ACE" w:rsidRPr="00172AD1" w:rsidRDefault="00F55ACE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0353DBEB" w14:textId="77777777" w:rsidR="00F55ACE" w:rsidRPr="00172AD1" w:rsidRDefault="00F55ACE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43288191" w14:textId="77777777" w:rsidR="00F55ACE" w:rsidRPr="008C6FF3" w:rsidRDefault="00F55ACE" w:rsidP="004045C0">
            <w:pPr>
              <w:pStyle w:val="a4"/>
              <w:ind w:leftChars="0" w:left="760"/>
              <w:jc w:val="center"/>
              <w:rPr>
                <w:rFonts w:eastAsia="맑은 고딕" w:hint="eastAsia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03FF5E31" w14:textId="77777777" w:rsidR="00F55ACE" w:rsidRPr="00172AD1" w:rsidRDefault="00F55ACE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76CD1EFE" w14:textId="77777777" w:rsidR="00F55ACE" w:rsidRDefault="00F55ACE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AB5F32" w:rsidRPr="00172AD1" w14:paraId="7355D5CE" w14:textId="77777777" w:rsidTr="004045C0">
        <w:tc>
          <w:tcPr>
            <w:tcW w:w="573" w:type="dxa"/>
          </w:tcPr>
          <w:p w14:paraId="262DBB73" w14:textId="674F3D1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437CF841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/>
                <w:sz w:val="18"/>
                <w:lang w:val="en-US" w:eastAsia="ko-KR"/>
              </w:rPr>
              <w:t>dct:title</w:t>
            </w:r>
            <w:proofErr w:type="spellEnd"/>
          </w:p>
        </w:tc>
        <w:tc>
          <w:tcPr>
            <w:tcW w:w="5568" w:type="dxa"/>
            <w:vAlign w:val="center"/>
          </w:tcPr>
          <w:p w14:paraId="2C4CA869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214FFD">
              <w:rPr>
                <w:rFonts w:eastAsia="맑은 고딕"/>
                <w:sz w:val="18"/>
                <w:lang w:val="en-US" w:eastAsia="ko-KR"/>
              </w:rPr>
              <w:t>A name given to the catalog.</w:t>
            </w:r>
          </w:p>
        </w:tc>
        <w:tc>
          <w:tcPr>
            <w:tcW w:w="2693" w:type="dxa"/>
            <w:vAlign w:val="center"/>
          </w:tcPr>
          <w:p w14:paraId="13E592F9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</w:p>
        </w:tc>
        <w:tc>
          <w:tcPr>
            <w:tcW w:w="3115" w:type="dxa"/>
            <w:vAlign w:val="center"/>
          </w:tcPr>
          <w:p w14:paraId="6944113A" w14:textId="29E6EC4E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28A4A300" w14:textId="77777777" w:rsidTr="004045C0">
        <w:tc>
          <w:tcPr>
            <w:tcW w:w="573" w:type="dxa"/>
          </w:tcPr>
          <w:p w14:paraId="3EF823B7" w14:textId="65E795A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2</w:t>
            </w:r>
          </w:p>
        </w:tc>
        <w:tc>
          <w:tcPr>
            <w:tcW w:w="1796" w:type="dxa"/>
            <w:vAlign w:val="center"/>
          </w:tcPr>
          <w:p w14:paraId="507F0244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ct:description</w:t>
            </w:r>
            <w:proofErr w:type="spellEnd"/>
          </w:p>
        </w:tc>
        <w:tc>
          <w:tcPr>
            <w:tcW w:w="5568" w:type="dxa"/>
            <w:vAlign w:val="center"/>
          </w:tcPr>
          <w:p w14:paraId="3386BBED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A free-text account of the catalog.</w:t>
            </w:r>
          </w:p>
        </w:tc>
        <w:tc>
          <w:tcPr>
            <w:tcW w:w="2693" w:type="dxa"/>
            <w:vAlign w:val="center"/>
          </w:tcPr>
          <w:p w14:paraId="52E4490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FC5210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</w:p>
        </w:tc>
        <w:tc>
          <w:tcPr>
            <w:tcW w:w="3115" w:type="dxa"/>
            <w:vAlign w:val="center"/>
          </w:tcPr>
          <w:p w14:paraId="1AD2EB96" w14:textId="4506CCF8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0D1AF9E1" w14:textId="77777777" w:rsidTr="004045C0">
        <w:tc>
          <w:tcPr>
            <w:tcW w:w="573" w:type="dxa"/>
          </w:tcPr>
          <w:p w14:paraId="4F0DF1BE" w14:textId="006478D8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3</w:t>
            </w:r>
          </w:p>
        </w:tc>
        <w:tc>
          <w:tcPr>
            <w:tcW w:w="1796" w:type="dxa"/>
            <w:vAlign w:val="center"/>
          </w:tcPr>
          <w:p w14:paraId="64FFEF72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ct:issued</w:t>
            </w:r>
            <w:proofErr w:type="spellEnd"/>
          </w:p>
        </w:tc>
        <w:tc>
          <w:tcPr>
            <w:tcW w:w="5568" w:type="dxa"/>
            <w:vAlign w:val="center"/>
          </w:tcPr>
          <w:p w14:paraId="4991D80F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Date of formal issuance (e.g., publication) of the catalog.</w:t>
            </w:r>
          </w:p>
        </w:tc>
        <w:tc>
          <w:tcPr>
            <w:tcW w:w="2693" w:type="dxa"/>
            <w:vAlign w:val="center"/>
          </w:tcPr>
          <w:p w14:paraId="7B1A83A6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 xml:space="preserve"> (ISO 8601)</w:t>
            </w:r>
          </w:p>
        </w:tc>
        <w:tc>
          <w:tcPr>
            <w:tcW w:w="3115" w:type="dxa"/>
            <w:vAlign w:val="center"/>
          </w:tcPr>
          <w:p w14:paraId="43396D18" w14:textId="701DDB5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6B0534C2" w14:textId="77777777" w:rsidTr="004045C0">
        <w:tc>
          <w:tcPr>
            <w:tcW w:w="573" w:type="dxa"/>
          </w:tcPr>
          <w:p w14:paraId="5EF0DD24" w14:textId="297C95CA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4</w:t>
            </w:r>
          </w:p>
        </w:tc>
        <w:tc>
          <w:tcPr>
            <w:tcW w:w="1796" w:type="dxa"/>
            <w:vAlign w:val="center"/>
          </w:tcPr>
          <w:p w14:paraId="596094F4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d</w:t>
            </w:r>
            <w:r>
              <w:rPr>
                <w:rFonts w:eastAsia="맑은 고딕"/>
                <w:sz w:val="18"/>
                <w:lang w:val="en-US" w:eastAsia="ko-KR"/>
              </w:rPr>
              <w:t>ct:modified</w:t>
            </w:r>
            <w:proofErr w:type="spellEnd"/>
          </w:p>
        </w:tc>
        <w:tc>
          <w:tcPr>
            <w:tcW w:w="5568" w:type="dxa"/>
            <w:vAlign w:val="center"/>
          </w:tcPr>
          <w:p w14:paraId="693F3D8A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FC5210">
              <w:rPr>
                <w:rFonts w:eastAsia="맑은 고딕"/>
                <w:sz w:val="18"/>
                <w:lang w:val="en-US" w:eastAsia="ko-KR"/>
              </w:rPr>
              <w:t>Most recent date on which the catalog was changed, updated or modified.</w:t>
            </w:r>
          </w:p>
        </w:tc>
        <w:tc>
          <w:tcPr>
            <w:tcW w:w="2693" w:type="dxa"/>
            <w:vAlign w:val="center"/>
          </w:tcPr>
          <w:p w14:paraId="3A28BC5D" w14:textId="77777777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r</w:t>
            </w:r>
            <w:r>
              <w:rPr>
                <w:rFonts w:eastAsia="맑은 고딕"/>
                <w:sz w:val="18"/>
                <w:lang w:val="en-US" w:eastAsia="ko-KR"/>
              </w:rPr>
              <w:t>dfs:Literal</w:t>
            </w:r>
            <w:proofErr w:type="spellEnd"/>
            <w:r>
              <w:rPr>
                <w:rFonts w:eastAsia="맑은 고딕"/>
                <w:sz w:val="18"/>
                <w:lang w:val="en-US" w:eastAsia="ko-KR"/>
              </w:rPr>
              <w:t xml:space="preserve"> (ISO8601)</w:t>
            </w:r>
          </w:p>
        </w:tc>
        <w:tc>
          <w:tcPr>
            <w:tcW w:w="3115" w:type="dxa"/>
            <w:vAlign w:val="center"/>
          </w:tcPr>
          <w:p w14:paraId="47CEFE79" w14:textId="7D9CD13D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N</w:t>
            </w:r>
            <w:r>
              <w:rPr>
                <w:rFonts w:eastAsia="맑은 고딕"/>
                <w:sz w:val="18"/>
                <w:lang w:val="en-US" w:eastAsia="ko-KR"/>
              </w:rPr>
              <w:t>one</w:t>
            </w:r>
          </w:p>
        </w:tc>
      </w:tr>
      <w:tr w:rsidR="00AB5F32" w:rsidRPr="00172AD1" w14:paraId="7BAD9A4A" w14:textId="77777777" w:rsidTr="004045C0">
        <w:tc>
          <w:tcPr>
            <w:tcW w:w="573" w:type="dxa"/>
          </w:tcPr>
          <w:p w14:paraId="41C5D749" w14:textId="2B8B3D61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5</w:t>
            </w:r>
          </w:p>
        </w:tc>
        <w:tc>
          <w:tcPr>
            <w:tcW w:w="1796" w:type="dxa"/>
            <w:vAlign w:val="center"/>
          </w:tcPr>
          <w:p w14:paraId="5DE0D912" w14:textId="77F91D93" w:rsidR="00AB5F32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dct:license</w:t>
            </w:r>
            <w:proofErr w:type="spellEnd"/>
          </w:p>
        </w:tc>
        <w:tc>
          <w:tcPr>
            <w:tcW w:w="5568" w:type="dxa"/>
            <w:vAlign w:val="center"/>
          </w:tcPr>
          <w:p w14:paraId="15F4614E" w14:textId="38921BE0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This links to the license document under which the distribution is made available.</w:t>
            </w:r>
          </w:p>
        </w:tc>
        <w:tc>
          <w:tcPr>
            <w:tcW w:w="2693" w:type="dxa"/>
            <w:vAlign w:val="center"/>
          </w:tcPr>
          <w:p w14:paraId="5B45B80A" w14:textId="234E72F9" w:rsidR="00AB5F32" w:rsidRDefault="00AB5F32" w:rsidP="00AB5F32">
            <w:pPr>
              <w:jc w:val="both"/>
              <w:rPr>
                <w:rFonts w:eastAsia="맑은 고딕" w:hint="eastAsia"/>
                <w:sz w:val="18"/>
                <w:lang w:val="en-US" w:eastAsia="ko-KR"/>
              </w:rPr>
            </w:pP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dct:LicenseDocument</w:t>
            </w:r>
            <w:proofErr w:type="spellEnd"/>
          </w:p>
        </w:tc>
        <w:tc>
          <w:tcPr>
            <w:tcW w:w="3115" w:type="dxa"/>
            <w:vAlign w:val="center"/>
          </w:tcPr>
          <w:p w14:paraId="1CB23525" w14:textId="54C1BE52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DC_Distribution:dataRight</w:t>
            </w:r>
            <w:proofErr w:type="spellEnd"/>
          </w:p>
        </w:tc>
      </w:tr>
      <w:tr w:rsidR="00AB5F32" w:rsidRPr="00172AD1" w14:paraId="5E9DD9C8" w14:textId="77777777" w:rsidTr="004045C0">
        <w:tc>
          <w:tcPr>
            <w:tcW w:w="573" w:type="dxa"/>
          </w:tcPr>
          <w:p w14:paraId="47E4C2A9" w14:textId="17BE6FAF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6</w:t>
            </w:r>
          </w:p>
        </w:tc>
        <w:tc>
          <w:tcPr>
            <w:tcW w:w="1796" w:type="dxa"/>
            <w:vAlign w:val="center"/>
          </w:tcPr>
          <w:p w14:paraId="2E0C9FBE" w14:textId="32B1003B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dct:rights</w:t>
            </w:r>
            <w:proofErr w:type="spellEnd"/>
          </w:p>
        </w:tc>
        <w:tc>
          <w:tcPr>
            <w:tcW w:w="5568" w:type="dxa"/>
            <w:vAlign w:val="center"/>
          </w:tcPr>
          <w:p w14:paraId="35590767" w14:textId="7AABBC4C" w:rsidR="00AB5F32" w:rsidRPr="00214FFD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Information about rights held in and over the distribution.</w:t>
            </w:r>
          </w:p>
        </w:tc>
        <w:tc>
          <w:tcPr>
            <w:tcW w:w="2693" w:type="dxa"/>
            <w:vAlign w:val="center"/>
          </w:tcPr>
          <w:p w14:paraId="337DC9EB" w14:textId="418A293B" w:rsidR="00AB5F32" w:rsidRPr="00FC5210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dct:RightsStatement</w:t>
            </w:r>
            <w:proofErr w:type="spellEnd"/>
          </w:p>
        </w:tc>
        <w:tc>
          <w:tcPr>
            <w:tcW w:w="3115" w:type="dxa"/>
            <w:vAlign w:val="center"/>
          </w:tcPr>
          <w:p w14:paraId="7BB80B7E" w14:textId="5686CA1B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DC_Distribution:dataRight</w:t>
            </w:r>
            <w:proofErr w:type="spellEnd"/>
          </w:p>
        </w:tc>
      </w:tr>
      <w:tr w:rsidR="00AB5F32" w:rsidRPr="00172AD1" w14:paraId="41F48D73" w14:textId="77777777" w:rsidTr="004045C0">
        <w:tc>
          <w:tcPr>
            <w:tcW w:w="573" w:type="dxa"/>
          </w:tcPr>
          <w:p w14:paraId="3DBC62AB" w14:textId="7FCF3DF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7</w:t>
            </w:r>
          </w:p>
        </w:tc>
        <w:tc>
          <w:tcPr>
            <w:tcW w:w="1796" w:type="dxa"/>
            <w:vAlign w:val="center"/>
          </w:tcPr>
          <w:p w14:paraId="7F221EBF" w14:textId="4F1E5E95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dcat:accessURL</w:t>
            </w:r>
            <w:proofErr w:type="spellEnd"/>
          </w:p>
        </w:tc>
        <w:tc>
          <w:tcPr>
            <w:tcW w:w="5568" w:type="dxa"/>
            <w:vAlign w:val="center"/>
          </w:tcPr>
          <w:p w14:paraId="5B02836A" w14:textId="2F30FA17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A landing page, feed, SPARQL endpoint or other type of resource that gives access to the distribution of the dataset</w:t>
            </w:r>
          </w:p>
        </w:tc>
        <w:tc>
          <w:tcPr>
            <w:tcW w:w="2693" w:type="dxa"/>
            <w:vAlign w:val="center"/>
          </w:tcPr>
          <w:p w14:paraId="0A78676E" w14:textId="2D09BC7F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rdfs:Resource</w:t>
            </w:r>
            <w:proofErr w:type="spellEnd"/>
          </w:p>
        </w:tc>
        <w:tc>
          <w:tcPr>
            <w:tcW w:w="3115" w:type="dxa"/>
            <w:vAlign w:val="center"/>
          </w:tcPr>
          <w:p w14:paraId="4824AC58" w14:textId="5E206BF7" w:rsidR="00AB5F32" w:rsidRPr="00437052" w:rsidRDefault="00437052" w:rsidP="00AB5F3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437052">
              <w:rPr>
                <w:rFonts w:eastAsia="맑은 고딕" w:hint="eastAsia"/>
                <w:color w:val="FF0000"/>
                <w:sz w:val="18"/>
                <w:lang w:val="en-US" w:eastAsia="ko-KR"/>
              </w:rPr>
              <w:t>B</w:t>
            </w:r>
            <w:r w:rsidRPr="00437052">
              <w:rPr>
                <w:rFonts w:eastAsia="맑은 고딕"/>
                <w:color w:val="FF0000"/>
                <w:sz w:val="18"/>
                <w:lang w:val="en-US" w:eastAsia="ko-KR"/>
              </w:rPr>
              <w:t>DC_Distribution:</w:t>
            </w:r>
            <w:r w:rsidRPr="00437052">
              <w:rPr>
                <w:rFonts w:eastAsia="맑은 고딕"/>
                <w:color w:val="FF0000"/>
                <w:sz w:val="18"/>
                <w:lang w:val="en-US" w:eastAsia="ko-KR"/>
              </w:rPr>
              <w:t>accessInformation</w:t>
            </w:r>
            <w:proofErr w:type="spellEnd"/>
          </w:p>
        </w:tc>
      </w:tr>
      <w:tr w:rsidR="00AB5F32" w:rsidRPr="00172AD1" w14:paraId="7ACD97A1" w14:textId="77777777" w:rsidTr="004045C0">
        <w:tc>
          <w:tcPr>
            <w:tcW w:w="573" w:type="dxa"/>
          </w:tcPr>
          <w:p w14:paraId="28CB8CDE" w14:textId="4C888804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8</w:t>
            </w:r>
          </w:p>
        </w:tc>
        <w:tc>
          <w:tcPr>
            <w:tcW w:w="1796" w:type="dxa"/>
            <w:vAlign w:val="center"/>
          </w:tcPr>
          <w:p w14:paraId="23E7F8D7" w14:textId="720E44FC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dcat:downloadURL</w:t>
            </w:r>
            <w:proofErr w:type="spellEnd"/>
          </w:p>
        </w:tc>
        <w:tc>
          <w:tcPr>
            <w:tcW w:w="5568" w:type="dxa"/>
            <w:vAlign w:val="center"/>
          </w:tcPr>
          <w:p w14:paraId="154221EE" w14:textId="72A4C9AA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A file that contains the distribution of the dataset in a given format</w:t>
            </w:r>
          </w:p>
        </w:tc>
        <w:tc>
          <w:tcPr>
            <w:tcW w:w="2693" w:type="dxa"/>
            <w:vAlign w:val="center"/>
          </w:tcPr>
          <w:p w14:paraId="251C686D" w14:textId="2A8606BC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rdfs:Resource</w:t>
            </w:r>
            <w:proofErr w:type="spellEnd"/>
          </w:p>
        </w:tc>
        <w:tc>
          <w:tcPr>
            <w:tcW w:w="3115" w:type="dxa"/>
            <w:vAlign w:val="center"/>
          </w:tcPr>
          <w:p w14:paraId="4DDEE395" w14:textId="3231919E" w:rsidR="00AB5F32" w:rsidRPr="00437052" w:rsidRDefault="00437052" w:rsidP="00AB5F32">
            <w:pPr>
              <w:jc w:val="both"/>
              <w:rPr>
                <w:rFonts w:eastAsia="맑은 고딕"/>
                <w:color w:val="FF0000"/>
                <w:sz w:val="18"/>
                <w:lang w:val="en-US" w:eastAsia="ko-KR"/>
              </w:rPr>
            </w:pPr>
            <w:proofErr w:type="spellStart"/>
            <w:r w:rsidRPr="00437052">
              <w:rPr>
                <w:rFonts w:eastAsia="맑은 고딕" w:hint="eastAsia"/>
                <w:color w:val="FF0000"/>
                <w:sz w:val="18"/>
                <w:lang w:val="en-US" w:eastAsia="ko-KR"/>
              </w:rPr>
              <w:t>B</w:t>
            </w:r>
            <w:r w:rsidRPr="00437052">
              <w:rPr>
                <w:rFonts w:eastAsia="맑은 고딕"/>
                <w:color w:val="FF0000"/>
                <w:sz w:val="18"/>
                <w:lang w:val="en-US" w:eastAsia="ko-KR"/>
              </w:rPr>
              <w:t>DC_Distribution:accessInformation</w:t>
            </w:r>
            <w:proofErr w:type="spellEnd"/>
          </w:p>
        </w:tc>
      </w:tr>
      <w:tr w:rsidR="00AB5F32" w:rsidRPr="00172AD1" w14:paraId="4F52F3BA" w14:textId="77777777" w:rsidTr="004045C0">
        <w:tc>
          <w:tcPr>
            <w:tcW w:w="573" w:type="dxa"/>
          </w:tcPr>
          <w:p w14:paraId="005C08FA" w14:textId="2CD6DB4B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9</w:t>
            </w:r>
          </w:p>
        </w:tc>
        <w:tc>
          <w:tcPr>
            <w:tcW w:w="1796" w:type="dxa"/>
            <w:vAlign w:val="center"/>
          </w:tcPr>
          <w:p w14:paraId="65D1016F" w14:textId="1843BEAD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dcat:byteSize</w:t>
            </w:r>
            <w:proofErr w:type="spellEnd"/>
          </w:p>
        </w:tc>
        <w:tc>
          <w:tcPr>
            <w:tcW w:w="5568" w:type="dxa"/>
            <w:vAlign w:val="center"/>
          </w:tcPr>
          <w:p w14:paraId="1E30FC62" w14:textId="073F3DAD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The size of a distribution in bytes.</w:t>
            </w:r>
          </w:p>
        </w:tc>
        <w:tc>
          <w:tcPr>
            <w:tcW w:w="2693" w:type="dxa"/>
            <w:vAlign w:val="center"/>
          </w:tcPr>
          <w:p w14:paraId="584F0388" w14:textId="07D2CD91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rdfs:Literal</w:t>
            </w:r>
            <w:proofErr w:type="spellEnd"/>
            <w:r w:rsidRPr="008630A3">
              <w:rPr>
                <w:rFonts w:eastAsia="맑은 고딕"/>
                <w:sz w:val="18"/>
                <w:lang w:val="en-US" w:eastAsia="ko-KR"/>
              </w:rPr>
              <w:t xml:space="preserve"> typed as </w:t>
            </w: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xsd:decimal</w:t>
            </w:r>
            <w:proofErr w:type="spellEnd"/>
            <w:r w:rsidRPr="008630A3">
              <w:rPr>
                <w:rFonts w:eastAsia="맑은 고딕"/>
                <w:sz w:val="18"/>
                <w:lang w:val="en-US" w:eastAsia="ko-KR"/>
              </w:rPr>
              <w:t>.</w:t>
            </w:r>
          </w:p>
        </w:tc>
        <w:tc>
          <w:tcPr>
            <w:tcW w:w="3115" w:type="dxa"/>
            <w:vAlign w:val="center"/>
          </w:tcPr>
          <w:p w14:paraId="6A4760A1" w14:textId="56EF12C0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DC_Distribution:</w:t>
            </w:r>
            <w:r>
              <w:rPr>
                <w:rFonts w:eastAsia="맑은 고딕"/>
                <w:sz w:val="18"/>
                <w:lang w:val="en-US" w:eastAsia="ko-KR"/>
              </w:rPr>
              <w:t>byteSize</w:t>
            </w:r>
            <w:proofErr w:type="spellEnd"/>
          </w:p>
        </w:tc>
      </w:tr>
      <w:tr w:rsidR="00AB5F32" w:rsidRPr="00172AD1" w14:paraId="0B5F9FFB" w14:textId="77777777" w:rsidTr="004045C0">
        <w:tc>
          <w:tcPr>
            <w:tcW w:w="573" w:type="dxa"/>
          </w:tcPr>
          <w:p w14:paraId="166D0ED0" w14:textId="3E6219C3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0</w:t>
            </w:r>
          </w:p>
        </w:tc>
        <w:tc>
          <w:tcPr>
            <w:tcW w:w="1796" w:type="dxa"/>
            <w:vAlign w:val="center"/>
          </w:tcPr>
          <w:p w14:paraId="70DDFF3A" w14:textId="7C847608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dcat:mediaType</w:t>
            </w:r>
            <w:proofErr w:type="spellEnd"/>
          </w:p>
        </w:tc>
        <w:tc>
          <w:tcPr>
            <w:tcW w:w="5568" w:type="dxa"/>
            <w:vAlign w:val="center"/>
          </w:tcPr>
          <w:p w14:paraId="0F9540B8" w14:textId="6CE8DD32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The media type of the distribution as defined by IANA.</w:t>
            </w:r>
          </w:p>
        </w:tc>
        <w:tc>
          <w:tcPr>
            <w:tcW w:w="2693" w:type="dxa"/>
            <w:vAlign w:val="center"/>
          </w:tcPr>
          <w:p w14:paraId="6BE09501" w14:textId="37EE50BA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dct:MediaTypeOrExtent</w:t>
            </w:r>
            <w:proofErr w:type="spellEnd"/>
          </w:p>
        </w:tc>
        <w:tc>
          <w:tcPr>
            <w:tcW w:w="3115" w:type="dxa"/>
            <w:vAlign w:val="center"/>
          </w:tcPr>
          <w:p w14:paraId="21C1301D" w14:textId="544C327C" w:rsidR="00AB5F32" w:rsidRDefault="0043705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DC_Distribution</w:t>
            </w:r>
            <w:r>
              <w:rPr>
                <w:rFonts w:eastAsia="맑은 고딕"/>
                <w:sz w:val="18"/>
                <w:lang w:val="en-US" w:eastAsia="ko-KR"/>
              </w:rPr>
              <w:t>:dataType</w:t>
            </w:r>
            <w:proofErr w:type="spellEnd"/>
          </w:p>
        </w:tc>
      </w:tr>
      <w:tr w:rsidR="00AB5F32" w:rsidRPr="00172AD1" w14:paraId="6BA4B338" w14:textId="77777777" w:rsidTr="004045C0">
        <w:tc>
          <w:tcPr>
            <w:tcW w:w="573" w:type="dxa"/>
          </w:tcPr>
          <w:p w14:paraId="78AC2EE1" w14:textId="44D883EE" w:rsidR="00AB5F32" w:rsidRPr="00172AD1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>
              <w:rPr>
                <w:rFonts w:eastAsia="맑은 고딕" w:hint="eastAsia"/>
                <w:sz w:val="18"/>
                <w:lang w:val="en-US" w:eastAsia="ko-KR"/>
              </w:rPr>
              <w:t>1</w:t>
            </w:r>
            <w:r>
              <w:rPr>
                <w:rFonts w:eastAsia="맑은 고딕"/>
                <w:sz w:val="18"/>
                <w:lang w:val="en-US" w:eastAsia="ko-KR"/>
              </w:rPr>
              <w:t>1</w:t>
            </w:r>
          </w:p>
        </w:tc>
        <w:tc>
          <w:tcPr>
            <w:tcW w:w="1796" w:type="dxa"/>
            <w:vAlign w:val="center"/>
          </w:tcPr>
          <w:p w14:paraId="008F591D" w14:textId="23147680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dct:format</w:t>
            </w:r>
            <w:proofErr w:type="spellEnd"/>
          </w:p>
        </w:tc>
        <w:tc>
          <w:tcPr>
            <w:tcW w:w="5568" w:type="dxa"/>
            <w:vAlign w:val="center"/>
          </w:tcPr>
          <w:p w14:paraId="165A6C41" w14:textId="7E4E9311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r w:rsidRPr="008630A3">
              <w:rPr>
                <w:rFonts w:eastAsia="맑은 고딕"/>
                <w:sz w:val="18"/>
                <w:lang w:val="en-US" w:eastAsia="ko-KR"/>
              </w:rPr>
              <w:t>The file format of the distribution.</w:t>
            </w:r>
          </w:p>
        </w:tc>
        <w:tc>
          <w:tcPr>
            <w:tcW w:w="2693" w:type="dxa"/>
            <w:vAlign w:val="center"/>
          </w:tcPr>
          <w:p w14:paraId="25F7AE5E" w14:textId="4BFD8050" w:rsidR="00AB5F32" w:rsidRPr="008630A3" w:rsidRDefault="00AB5F32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 w:rsidRPr="008630A3">
              <w:rPr>
                <w:rFonts w:eastAsia="맑은 고딕"/>
                <w:sz w:val="18"/>
                <w:lang w:val="en-US" w:eastAsia="ko-KR"/>
              </w:rPr>
              <w:t>dct:MediaTypeOrExtent</w:t>
            </w:r>
            <w:proofErr w:type="spellEnd"/>
          </w:p>
        </w:tc>
        <w:tc>
          <w:tcPr>
            <w:tcW w:w="3115" w:type="dxa"/>
            <w:vAlign w:val="center"/>
          </w:tcPr>
          <w:p w14:paraId="29E90655" w14:textId="62F6D58A" w:rsidR="00AB5F32" w:rsidRDefault="00B56308" w:rsidP="00AB5F32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  <w:proofErr w:type="spellStart"/>
            <w:r>
              <w:rPr>
                <w:rFonts w:eastAsia="맑은 고딕" w:hint="eastAsia"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sz w:val="18"/>
                <w:lang w:val="en-US" w:eastAsia="ko-KR"/>
              </w:rPr>
              <w:t>DC_Distribution</w:t>
            </w:r>
            <w:r>
              <w:rPr>
                <w:rFonts w:eastAsia="맑은 고딕"/>
                <w:sz w:val="18"/>
                <w:lang w:val="en-US" w:eastAsia="ko-KR"/>
              </w:rPr>
              <w:t>:format</w:t>
            </w:r>
            <w:proofErr w:type="spellEnd"/>
          </w:p>
        </w:tc>
      </w:tr>
    </w:tbl>
    <w:p w14:paraId="63110674" w14:textId="77777777" w:rsidR="00F55ACE" w:rsidRDefault="00F55ACE" w:rsidP="00F55ACE">
      <w:pPr>
        <w:jc w:val="both"/>
        <w:rPr>
          <w:rFonts w:eastAsia="맑은 고딕"/>
          <w:lang w:val="en-US" w:eastAsia="ko-KR"/>
        </w:rPr>
      </w:pPr>
    </w:p>
    <w:p w14:paraId="0B3C2851" w14:textId="2F4403FC" w:rsidR="008630A3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lastRenderedPageBreak/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V</w:t>
      </w:r>
      <w:r>
        <w:rPr>
          <w:rFonts w:eastAsia="바탕"/>
          <w:b/>
          <w:szCs w:val="20"/>
          <w:lang w:eastAsia="zh-CN"/>
        </w:rPr>
        <w:t>.</w:t>
      </w:r>
      <w:r w:rsidRPr="00172AD1">
        <w:rPr>
          <w:rFonts w:eastAsia="바탕"/>
          <w:b/>
          <w:szCs w:val="20"/>
          <w:lang w:eastAsia="zh-CN"/>
        </w:rPr>
        <w:tab/>
      </w:r>
      <w:proofErr w:type="spellStart"/>
      <w:r>
        <w:rPr>
          <w:rFonts w:eastAsia="바탕"/>
          <w:b/>
          <w:szCs w:val="20"/>
          <w:lang w:eastAsia="ko-KR"/>
        </w:rPr>
        <w:t>skos:ConcptScheme</w:t>
      </w:r>
      <w:proofErr w:type="spellEnd"/>
      <w:r w:rsidR="00B56308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B56308">
        <w:rPr>
          <w:rFonts w:eastAsia="바탕"/>
          <w:b/>
          <w:szCs w:val="20"/>
          <w:lang w:eastAsia="ko-KR"/>
        </w:rPr>
        <w:t>BDC_Domain</w:t>
      </w:r>
      <w:proofErr w:type="spellEnd"/>
    </w:p>
    <w:p w14:paraId="1DE3601A" w14:textId="0F7BB73B" w:rsidR="008630A3" w:rsidRPr="00FC5210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8630A3">
        <w:rPr>
          <w:iCs/>
          <w:lang w:val="en-US" w:eastAsia="ko-KR"/>
        </w:rPr>
        <w:t>The knowledge organization system (KOS) used to represent themes/categories of datasets in the catalog.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8630A3" w:rsidRPr="00172AD1" w14:paraId="6771FF46" w14:textId="77777777" w:rsidTr="004045C0">
        <w:tc>
          <w:tcPr>
            <w:tcW w:w="573" w:type="dxa"/>
          </w:tcPr>
          <w:p w14:paraId="36EA9385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602A397E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4EEC915B" w14:textId="77777777" w:rsidR="008630A3" w:rsidRPr="008C6FF3" w:rsidRDefault="008630A3" w:rsidP="004045C0">
            <w:pPr>
              <w:pStyle w:val="a4"/>
              <w:ind w:leftChars="0" w:left="760"/>
              <w:jc w:val="center"/>
              <w:rPr>
                <w:rFonts w:eastAsia="맑은 고딕" w:hint="eastAsia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64913031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30F2A35D" w14:textId="77777777" w:rsidR="008630A3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8630A3" w:rsidRPr="00172AD1" w14:paraId="12219518" w14:textId="77777777" w:rsidTr="004045C0">
        <w:tc>
          <w:tcPr>
            <w:tcW w:w="573" w:type="dxa"/>
          </w:tcPr>
          <w:p w14:paraId="1B5B0E21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vAlign w:val="center"/>
          </w:tcPr>
          <w:p w14:paraId="0F39B878" w14:textId="5077795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5568" w:type="dxa"/>
            <w:vAlign w:val="center"/>
          </w:tcPr>
          <w:p w14:paraId="34669B14" w14:textId="2A245FAF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2693" w:type="dxa"/>
            <w:vAlign w:val="center"/>
          </w:tcPr>
          <w:p w14:paraId="5F580CAE" w14:textId="1830FB46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3115" w:type="dxa"/>
            <w:vAlign w:val="center"/>
          </w:tcPr>
          <w:p w14:paraId="4FEB54D0" w14:textId="77777777" w:rsidR="008630A3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515FEA83" w14:textId="6DB0B710" w:rsidR="00FB119E" w:rsidRDefault="00FB119E" w:rsidP="006B76FD">
      <w:pPr>
        <w:jc w:val="both"/>
        <w:rPr>
          <w:rFonts w:eastAsia="맑은 고딕" w:hint="eastAsia"/>
          <w:lang w:val="en-US" w:eastAsia="ko-KR"/>
        </w:rPr>
      </w:pPr>
    </w:p>
    <w:p w14:paraId="2BCFACF8" w14:textId="7A7B854A" w:rsidR="008630A3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V</w:t>
      </w:r>
      <w:r w:rsidR="001C5554">
        <w:rPr>
          <w:rFonts w:eastAsia="바탕"/>
          <w:b/>
          <w:szCs w:val="20"/>
          <w:lang w:eastAsia="ko-KR"/>
        </w:rPr>
        <w:t>I.</w:t>
      </w:r>
      <w:r w:rsidR="001C5554">
        <w:rPr>
          <w:rFonts w:eastAsia="바탕"/>
          <w:b/>
          <w:szCs w:val="20"/>
          <w:lang w:eastAsia="zh-CN"/>
        </w:rPr>
        <w:t xml:space="preserve">  </w:t>
      </w:r>
      <w:proofErr w:type="spellStart"/>
      <w:r>
        <w:rPr>
          <w:rFonts w:eastAsia="바탕"/>
          <w:b/>
          <w:szCs w:val="20"/>
          <w:lang w:eastAsia="ko-KR"/>
        </w:rPr>
        <w:t>skos:Concpt</w:t>
      </w:r>
      <w:proofErr w:type="spellEnd"/>
      <w:r w:rsidR="00B56308">
        <w:rPr>
          <w:rFonts w:eastAsia="바탕"/>
          <w:b/>
          <w:szCs w:val="20"/>
          <w:lang w:eastAsia="ko-KR"/>
        </w:rPr>
        <w:t xml:space="preserve"> =&gt; None</w:t>
      </w:r>
    </w:p>
    <w:p w14:paraId="592B6243" w14:textId="662A567C" w:rsidR="008630A3" w:rsidRPr="00FC5210" w:rsidRDefault="008630A3" w:rsidP="008630A3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  <w:r w:rsidRPr="008630A3">
        <w:rPr>
          <w:iCs/>
          <w:lang w:val="en-US" w:eastAsia="ko-KR"/>
        </w:rPr>
        <w:t>A category or a theme used to describe datasets in the catalog.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8630A3" w:rsidRPr="00172AD1" w14:paraId="31A93384" w14:textId="77777777" w:rsidTr="004045C0">
        <w:tc>
          <w:tcPr>
            <w:tcW w:w="573" w:type="dxa"/>
          </w:tcPr>
          <w:p w14:paraId="706578B5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7FD4A5D2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1BEA630D" w14:textId="77777777" w:rsidR="008630A3" w:rsidRPr="008C6FF3" w:rsidRDefault="008630A3" w:rsidP="004045C0">
            <w:pPr>
              <w:pStyle w:val="a4"/>
              <w:ind w:leftChars="0" w:left="760"/>
              <w:jc w:val="center"/>
              <w:rPr>
                <w:rFonts w:eastAsia="맑은 고딕" w:hint="eastAsia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09E6A3A5" w14:textId="77777777" w:rsidR="008630A3" w:rsidRPr="00172AD1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7020B413" w14:textId="77777777" w:rsidR="008630A3" w:rsidRDefault="008630A3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8630A3" w:rsidRPr="00172AD1" w14:paraId="080D1F06" w14:textId="77777777" w:rsidTr="004045C0">
        <w:tc>
          <w:tcPr>
            <w:tcW w:w="573" w:type="dxa"/>
          </w:tcPr>
          <w:p w14:paraId="432A171C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vAlign w:val="center"/>
          </w:tcPr>
          <w:p w14:paraId="40C563F0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5568" w:type="dxa"/>
            <w:vAlign w:val="center"/>
          </w:tcPr>
          <w:p w14:paraId="6F97D510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2693" w:type="dxa"/>
            <w:vAlign w:val="center"/>
          </w:tcPr>
          <w:p w14:paraId="2ED5AFB7" w14:textId="77777777" w:rsidR="008630A3" w:rsidRPr="00172AD1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3115" w:type="dxa"/>
            <w:vAlign w:val="center"/>
          </w:tcPr>
          <w:p w14:paraId="56C2BE58" w14:textId="77777777" w:rsidR="008630A3" w:rsidRDefault="008630A3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54FE229D" w14:textId="6486E750" w:rsidR="006B76FD" w:rsidRDefault="006B76FD" w:rsidP="001C5554">
      <w:pPr>
        <w:jc w:val="both"/>
        <w:rPr>
          <w:rFonts w:eastAsia="Yu Mincho"/>
          <w:lang w:val="en-US"/>
        </w:rPr>
      </w:pPr>
    </w:p>
    <w:p w14:paraId="04F36FA0" w14:textId="1D90FC35" w:rsidR="001C5554" w:rsidRDefault="001C5554" w:rsidP="001C5554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jc w:val="center"/>
        <w:textAlignment w:val="baseline"/>
        <w:rPr>
          <w:rFonts w:eastAsia="바탕"/>
          <w:b/>
          <w:szCs w:val="20"/>
          <w:lang w:eastAsia="ko-KR"/>
        </w:rPr>
      </w:pPr>
      <w:r w:rsidRPr="00172AD1">
        <w:rPr>
          <w:rFonts w:eastAsia="바탕" w:hint="eastAsia"/>
          <w:b/>
          <w:szCs w:val="20"/>
          <w:lang w:eastAsia="ko-KR"/>
        </w:rPr>
        <w:t>Table</w:t>
      </w:r>
      <w:r w:rsidRPr="00172AD1">
        <w:rPr>
          <w:rFonts w:eastAsia="바탕"/>
          <w:b/>
          <w:szCs w:val="20"/>
          <w:lang w:eastAsia="zh-CN"/>
        </w:rPr>
        <w:t xml:space="preserve"> </w:t>
      </w:r>
      <w:r>
        <w:rPr>
          <w:rFonts w:eastAsia="바탕"/>
          <w:b/>
          <w:szCs w:val="20"/>
          <w:lang w:eastAsia="ko-KR"/>
        </w:rPr>
        <w:t>V</w:t>
      </w:r>
      <w:r>
        <w:rPr>
          <w:rFonts w:eastAsia="바탕" w:hint="eastAsia"/>
          <w:b/>
          <w:szCs w:val="20"/>
          <w:lang w:eastAsia="ko-KR"/>
        </w:rPr>
        <w:t>I</w:t>
      </w:r>
      <w:r>
        <w:rPr>
          <w:rFonts w:eastAsia="바탕"/>
          <w:b/>
          <w:szCs w:val="20"/>
          <w:lang w:eastAsia="ko-KR"/>
        </w:rPr>
        <w:t>I.</w:t>
      </w:r>
      <w:r>
        <w:rPr>
          <w:rFonts w:eastAsia="바탕"/>
          <w:b/>
          <w:szCs w:val="20"/>
          <w:lang w:eastAsia="zh-CN"/>
        </w:rPr>
        <w:t xml:space="preserve">  </w:t>
      </w:r>
      <w:proofErr w:type="spellStart"/>
      <w:r>
        <w:rPr>
          <w:rFonts w:eastAsia="바탕"/>
          <w:b/>
          <w:szCs w:val="20"/>
          <w:lang w:eastAsia="ko-KR"/>
        </w:rPr>
        <w:t>foaf:Agent</w:t>
      </w:r>
      <w:proofErr w:type="spellEnd"/>
      <w:r w:rsidR="00B56308">
        <w:rPr>
          <w:rFonts w:eastAsia="바탕"/>
          <w:b/>
          <w:szCs w:val="20"/>
          <w:lang w:eastAsia="ko-KR"/>
        </w:rPr>
        <w:t xml:space="preserve"> =&gt; </w:t>
      </w:r>
      <w:proofErr w:type="spellStart"/>
      <w:r w:rsidR="00B56308">
        <w:rPr>
          <w:rFonts w:eastAsia="바탕"/>
          <w:b/>
          <w:szCs w:val="20"/>
          <w:lang w:eastAsia="ko-KR"/>
        </w:rPr>
        <w:t>BDC_ResponsibleParty</w:t>
      </w:r>
      <w:bookmarkStart w:id="8" w:name="_GoBack"/>
      <w:bookmarkEnd w:id="8"/>
      <w:proofErr w:type="spellEnd"/>
    </w:p>
    <w:p w14:paraId="0A0DFDC2" w14:textId="47FDBF30" w:rsidR="001C5554" w:rsidRPr="00FC5210" w:rsidRDefault="001C5554" w:rsidP="001C5554">
      <w:pPr>
        <w:keepLines/>
        <w:tabs>
          <w:tab w:val="left" w:pos="794"/>
          <w:tab w:val="left" w:pos="1191"/>
          <w:tab w:val="left" w:pos="1588"/>
          <w:tab w:val="left" w:pos="1985"/>
        </w:tabs>
        <w:overflowPunct w:val="0"/>
        <w:autoSpaceDE w:val="0"/>
        <w:autoSpaceDN w:val="0"/>
        <w:adjustRightInd w:val="0"/>
        <w:spacing w:before="240" w:after="120"/>
        <w:textAlignment w:val="baseline"/>
        <w:rPr>
          <w:iCs/>
          <w:lang w:val="en-US" w:eastAsia="ko-KR"/>
        </w:rPr>
      </w:pPr>
      <w:r>
        <w:rPr>
          <w:iCs/>
          <w:lang w:val="en-US" w:eastAsia="ko-KR"/>
        </w:rPr>
        <w:t xml:space="preserve">- 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96"/>
        <w:gridCol w:w="5568"/>
        <w:gridCol w:w="2693"/>
        <w:gridCol w:w="3115"/>
      </w:tblGrid>
      <w:tr w:rsidR="001C5554" w:rsidRPr="00172AD1" w14:paraId="4A9BB16A" w14:textId="77777777" w:rsidTr="004045C0">
        <w:tc>
          <w:tcPr>
            <w:tcW w:w="573" w:type="dxa"/>
          </w:tcPr>
          <w:p w14:paraId="55CCAA88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shd w:val="clear" w:color="auto" w:fill="E7E6E6" w:themeFill="background2"/>
            <w:vAlign w:val="center"/>
          </w:tcPr>
          <w:p w14:paraId="27B6FFF2" w14:textId="77777777" w:rsidR="001C5554" w:rsidRPr="00172AD1" w:rsidRDefault="001C5554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Property</w:t>
            </w:r>
          </w:p>
        </w:tc>
        <w:tc>
          <w:tcPr>
            <w:tcW w:w="5568" w:type="dxa"/>
            <w:shd w:val="clear" w:color="auto" w:fill="E7E6E6" w:themeFill="background2"/>
            <w:vAlign w:val="center"/>
          </w:tcPr>
          <w:p w14:paraId="3285A6E7" w14:textId="77777777" w:rsidR="001C5554" w:rsidRPr="008C6FF3" w:rsidRDefault="001C5554" w:rsidP="004045C0">
            <w:pPr>
              <w:pStyle w:val="a4"/>
              <w:ind w:leftChars="0" w:left="760"/>
              <w:jc w:val="center"/>
              <w:rPr>
                <w:rFonts w:eastAsia="맑은 고딕" w:hint="eastAsia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Description</w:t>
            </w:r>
          </w:p>
        </w:tc>
        <w:tc>
          <w:tcPr>
            <w:tcW w:w="2693" w:type="dxa"/>
            <w:shd w:val="clear" w:color="auto" w:fill="E7E6E6" w:themeFill="background2"/>
            <w:vAlign w:val="center"/>
          </w:tcPr>
          <w:p w14:paraId="4C60CA67" w14:textId="77777777" w:rsidR="001C5554" w:rsidRPr="00172AD1" w:rsidRDefault="001C5554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/>
                <w:b/>
                <w:sz w:val="18"/>
                <w:lang w:val="en-US" w:eastAsia="ko-KR"/>
              </w:rPr>
              <w:t>Range</w:t>
            </w:r>
          </w:p>
        </w:tc>
        <w:tc>
          <w:tcPr>
            <w:tcW w:w="3115" w:type="dxa"/>
            <w:shd w:val="clear" w:color="auto" w:fill="E7E6E6" w:themeFill="background2"/>
            <w:vAlign w:val="center"/>
          </w:tcPr>
          <w:p w14:paraId="3841AD22" w14:textId="77777777" w:rsidR="001C5554" w:rsidRDefault="001C5554" w:rsidP="004045C0">
            <w:pPr>
              <w:jc w:val="center"/>
              <w:rPr>
                <w:rFonts w:eastAsia="맑은 고딕"/>
                <w:b/>
                <w:sz w:val="18"/>
                <w:lang w:val="en-US" w:eastAsia="ko-KR"/>
              </w:rPr>
            </w:pPr>
            <w:r>
              <w:rPr>
                <w:rFonts w:eastAsia="맑은 고딕" w:hint="eastAsia"/>
                <w:b/>
                <w:sz w:val="18"/>
                <w:lang w:val="en-US" w:eastAsia="ko-KR"/>
              </w:rPr>
              <w:t>B</w:t>
            </w:r>
            <w:r>
              <w:rPr>
                <w:rFonts w:eastAsia="맑은 고딕"/>
                <w:b/>
                <w:sz w:val="18"/>
                <w:lang w:val="en-US" w:eastAsia="ko-KR"/>
              </w:rPr>
              <w:t>DC</w:t>
            </w:r>
          </w:p>
        </w:tc>
      </w:tr>
      <w:tr w:rsidR="001C5554" w:rsidRPr="00172AD1" w14:paraId="42B47AE6" w14:textId="77777777" w:rsidTr="004045C0">
        <w:tc>
          <w:tcPr>
            <w:tcW w:w="573" w:type="dxa"/>
          </w:tcPr>
          <w:p w14:paraId="51F214F6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1796" w:type="dxa"/>
            <w:vAlign w:val="center"/>
          </w:tcPr>
          <w:p w14:paraId="4F1AF8F5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5568" w:type="dxa"/>
            <w:vAlign w:val="center"/>
          </w:tcPr>
          <w:p w14:paraId="58CDB5CE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2693" w:type="dxa"/>
            <w:vAlign w:val="center"/>
          </w:tcPr>
          <w:p w14:paraId="66C481C4" w14:textId="77777777" w:rsidR="001C5554" w:rsidRPr="00172AD1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  <w:tc>
          <w:tcPr>
            <w:tcW w:w="3115" w:type="dxa"/>
            <w:vAlign w:val="center"/>
          </w:tcPr>
          <w:p w14:paraId="1BB3258E" w14:textId="77777777" w:rsidR="001C5554" w:rsidRDefault="001C5554" w:rsidP="004045C0">
            <w:pPr>
              <w:jc w:val="both"/>
              <w:rPr>
                <w:rFonts w:eastAsia="맑은 고딕"/>
                <w:sz w:val="18"/>
                <w:lang w:val="en-US" w:eastAsia="ko-KR"/>
              </w:rPr>
            </w:pPr>
          </w:p>
        </w:tc>
      </w:tr>
    </w:tbl>
    <w:p w14:paraId="20DB99E1" w14:textId="77777777" w:rsidR="001C5554" w:rsidRDefault="001C5554" w:rsidP="001C5554">
      <w:pPr>
        <w:jc w:val="both"/>
        <w:rPr>
          <w:rFonts w:eastAsia="맑은 고딕"/>
          <w:lang w:val="en-US" w:eastAsia="ko-KR"/>
        </w:rPr>
      </w:pPr>
    </w:p>
    <w:p w14:paraId="2664D2B0" w14:textId="77777777" w:rsidR="001C5554" w:rsidRPr="001C5554" w:rsidRDefault="001C5554" w:rsidP="001C5554">
      <w:pPr>
        <w:jc w:val="both"/>
        <w:rPr>
          <w:rFonts w:eastAsia="Yu Mincho" w:hint="eastAsia"/>
          <w:lang w:val="en-US"/>
        </w:rPr>
      </w:pPr>
    </w:p>
    <w:sectPr w:rsidR="001C5554" w:rsidRPr="001C5554" w:rsidSect="006B76FD">
      <w:footerReference w:type="default" r:id="rId7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6ADD2" w14:textId="77777777" w:rsidR="00FB119E" w:rsidRDefault="00FB119E" w:rsidP="00DE0EFB">
      <w:pPr>
        <w:spacing w:before="0"/>
      </w:pPr>
      <w:r>
        <w:separator/>
      </w:r>
    </w:p>
  </w:endnote>
  <w:endnote w:type="continuationSeparator" w:id="0">
    <w:p w14:paraId="7CC314D6" w14:textId="77777777" w:rsidR="00FB119E" w:rsidRDefault="00FB119E" w:rsidP="00DE0EF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6722430"/>
      <w:docPartObj>
        <w:docPartGallery w:val="Page Numbers (Bottom of Page)"/>
        <w:docPartUnique/>
      </w:docPartObj>
    </w:sdtPr>
    <w:sdtContent>
      <w:p w14:paraId="101C4CA6" w14:textId="77777777" w:rsidR="00FB119E" w:rsidRDefault="00FB119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 w:eastAsia="ko-KR"/>
          </w:rPr>
          <w:t>2</w:t>
        </w:r>
        <w:r>
          <w:fldChar w:fldCharType="end"/>
        </w:r>
      </w:p>
    </w:sdtContent>
  </w:sdt>
  <w:p w14:paraId="28B54057" w14:textId="77777777" w:rsidR="00FB119E" w:rsidRDefault="00FB11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2B196" w14:textId="77777777" w:rsidR="00FB119E" w:rsidRDefault="00FB119E" w:rsidP="00DE0EFB">
      <w:pPr>
        <w:spacing w:before="0"/>
      </w:pPr>
      <w:r>
        <w:separator/>
      </w:r>
    </w:p>
  </w:footnote>
  <w:footnote w:type="continuationSeparator" w:id="0">
    <w:p w14:paraId="77755C4E" w14:textId="77777777" w:rsidR="00FB119E" w:rsidRDefault="00FB119E" w:rsidP="00DE0EFB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279C"/>
    <w:multiLevelType w:val="hybridMultilevel"/>
    <w:tmpl w:val="F4700B54"/>
    <w:lvl w:ilvl="0" w:tplc="751C1E70"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 Suwook">
    <w15:presenceInfo w15:providerId="Windows Live" w15:userId="b410f9a5935d1a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/>
  <w:revisionView w:markup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FD"/>
    <w:rsid w:val="00012ABE"/>
    <w:rsid w:val="00077D74"/>
    <w:rsid w:val="000B5E92"/>
    <w:rsid w:val="000C6FCF"/>
    <w:rsid w:val="001C5554"/>
    <w:rsid w:val="00214FFD"/>
    <w:rsid w:val="002850D1"/>
    <w:rsid w:val="002909E3"/>
    <w:rsid w:val="00391E8A"/>
    <w:rsid w:val="003C059C"/>
    <w:rsid w:val="003C28A3"/>
    <w:rsid w:val="00415614"/>
    <w:rsid w:val="00424363"/>
    <w:rsid w:val="00437052"/>
    <w:rsid w:val="00462CA6"/>
    <w:rsid w:val="00535F6D"/>
    <w:rsid w:val="005717FF"/>
    <w:rsid w:val="00683A56"/>
    <w:rsid w:val="00693A99"/>
    <w:rsid w:val="006B76FD"/>
    <w:rsid w:val="00773D89"/>
    <w:rsid w:val="00781F29"/>
    <w:rsid w:val="007B1A61"/>
    <w:rsid w:val="00802C85"/>
    <w:rsid w:val="00850860"/>
    <w:rsid w:val="008630A3"/>
    <w:rsid w:val="008C6FF3"/>
    <w:rsid w:val="00923AEC"/>
    <w:rsid w:val="009E3BA3"/>
    <w:rsid w:val="00A40FC4"/>
    <w:rsid w:val="00A87AB4"/>
    <w:rsid w:val="00AA0D8C"/>
    <w:rsid w:val="00AB2BE4"/>
    <w:rsid w:val="00AB5F32"/>
    <w:rsid w:val="00AC00D7"/>
    <w:rsid w:val="00AC1C55"/>
    <w:rsid w:val="00AF5CAB"/>
    <w:rsid w:val="00B01EF0"/>
    <w:rsid w:val="00B06823"/>
    <w:rsid w:val="00B56308"/>
    <w:rsid w:val="00BC4785"/>
    <w:rsid w:val="00C03DDF"/>
    <w:rsid w:val="00CC4107"/>
    <w:rsid w:val="00DE0EFB"/>
    <w:rsid w:val="00E7686C"/>
    <w:rsid w:val="00EB0EB2"/>
    <w:rsid w:val="00F55ACE"/>
    <w:rsid w:val="00FB119E"/>
    <w:rsid w:val="00FC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B588"/>
  <w15:chartTrackingRefBased/>
  <w15:docId w15:val="{5526CAF7-2DD9-432E-84DD-BA23F6FE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0D7"/>
    <w:pPr>
      <w:spacing w:before="120"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구분선1"/>
    <w:basedOn w:val="a1"/>
    <w:next w:val="a3"/>
    <w:rsid w:val="006B76FD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C6FF3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B06823"/>
    <w:pPr>
      <w:spacing w:befor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06823"/>
    <w:rPr>
      <w:rFonts w:asciiTheme="majorHAnsi" w:eastAsiaTheme="majorEastAsia" w:hAnsiTheme="majorHAnsi" w:cstheme="majorBidi"/>
      <w:kern w:val="0"/>
      <w:sz w:val="18"/>
      <w:szCs w:val="18"/>
      <w:lang w:val="en-GB" w:eastAsia="ja-JP"/>
    </w:rPr>
  </w:style>
  <w:style w:type="paragraph" w:styleId="a6">
    <w:name w:val="header"/>
    <w:basedOn w:val="a"/>
    <w:link w:val="Char0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paragraph" w:styleId="a7">
    <w:name w:val="footer"/>
    <w:basedOn w:val="a"/>
    <w:link w:val="Char1"/>
    <w:uiPriority w:val="99"/>
    <w:unhideWhenUsed/>
    <w:rsid w:val="00DE0EF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DE0EFB"/>
    <w:rPr>
      <w:rFonts w:ascii="Times New Roman" w:hAnsi="Times New Roman" w:cs="Times New Roman"/>
      <w:kern w:val="0"/>
      <w:sz w:val="24"/>
      <w:szCs w:val="24"/>
      <w:lang w:val="en-GB" w:eastAsia="ja-JP"/>
    </w:rPr>
  </w:style>
  <w:style w:type="character" w:styleId="a8">
    <w:name w:val="Hyperlink"/>
    <w:basedOn w:val="a0"/>
    <w:uiPriority w:val="99"/>
    <w:semiHidden/>
    <w:unhideWhenUsed/>
    <w:rsid w:val="00FC5210"/>
    <w:rPr>
      <w:color w:val="0000FF"/>
      <w:u w:val="single"/>
    </w:rPr>
  </w:style>
  <w:style w:type="character" w:styleId="a9">
    <w:name w:val="Strong"/>
    <w:basedOn w:val="a0"/>
    <w:uiPriority w:val="22"/>
    <w:qFormat/>
    <w:rsid w:val="00FC52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7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2326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nightzen</dc:creator>
  <cp:keywords/>
  <dc:description/>
  <cp:lastModifiedBy>nightzen</cp:lastModifiedBy>
  <cp:revision>17</cp:revision>
  <cp:lastPrinted>2019-06-14T02:25:00Z</cp:lastPrinted>
  <dcterms:created xsi:type="dcterms:W3CDTF">2019-06-11T10:50:00Z</dcterms:created>
  <dcterms:modified xsi:type="dcterms:W3CDTF">2019-07-22T07:52:00Z</dcterms:modified>
</cp:coreProperties>
</file>