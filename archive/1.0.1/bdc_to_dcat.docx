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2338" w14:textId="5FDA3868" w:rsidR="00781F29" w:rsidRDefault="00781F29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</w:t>
      </w:r>
      <w:r>
        <w:rPr>
          <w:rFonts w:eastAsia="맑은 고딕"/>
          <w:b/>
          <w:sz w:val="18"/>
          <w:lang w:val="en-US" w:eastAsia="ko-KR"/>
        </w:rPr>
        <w:t>0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>
        <w:rPr>
          <w:rFonts w:eastAsia="맑은 고딕"/>
          <w:b/>
          <w:sz w:val="18"/>
          <w:lang w:val="en-US" w:eastAsia="ko-KR"/>
        </w:rPr>
        <w:t>6</w:t>
      </w:r>
      <w:r>
        <w:rPr>
          <w:rFonts w:eastAsia="맑은 고딕"/>
          <w:b/>
          <w:sz w:val="18"/>
          <w:lang w:val="en-US" w:eastAsia="ko-KR"/>
        </w:rPr>
        <w:t xml:space="preserve">. </w:t>
      </w:r>
      <w:r>
        <w:rPr>
          <w:rFonts w:eastAsia="맑은 고딕"/>
          <w:b/>
          <w:sz w:val="18"/>
          <w:lang w:val="en-US" w:eastAsia="ko-KR"/>
        </w:rPr>
        <w:t>14</w:t>
      </w:r>
    </w:p>
    <w:p w14:paraId="2BE72087" w14:textId="493541C6" w:rsidR="002850D1" w:rsidRDefault="00391E8A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ind w:right="90"/>
        <w:jc w:val="right"/>
        <w:textAlignment w:val="baseline"/>
        <w:rPr>
          <w:rFonts w:eastAsia="바탕"/>
          <w:b/>
          <w:szCs w:val="20"/>
          <w:lang w:eastAsia="ko-KR"/>
        </w:rPr>
      </w:pPr>
      <w:r w:rsidRPr="00391E8A">
        <w:rPr>
          <w:rFonts w:eastAsia="맑은 고딕"/>
          <w:b/>
          <w:sz w:val="18"/>
          <w:lang w:val="en-US" w:eastAsia="ko-KR"/>
        </w:rPr>
        <w:t>Legend:</w:t>
      </w:r>
      <w:r>
        <w:rPr>
          <w:rFonts w:eastAsia="맑은 고딕"/>
          <w:b/>
          <w:color w:val="0070C0"/>
          <w:sz w:val="18"/>
          <w:lang w:val="en-US" w:eastAsia="ko-KR"/>
        </w:rPr>
        <w:t xml:space="preserve"> </w:t>
      </w:r>
      <w:r w:rsidR="002850D1" w:rsidRPr="00781F29">
        <w:rPr>
          <w:rFonts w:eastAsia="맑은 고딕"/>
          <w:b/>
          <w:color w:val="FF0000"/>
          <w:sz w:val="18"/>
          <w:lang w:val="en-US" w:eastAsia="ko-KR"/>
        </w:rPr>
        <w:t>Err</w:t>
      </w:r>
      <w:r w:rsidR="00802C85" w:rsidRPr="00781F29">
        <w:rPr>
          <w:rFonts w:eastAsia="맑은 고딕"/>
          <w:b/>
          <w:color w:val="FF0000"/>
          <w:sz w:val="18"/>
          <w:lang w:val="en-US" w:eastAsia="ko-KR"/>
        </w:rPr>
        <w:t>a</w:t>
      </w:r>
      <w:r w:rsidR="002850D1" w:rsidRPr="00781F29">
        <w:rPr>
          <w:rFonts w:eastAsia="맑은 고딕"/>
          <w:b/>
          <w:color w:val="FF0000"/>
          <w:sz w:val="18"/>
          <w:lang w:val="en-US" w:eastAsia="ko-KR"/>
        </w:rPr>
        <w:t>ta</w:t>
      </w:r>
      <w:r w:rsidR="002850D1">
        <w:rPr>
          <w:rFonts w:eastAsia="맑은 고딕"/>
          <w:b/>
          <w:color w:val="0070C0"/>
          <w:sz w:val="18"/>
          <w:lang w:val="en-US" w:eastAsia="ko-KR"/>
        </w:rPr>
        <w:t xml:space="preserve">, </w:t>
      </w:r>
      <w:r w:rsidR="002850D1" w:rsidRPr="00781F29">
        <w:rPr>
          <w:rFonts w:eastAsia="맑은 고딕"/>
          <w:color w:val="0070C0"/>
          <w:sz w:val="18"/>
          <w:lang w:val="en-US" w:eastAsia="ko-KR"/>
        </w:rPr>
        <w:t xml:space="preserve">Discussion </w:t>
      </w:r>
    </w:p>
    <w:p w14:paraId="5CD79530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6"/>
        <w:gridCol w:w="3572"/>
        <w:gridCol w:w="756"/>
        <w:gridCol w:w="1107"/>
        <w:gridCol w:w="1947"/>
        <w:gridCol w:w="1947"/>
        <w:gridCol w:w="1947"/>
      </w:tblGrid>
      <w:tr w:rsidR="00415614" w:rsidRPr="00172AD1" w14:paraId="6A141781" w14:textId="77777777" w:rsidTr="00462CA6">
        <w:tc>
          <w:tcPr>
            <w:tcW w:w="576" w:type="dxa"/>
          </w:tcPr>
          <w:p w14:paraId="55832A7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24017492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6E1CE3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7FB20C1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C87D4C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47" w:type="dxa"/>
          </w:tcPr>
          <w:p w14:paraId="31FBD10F" w14:textId="77777777" w:rsidR="00415614" w:rsidRPr="00781F29" w:rsidRDefault="008C6FF3" w:rsidP="00462CA6">
            <w:pPr>
              <w:jc w:val="center"/>
              <w:rPr>
                <w:rFonts w:eastAsia="맑은 고딕"/>
                <w:b/>
                <w:color w:val="FF0000"/>
                <w:sz w:val="18"/>
                <w:lang w:val="en-US" w:eastAsia="ko-KR"/>
              </w:rPr>
            </w:pPr>
            <w:r w:rsidRPr="00781F29">
              <w:rPr>
                <w:rFonts w:eastAsia="맑은 고딕" w:hint="eastAsia"/>
                <w:b/>
                <w:color w:val="FF0000"/>
                <w:sz w:val="18"/>
                <w:lang w:val="en-US" w:eastAsia="ko-KR"/>
              </w:rPr>
              <w:t>D</w:t>
            </w:r>
            <w:r w:rsidRPr="00781F29">
              <w:rPr>
                <w:rFonts w:eastAsia="맑은 고딕"/>
                <w:b/>
                <w:color w:val="FF0000"/>
                <w:sz w:val="18"/>
                <w:lang w:val="en-US" w:eastAsia="ko-KR"/>
              </w:rPr>
              <w:t xml:space="preserve">omain </w:t>
            </w:r>
          </w:p>
          <w:p w14:paraId="248FE76B" w14:textId="77777777" w:rsidR="008C6FF3" w:rsidRPr="008C6FF3" w:rsidRDefault="008C6FF3" w:rsidP="008C6FF3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781F29">
              <w:rPr>
                <w:rFonts w:eastAsia="맑은 고딕" w:hint="eastAsia"/>
                <w:b/>
                <w:color w:val="FF0000"/>
                <w:sz w:val="18"/>
                <w:lang w:val="en-US" w:eastAsia="ko-KR"/>
              </w:rPr>
              <w:t>R</w:t>
            </w:r>
            <w:r w:rsidRPr="00781F29">
              <w:rPr>
                <w:rFonts w:eastAsia="맑은 고딕"/>
                <w:b/>
                <w:color w:val="FF0000"/>
                <w:sz w:val="18"/>
                <w:lang w:val="en-US" w:eastAsia="ko-KR"/>
              </w:rPr>
              <w:t>ange</w:t>
            </w:r>
          </w:p>
        </w:tc>
        <w:tc>
          <w:tcPr>
            <w:tcW w:w="1947" w:type="dxa"/>
          </w:tcPr>
          <w:p w14:paraId="3FADCBD6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lem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ent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/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P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rop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.</w:t>
            </w:r>
          </w:p>
        </w:tc>
        <w:tc>
          <w:tcPr>
            <w:tcW w:w="1947" w:type="dxa"/>
          </w:tcPr>
          <w:p w14:paraId="0971B407" w14:textId="77777777" w:rsidR="00415614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</w:tr>
      <w:tr w:rsidR="00415614" w:rsidRPr="00172AD1" w14:paraId="3B37CFED" w14:textId="77777777" w:rsidTr="00462CA6">
        <w:tc>
          <w:tcPr>
            <w:tcW w:w="576" w:type="dxa"/>
            <w:shd w:val="clear" w:color="auto" w:fill="D9D9D9" w:themeFill="background1" w:themeFillShade="D9"/>
          </w:tcPr>
          <w:p w14:paraId="1FD69B1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0708721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6A0C85D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D773B27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2255442" w14:textId="77777777" w:rsidR="00415614" w:rsidRPr="00172AD1" w:rsidRDefault="00415614" w:rsidP="00462CA6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D1E4304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ins w:id="0" w:author="Ha Suwook" w:date="2019-05-07T11:42:00Z"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  <w:del w:id="1" w:author="Ha Suwook" w:date="2019-05-07T11:42:00Z">
              <w:r w:rsidRPr="00172AD1" w:rsidDel="003352FF">
                <w:rPr>
                  <w:rFonts w:eastAsia="맑은 고딕"/>
                  <w:sz w:val="18"/>
                  <w:lang w:val="en-US" w:eastAsia="ko-KR"/>
                </w:rPr>
                <w:delText>1</w:delText>
              </w:r>
            </w:del>
          </w:p>
        </w:tc>
        <w:tc>
          <w:tcPr>
            <w:tcW w:w="1947" w:type="dxa"/>
            <w:shd w:val="clear" w:color="auto" w:fill="D9D9D9" w:themeFill="background1" w:themeFillShade="D9"/>
          </w:tcPr>
          <w:p w14:paraId="1CFDBE8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dcat:Catalog</w:t>
            </w:r>
            <w:proofErr w:type="spellEnd"/>
            <w:proofErr w:type="gramEnd"/>
          </w:p>
        </w:tc>
        <w:tc>
          <w:tcPr>
            <w:tcW w:w="1947" w:type="dxa"/>
            <w:shd w:val="clear" w:color="auto" w:fill="D9D9D9" w:themeFill="background1" w:themeFillShade="D9"/>
          </w:tcPr>
          <w:p w14:paraId="4D832539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415614" w:rsidRPr="00172AD1" w14:paraId="3FCBD261" w14:textId="77777777" w:rsidTr="00462CA6">
        <w:tc>
          <w:tcPr>
            <w:tcW w:w="576" w:type="dxa"/>
          </w:tcPr>
          <w:p w14:paraId="6730973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4E268DF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38224821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1635E153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11DDA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4470575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47" w:type="dxa"/>
          </w:tcPr>
          <w:p w14:paraId="24D33CA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1947" w:type="dxa"/>
          </w:tcPr>
          <w:p w14:paraId="56CADEA2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bookmarkStart w:id="2" w:name="_GoBack"/>
        <w:bookmarkEnd w:id="2"/>
      </w:tr>
      <w:tr w:rsidR="00415614" w:rsidRPr="00172AD1" w14:paraId="625407B3" w14:textId="77777777" w:rsidTr="00462CA6">
        <w:tc>
          <w:tcPr>
            <w:tcW w:w="576" w:type="dxa"/>
          </w:tcPr>
          <w:p w14:paraId="0952B1C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447BC1C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AC644B0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0345F9C5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E8BA846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3EC357A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47" w:type="dxa"/>
          </w:tcPr>
          <w:p w14:paraId="67058FE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1947" w:type="dxa"/>
          </w:tcPr>
          <w:p w14:paraId="5B6F927F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</w:tr>
      <w:tr w:rsidR="00415614" w:rsidRPr="00172AD1" w14:paraId="222085A6" w14:textId="77777777" w:rsidTr="00462CA6">
        <w:tc>
          <w:tcPr>
            <w:tcW w:w="576" w:type="dxa"/>
          </w:tcPr>
          <w:p w14:paraId="4CB837A4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23B71B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4D86128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B80D25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11B6D6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2A9FECC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44C9C76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1A1B3DDA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41C43136" w14:textId="77777777" w:rsidTr="00462CA6">
        <w:tc>
          <w:tcPr>
            <w:tcW w:w="576" w:type="dxa"/>
          </w:tcPr>
          <w:p w14:paraId="54B406A6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196FE3E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7485CC7B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4C028F28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93AD0C5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0067C3E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27D2259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43F8FB0E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04B62ECB" w14:textId="77777777" w:rsidTr="00462CA6">
        <w:tc>
          <w:tcPr>
            <w:tcW w:w="576" w:type="dxa"/>
          </w:tcPr>
          <w:p w14:paraId="1EA0B864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16CE8AA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0CA9F699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6F65FB75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66CBA5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0435080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  <w:tc>
          <w:tcPr>
            <w:tcW w:w="1947" w:type="dxa"/>
          </w:tcPr>
          <w:p w14:paraId="0182A4E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781F29">
              <w:rPr>
                <w:rFonts w:eastAsia="맑은 고딕"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rFonts w:eastAsia="맑은 고딕"/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0BFD0504" w14:textId="77777777" w:rsidR="00415614" w:rsidRPr="006B76FD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</w:tr>
      <w:tr w:rsidR="00415614" w:rsidRPr="00172AD1" w14:paraId="38E262BF" w14:textId="77777777" w:rsidTr="00462CA6">
        <w:tc>
          <w:tcPr>
            <w:tcW w:w="576" w:type="dxa"/>
          </w:tcPr>
          <w:p w14:paraId="5C2DD38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6519104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0D92BD0E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6B7137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1E32E7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237B2D4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  <w:tc>
          <w:tcPr>
            <w:tcW w:w="1947" w:type="dxa"/>
          </w:tcPr>
          <w:p w14:paraId="4784DBA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1947" w:type="dxa"/>
          </w:tcPr>
          <w:p w14:paraId="4EEB6DDC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</w:tr>
      <w:tr w:rsidR="00415614" w:rsidRPr="00172AD1" w14:paraId="0329FA2A" w14:textId="77777777" w:rsidTr="00462CA6">
        <w:trPr>
          <w:ins w:id="3" w:author="Ha Suwook" w:date="2019-05-07T11:38:00Z"/>
        </w:trPr>
        <w:tc>
          <w:tcPr>
            <w:tcW w:w="576" w:type="dxa"/>
          </w:tcPr>
          <w:p w14:paraId="5FF2FA59" w14:textId="77777777" w:rsidR="00415614" w:rsidRPr="00172AD1" w:rsidRDefault="00415614" w:rsidP="00462CA6">
            <w:pPr>
              <w:jc w:val="both"/>
              <w:rPr>
                <w:ins w:id="4" w:author="Ha Suwook" w:date="2019-05-07T11:38:00Z"/>
                <w:rFonts w:eastAsia="맑은 고딕"/>
                <w:sz w:val="18"/>
                <w:lang w:val="en-US" w:eastAsia="ko-KR"/>
              </w:rPr>
            </w:pPr>
            <w:ins w:id="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676" w:type="dxa"/>
          </w:tcPr>
          <w:p w14:paraId="077B14AF" w14:textId="77777777" w:rsidR="00415614" w:rsidRPr="00F77532" w:rsidRDefault="00415614" w:rsidP="00462CA6">
            <w:pPr>
              <w:jc w:val="both"/>
              <w:rPr>
                <w:ins w:id="6" w:author="Ha Suwook" w:date="2019-05-07T11:38:00Z"/>
                <w:rFonts w:eastAsia="맑은 고딕"/>
                <w:sz w:val="18"/>
                <w:lang w:val="en-US" w:eastAsia="ko-KR"/>
              </w:rPr>
            </w:pPr>
            <w:ins w:id="7" w:author="Ha Suwook" w:date="2019-05-07T11:38:00Z">
              <w:r w:rsidRPr="003352FF">
                <w:rPr>
                  <w:sz w:val="18"/>
                  <w:lang w:val="en-US" w:eastAsia="ko-KR"/>
                  <w:rPrChange w:id="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role: </w:t>
              </w:r>
              <w:proofErr w:type="spellStart"/>
              <w:r w:rsidRPr="003352FF">
                <w:rPr>
                  <w:sz w:val="18"/>
                  <w:lang w:val="en-US" w:eastAsia="ko-KR"/>
                  <w:rPrChange w:id="9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hasRelation</w:t>
              </w:r>
              <w:proofErr w:type="spellEnd"/>
            </w:ins>
          </w:p>
        </w:tc>
        <w:tc>
          <w:tcPr>
            <w:tcW w:w="3572" w:type="dxa"/>
          </w:tcPr>
          <w:p w14:paraId="17D523B7" w14:textId="77777777" w:rsidR="00415614" w:rsidRPr="00F77532" w:rsidRDefault="00415614" w:rsidP="00462CA6">
            <w:pPr>
              <w:rPr>
                <w:ins w:id="10" w:author="Ha Suwook" w:date="2019-05-07T11:38:00Z"/>
                <w:rFonts w:eastAsia="맑은 고딕"/>
                <w:sz w:val="18"/>
                <w:lang w:val="en-US" w:eastAsia="ko-KR"/>
              </w:rPr>
            </w:pPr>
            <w:ins w:id="11" w:author="Ha Suwook" w:date="2019-05-07T11:38:00Z">
              <w:r w:rsidRPr="003352FF">
                <w:rPr>
                  <w:sz w:val="18"/>
                  <w:lang w:val="en-US" w:eastAsia="ko-KR"/>
                  <w:rPrChange w:id="12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related </w:t>
              </w:r>
            </w:ins>
            <w:ins w:id="13" w:author="Ha Suwook" w:date="2019-05-07T11:39:00Z">
              <w:r w:rsidRPr="003352FF">
                <w:rPr>
                  <w:sz w:val="18"/>
                  <w:lang w:val="en-US" w:eastAsia="ko-KR"/>
                  <w:rPrChange w:id="14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data </w:t>
              </w:r>
            </w:ins>
            <w:ins w:id="15" w:author="Ha Suwook" w:date="2019-05-07T11:38:00Z">
              <w:r w:rsidRPr="003352FF">
                <w:rPr>
                  <w:sz w:val="18"/>
                  <w:lang w:val="en-US" w:eastAsia="ko-KR"/>
                  <w:rPrChange w:id="16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catalogue of the </w:t>
              </w:r>
            </w:ins>
            <w:ins w:id="17" w:author="Ha Suwook" w:date="2019-05-07T11:39:00Z">
              <w:r w:rsidRPr="003352FF">
                <w:rPr>
                  <w:sz w:val="18"/>
                  <w:lang w:val="en-US" w:eastAsia="ko-KR"/>
                  <w:rPrChange w:id="1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data catalogue</w:t>
              </w:r>
            </w:ins>
          </w:p>
        </w:tc>
        <w:tc>
          <w:tcPr>
            <w:tcW w:w="756" w:type="dxa"/>
          </w:tcPr>
          <w:p w14:paraId="66C7E86A" w14:textId="77777777" w:rsidR="00415614" w:rsidRPr="00F77532" w:rsidRDefault="00415614" w:rsidP="00462CA6">
            <w:pPr>
              <w:jc w:val="center"/>
              <w:rPr>
                <w:ins w:id="19" w:author="Ha Suwook" w:date="2019-05-07T11:38:00Z"/>
                <w:rFonts w:eastAsia="맑은 고딕"/>
                <w:sz w:val="18"/>
                <w:lang w:val="en-US" w:eastAsia="ko-KR"/>
              </w:rPr>
            </w:pPr>
            <w:ins w:id="20" w:author="Ha Suwook" w:date="2019-05-07T11:38:00Z">
              <w:r w:rsidRPr="003352FF">
                <w:rPr>
                  <w:sz w:val="18"/>
                  <w:lang w:val="en-US" w:eastAsia="ko-KR"/>
                  <w:rPrChange w:id="21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O</w:t>
              </w:r>
            </w:ins>
          </w:p>
        </w:tc>
        <w:tc>
          <w:tcPr>
            <w:tcW w:w="1107" w:type="dxa"/>
          </w:tcPr>
          <w:p w14:paraId="1E2C088C" w14:textId="77777777" w:rsidR="00415614" w:rsidRPr="00F77532" w:rsidRDefault="00415614" w:rsidP="00462CA6">
            <w:pPr>
              <w:jc w:val="center"/>
              <w:rPr>
                <w:ins w:id="22" w:author="Ha Suwook" w:date="2019-05-07T11:38:00Z"/>
                <w:rFonts w:eastAsia="맑은 고딕"/>
                <w:sz w:val="18"/>
                <w:lang w:val="en-US" w:eastAsia="ko-KR"/>
              </w:rPr>
            </w:pPr>
            <w:ins w:id="23" w:author="Ha Suwook" w:date="2019-05-07T11:38:00Z">
              <w:r w:rsidRPr="003352FF">
                <w:rPr>
                  <w:sz w:val="18"/>
                  <w:lang w:val="en-US" w:eastAsia="ko-KR"/>
                  <w:rPrChange w:id="24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N</w:t>
              </w:r>
            </w:ins>
          </w:p>
        </w:tc>
        <w:tc>
          <w:tcPr>
            <w:tcW w:w="1947" w:type="dxa"/>
          </w:tcPr>
          <w:p w14:paraId="1A5094C4" w14:textId="77777777" w:rsidR="008C6FF3" w:rsidRPr="00781F29" w:rsidRDefault="008C6FF3" w:rsidP="00462CA6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781F29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Pr="00781F29">
              <w:rPr>
                <w:color w:val="FF0000"/>
                <w:sz w:val="18"/>
                <w:lang w:val="en-US" w:eastAsia="ko-KR"/>
              </w:rPr>
              <w:t>DC_Dataset</w:t>
            </w:r>
            <w:proofErr w:type="spellEnd"/>
            <w:r w:rsidRPr="00781F29">
              <w:rPr>
                <w:color w:val="FF0000"/>
                <w:sz w:val="18"/>
                <w:lang w:val="en-US" w:eastAsia="ko-KR"/>
              </w:rPr>
              <w:t xml:space="preserve"> -&gt;</w:t>
            </w:r>
          </w:p>
          <w:p w14:paraId="2067D5A2" w14:textId="77777777" w:rsidR="00415614" w:rsidRPr="00F77532" w:rsidRDefault="00415614" w:rsidP="00462CA6">
            <w:pPr>
              <w:jc w:val="both"/>
              <w:rPr>
                <w:ins w:id="25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ins w:id="26" w:author="Ha Suwook" w:date="2019-05-07T11:38:00Z">
              <w:r w:rsidRPr="00781F29">
                <w:rPr>
                  <w:color w:val="FF0000"/>
                  <w:sz w:val="18"/>
                  <w:lang w:val="en-US" w:eastAsia="ko-KR"/>
                  <w:rPrChange w:id="27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BDC_</w:t>
              </w:r>
            </w:ins>
            <w:r w:rsidR="008C6FF3" w:rsidRPr="00781F29">
              <w:rPr>
                <w:color w:val="FF0000"/>
                <w:sz w:val="18"/>
                <w:lang w:val="en-US" w:eastAsia="ko-KR"/>
              </w:rPr>
              <w:t>Catalogue</w:t>
            </w:r>
            <w:proofErr w:type="spellEnd"/>
          </w:p>
        </w:tc>
        <w:tc>
          <w:tcPr>
            <w:tcW w:w="1947" w:type="dxa"/>
          </w:tcPr>
          <w:p w14:paraId="4A7B64B1" w14:textId="77777777" w:rsidR="00415614" w:rsidRPr="003352FF" w:rsidRDefault="000B5E92" w:rsidP="00462CA6">
            <w:pPr>
              <w:jc w:val="both"/>
              <w:rPr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AD2C705" w14:textId="77777777" w:rsidR="00415614" w:rsidRPr="003352FF" w:rsidRDefault="00415614" w:rsidP="00462CA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415614" w:rsidRPr="00172AD1" w14:paraId="4BA9F251" w14:textId="77777777" w:rsidTr="00462CA6">
        <w:tc>
          <w:tcPr>
            <w:tcW w:w="576" w:type="dxa"/>
          </w:tcPr>
          <w:p w14:paraId="7C6ECDB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28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9</w:t>
              </w:r>
            </w:ins>
            <w:del w:id="29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676" w:type="dxa"/>
          </w:tcPr>
          <w:p w14:paraId="41D7932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0634C7F0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31E6FF55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5DE1BC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34DB4D3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5C2F4213" w14:textId="77777777" w:rsidR="00415614" w:rsidRPr="00172AD1" w:rsidRDefault="00012ABE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1947" w:type="dxa"/>
          </w:tcPr>
          <w:p w14:paraId="1C06CB17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1F0525A0" w14:textId="77777777" w:rsidTr="00462CA6">
        <w:tc>
          <w:tcPr>
            <w:tcW w:w="576" w:type="dxa"/>
          </w:tcPr>
          <w:p w14:paraId="51C1F9C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0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10</w:t>
              </w:r>
            </w:ins>
            <w:del w:id="31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9</w:delText>
              </w:r>
            </w:del>
          </w:p>
        </w:tc>
        <w:tc>
          <w:tcPr>
            <w:tcW w:w="1676" w:type="dxa"/>
          </w:tcPr>
          <w:p w14:paraId="1997ED6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747C8041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751420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35E456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429A6CB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3949ADEE" w14:textId="77777777" w:rsidR="00415614" w:rsidRPr="00172AD1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1947" w:type="dxa"/>
          </w:tcPr>
          <w:p w14:paraId="5AA24A31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0C5DFDEE" w14:textId="77777777" w:rsidTr="00462CA6">
        <w:tc>
          <w:tcPr>
            <w:tcW w:w="576" w:type="dxa"/>
          </w:tcPr>
          <w:p w14:paraId="23812D3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2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11</w:t>
              </w:r>
            </w:ins>
            <w:del w:id="33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10</w:delText>
              </w:r>
            </w:del>
          </w:p>
        </w:tc>
        <w:tc>
          <w:tcPr>
            <w:tcW w:w="1676" w:type="dxa"/>
          </w:tcPr>
          <w:p w14:paraId="2DB05266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6055EE77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5BAA3C25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CD24D61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1AEF585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  <w:tc>
          <w:tcPr>
            <w:tcW w:w="1947" w:type="dxa"/>
          </w:tcPr>
          <w:p w14:paraId="6B1C8367" w14:textId="77777777" w:rsidR="00415614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1947" w:type="dxa"/>
          </w:tcPr>
          <w:p w14:paraId="3FE9EE0B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I</w:t>
            </w:r>
            <w:r>
              <w:rPr>
                <w:rFonts w:eastAsia="맑은 고딕"/>
                <w:sz w:val="18"/>
                <w:lang w:val="en-US" w:eastAsia="ko-KR"/>
              </w:rPr>
              <w:t>SO639-1</w:t>
            </w:r>
          </w:p>
        </w:tc>
      </w:tr>
      <w:tr w:rsidR="00415614" w:rsidRPr="00172AD1" w14:paraId="1A40CE47" w14:textId="77777777" w:rsidTr="00462CA6">
        <w:tc>
          <w:tcPr>
            <w:tcW w:w="576" w:type="dxa"/>
          </w:tcPr>
          <w:p w14:paraId="0CE3567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del w:id="34" w:author="Ha Suwook" w:date="2019-05-07T11:40:00Z">
              <w:r w:rsidRPr="00172AD1" w:rsidDel="003352FF">
                <w:rPr>
                  <w:rFonts w:eastAsia="맑은 고딕" w:hint="eastAsia"/>
                  <w:sz w:val="18"/>
                  <w:lang w:val="en-US" w:eastAsia="ko-KR"/>
                </w:rPr>
                <w:delText>11</w:delText>
              </w:r>
            </w:del>
            <w:ins w:id="3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</w:t>
              </w:r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676" w:type="dxa"/>
          </w:tcPr>
          <w:p w14:paraId="08783C1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catalogVersion</w:t>
            </w:r>
            <w:proofErr w:type="spellEnd"/>
          </w:p>
        </w:tc>
        <w:tc>
          <w:tcPr>
            <w:tcW w:w="3572" w:type="dxa"/>
          </w:tcPr>
          <w:p w14:paraId="07A60EA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088DF84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979EE0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65ACFAD3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381F55A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  <w:tc>
          <w:tcPr>
            <w:tcW w:w="1947" w:type="dxa"/>
          </w:tcPr>
          <w:p w14:paraId="2525E22D" w14:textId="77777777" w:rsidR="00415614" w:rsidRPr="00172AD1" w:rsidRDefault="009E3BA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781F29">
              <w:rPr>
                <w:rFonts w:eastAsia="맑은 고딕"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rFonts w:eastAsia="맑은 고딕"/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3962B18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43362B8C" w14:textId="77777777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103164B7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lastRenderedPageBreak/>
        <w:t>T</w:t>
      </w:r>
      <w:r>
        <w:rPr>
          <w:rFonts w:eastAsia="맑은 고딕"/>
          <w:lang w:val="en-US" w:eastAsia="ko-KR"/>
        </w:rPr>
        <w:t xml:space="preserve">able I-2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</w:t>
      </w:r>
      <w:r>
        <w:rPr>
          <w:rFonts w:eastAsia="맑은 고딕"/>
          <w:lang w:val="en-US" w:eastAsia="ko-KR"/>
        </w:rPr>
        <w:t>_</w:t>
      </w:r>
      <w:r w:rsidRPr="009820AF">
        <w:rPr>
          <w:rFonts w:eastAsia="맑은 고딕"/>
          <w:i/>
          <w:lang w:val="en-US" w:eastAsia="ko-KR"/>
        </w:rPr>
        <w:t>ResponsibleParty</w:t>
      </w:r>
      <w:proofErr w:type="spellEnd"/>
      <w:r>
        <w:rPr>
          <w:rFonts w:eastAsia="맑은 고딕"/>
          <w:lang w:val="en-US" w:eastAsia="ko-KR"/>
        </w:rPr>
        <w:t xml:space="preserve"> and its data type class </w:t>
      </w:r>
      <w:proofErr w:type="spellStart"/>
      <w:r w:rsidRPr="009820AF">
        <w:rPr>
          <w:rFonts w:eastAsia="맑은 고딕"/>
          <w:i/>
          <w:lang w:val="en-US" w:eastAsia="ko-KR"/>
        </w:rPr>
        <w:t>BDC_ContactType</w:t>
      </w:r>
      <w:proofErr w:type="spellEnd"/>
      <w:r>
        <w:rPr>
          <w:rFonts w:eastAsia="맑은 고딕"/>
          <w:lang w:val="en-US" w:eastAsia="ko-KR"/>
        </w:rPr>
        <w:t xml:space="preserve"> which describes the responsible party in clause 7.3.</w:t>
      </w:r>
    </w:p>
    <w:p w14:paraId="51F18590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99DD149" w14:textId="77777777" w:rsidR="00AB2BE4" w:rsidRPr="000D7BCF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672AD8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937"/>
        <w:gridCol w:w="3403"/>
        <w:gridCol w:w="756"/>
        <w:gridCol w:w="1107"/>
        <w:gridCol w:w="1855"/>
        <w:gridCol w:w="1985"/>
        <w:gridCol w:w="1843"/>
      </w:tblGrid>
      <w:tr w:rsidR="00077D74" w:rsidRPr="00172AD1" w14:paraId="748A873D" w14:textId="77777777" w:rsidTr="009E3BA3">
        <w:tc>
          <w:tcPr>
            <w:tcW w:w="576" w:type="dxa"/>
          </w:tcPr>
          <w:p w14:paraId="2878870A" w14:textId="77777777" w:rsidR="00077D74" w:rsidRPr="00172AD1" w:rsidRDefault="00077D74" w:rsidP="00077D74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32E14082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403" w:type="dxa"/>
          </w:tcPr>
          <w:p w14:paraId="067485B6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F3A395C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7B758A3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55" w:type="dxa"/>
          </w:tcPr>
          <w:p w14:paraId="0FD0335E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5" w:type="dxa"/>
          </w:tcPr>
          <w:p w14:paraId="414F61EF" w14:textId="77777777" w:rsidR="00077D74" w:rsidRPr="00172AD1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43" w:type="dxa"/>
          </w:tcPr>
          <w:p w14:paraId="1D6CDDED" w14:textId="77777777" w:rsidR="00077D74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9E3BA3" w:rsidRPr="00172AD1" w14:paraId="093F2460" w14:textId="77777777" w:rsidTr="009E3BA3">
        <w:tc>
          <w:tcPr>
            <w:tcW w:w="576" w:type="dxa"/>
            <w:shd w:val="clear" w:color="auto" w:fill="D9D9D9" w:themeFill="background1" w:themeFillShade="D9"/>
          </w:tcPr>
          <w:p w14:paraId="01732D9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3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12</w:delText>
              </w:r>
            </w:del>
            <w:ins w:id="3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3AA7D7A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54085863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F33C0E7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F7C502F" w14:textId="77777777" w:rsidR="009E3BA3" w:rsidRPr="00172AD1" w:rsidRDefault="009E3BA3" w:rsidP="009E3BA3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3F1CF4F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38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 xml:space="preserve">13 </w:delText>
              </w:r>
            </w:del>
            <w:ins w:id="39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40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17</w:delText>
              </w:r>
            </w:del>
            <w:ins w:id="41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54EF668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F3E047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0F947182" w14:textId="77777777" w:rsidTr="009E3BA3">
        <w:tc>
          <w:tcPr>
            <w:tcW w:w="576" w:type="dxa"/>
          </w:tcPr>
          <w:p w14:paraId="56633F2E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2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13</w:delText>
              </w:r>
            </w:del>
            <w:ins w:id="43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937" w:type="dxa"/>
          </w:tcPr>
          <w:p w14:paraId="387BAC6A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403" w:type="dxa"/>
          </w:tcPr>
          <w:p w14:paraId="7B923D24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344077BA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83DF8E8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6C82AA0E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BC2C9C1" w14:textId="77777777" w:rsidR="009E3BA3" w:rsidRPr="00172AD1" w:rsidRDefault="00462CA6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oaf:name</w:t>
            </w:r>
            <w:proofErr w:type="spellEnd"/>
          </w:p>
        </w:tc>
        <w:tc>
          <w:tcPr>
            <w:tcW w:w="1843" w:type="dxa"/>
          </w:tcPr>
          <w:p w14:paraId="2AC2D5E5" w14:textId="77777777" w:rsidR="009E3BA3" w:rsidRPr="00172AD1" w:rsidRDefault="008C6FF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9E3BA3" w:rsidRPr="00172AD1" w14:paraId="3FD38BA8" w14:textId="77777777" w:rsidTr="009E3BA3">
        <w:tc>
          <w:tcPr>
            <w:tcW w:w="576" w:type="dxa"/>
          </w:tcPr>
          <w:p w14:paraId="4CD34E5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4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14</w:delText>
              </w:r>
            </w:del>
            <w:ins w:id="45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937" w:type="dxa"/>
          </w:tcPr>
          <w:p w14:paraId="6171F9D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781F29">
              <w:rPr>
                <w:rFonts w:hint="eastAsia"/>
                <w:color w:val="FF0000"/>
                <w:sz w:val="18"/>
                <w:lang w:val="en-US" w:eastAsia="ko-KR"/>
              </w:rPr>
              <w:t>orgnisationName</w:t>
            </w:r>
            <w:proofErr w:type="spellEnd"/>
          </w:p>
        </w:tc>
        <w:tc>
          <w:tcPr>
            <w:tcW w:w="3403" w:type="dxa"/>
          </w:tcPr>
          <w:p w14:paraId="6C8B4FFA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3788089B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BEF39A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50945E38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6EF6D2C" w14:textId="77777777" w:rsidR="009E3BA3" w:rsidRPr="00781F29" w:rsidRDefault="002850D1" w:rsidP="009E3BA3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color w:val="0070C0"/>
                <w:sz w:val="18"/>
                <w:lang w:val="en-US" w:eastAsia="ko-KR"/>
              </w:rPr>
              <w:t>None</w:t>
            </w:r>
          </w:p>
        </w:tc>
        <w:tc>
          <w:tcPr>
            <w:tcW w:w="1843" w:type="dxa"/>
          </w:tcPr>
          <w:p w14:paraId="0A3C213B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10FE8AAE" w14:textId="77777777" w:rsidTr="009E3BA3">
        <w:tc>
          <w:tcPr>
            <w:tcW w:w="576" w:type="dxa"/>
          </w:tcPr>
          <w:p w14:paraId="31A180DA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15</w:delText>
              </w:r>
            </w:del>
            <w:ins w:id="4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937" w:type="dxa"/>
          </w:tcPr>
          <w:p w14:paraId="1BD8F65A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403" w:type="dxa"/>
          </w:tcPr>
          <w:p w14:paraId="6D6F9549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6CBF135E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956F51B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180605A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3A144A83" w14:textId="77777777" w:rsidR="009E3BA3" w:rsidRPr="00781F29" w:rsidRDefault="002850D1" w:rsidP="009E3BA3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377B51D1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0C042D74" w14:textId="77777777" w:rsidTr="009E3BA3">
        <w:tc>
          <w:tcPr>
            <w:tcW w:w="576" w:type="dxa"/>
          </w:tcPr>
          <w:p w14:paraId="101B013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8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16</w:delText>
              </w:r>
            </w:del>
            <w:ins w:id="49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7</w:t>
              </w:r>
            </w:ins>
          </w:p>
        </w:tc>
        <w:tc>
          <w:tcPr>
            <w:tcW w:w="1937" w:type="dxa"/>
          </w:tcPr>
          <w:p w14:paraId="77096F5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</w:t>
            </w:r>
          </w:p>
        </w:tc>
        <w:tc>
          <w:tcPr>
            <w:tcW w:w="3403" w:type="dxa"/>
          </w:tcPr>
          <w:p w14:paraId="4000714F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6C07B957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5E300B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5B66167F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679F3C1" w14:textId="77777777" w:rsidR="009E3BA3" w:rsidRPr="00781F29" w:rsidRDefault="002850D1" w:rsidP="009E3BA3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3F89295A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742406EC" w14:textId="77777777" w:rsidTr="009E3BA3">
        <w:tc>
          <w:tcPr>
            <w:tcW w:w="576" w:type="dxa"/>
          </w:tcPr>
          <w:p w14:paraId="175060C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0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17</w:delText>
              </w:r>
            </w:del>
            <w:ins w:id="51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37" w:type="dxa"/>
          </w:tcPr>
          <w:p w14:paraId="019CAD00" w14:textId="77777777" w:rsidR="009E3BA3" w:rsidRPr="00172AD1" w:rsidRDefault="00AC1C55" w:rsidP="009E3BA3">
            <w:pPr>
              <w:jc w:val="both"/>
              <w:rPr>
                <w:sz w:val="18"/>
                <w:lang w:val="en-US" w:eastAsia="ko-KR"/>
              </w:rPr>
            </w:pPr>
            <w:r w:rsidRPr="00781F29">
              <w:rPr>
                <w:color w:val="FF0000"/>
                <w:sz w:val="18"/>
                <w:lang w:val="en-US" w:eastAsia="ko-KR"/>
              </w:rPr>
              <w:t>C</w:t>
            </w:r>
            <w:r w:rsidR="009E3BA3"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403" w:type="dxa"/>
          </w:tcPr>
          <w:p w14:paraId="72A58727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33EDF2D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E04980B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0149978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1985" w:type="dxa"/>
          </w:tcPr>
          <w:p w14:paraId="7F477626" w14:textId="77777777" w:rsidR="009E3BA3" w:rsidRPr="00172AD1" w:rsidRDefault="00391E8A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sz w:val="18"/>
                <w:lang w:val="en-US" w:eastAsia="ko-KR"/>
              </w:rPr>
              <w:t>foaf:mbox</w:t>
            </w:r>
            <w:proofErr w:type="spellEnd"/>
            <w:r>
              <w:rPr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sz w:val="18"/>
                <w:lang w:val="en-US" w:eastAsia="ko-KR"/>
              </w:rPr>
              <w:t>fof:homepage</w:t>
            </w:r>
            <w:proofErr w:type="spellEnd"/>
          </w:p>
        </w:tc>
        <w:tc>
          <w:tcPr>
            <w:tcW w:w="1843" w:type="dxa"/>
          </w:tcPr>
          <w:p w14:paraId="738C9B05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30079EE1" w14:textId="77777777" w:rsidTr="009E3BA3">
        <w:trPr>
          <w:trHeight w:val="442"/>
        </w:trPr>
        <w:tc>
          <w:tcPr>
            <w:tcW w:w="576" w:type="dxa"/>
            <w:shd w:val="clear" w:color="auto" w:fill="D9D9D9" w:themeFill="background1" w:themeFillShade="D9"/>
          </w:tcPr>
          <w:p w14:paraId="252A9288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ins w:id="52" w:author="Ha Suwook" w:date="2019-05-07T11:41:00Z">
              <w:r>
                <w:rPr>
                  <w:sz w:val="18"/>
                  <w:lang w:val="en-US" w:eastAsia="ko-KR"/>
                </w:rPr>
                <w:t>9</w:t>
              </w:r>
            </w:ins>
            <w:del w:id="53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937" w:type="dxa"/>
            <w:shd w:val="clear" w:color="auto" w:fill="D9D9D9" w:themeFill="background1" w:themeFillShade="D9"/>
          </w:tcPr>
          <w:p w14:paraId="6D443C8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6DD3E28F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4A7732B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6FA362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57FB4D0E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54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19 </w:delText>
              </w:r>
            </w:del>
            <w:ins w:id="55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56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22</w:delText>
              </w:r>
            </w:del>
            <w:ins w:id="57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5EC7ED5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6E95250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6AABCCD5" w14:textId="77777777" w:rsidTr="009E3BA3">
        <w:tc>
          <w:tcPr>
            <w:tcW w:w="576" w:type="dxa"/>
          </w:tcPr>
          <w:p w14:paraId="2F66F315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8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19</w:delText>
              </w:r>
            </w:del>
            <w:ins w:id="59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</w:ins>
          </w:p>
        </w:tc>
        <w:tc>
          <w:tcPr>
            <w:tcW w:w="1937" w:type="dxa"/>
          </w:tcPr>
          <w:p w14:paraId="1B88423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403" w:type="dxa"/>
          </w:tcPr>
          <w:p w14:paraId="556062A3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6DB4E553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FCE8063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0202AB6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2D134C4E" w14:textId="77777777" w:rsidR="009E3BA3" w:rsidRPr="00172AD1" w:rsidRDefault="00391E8A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</w:p>
        </w:tc>
        <w:tc>
          <w:tcPr>
            <w:tcW w:w="1843" w:type="dxa"/>
          </w:tcPr>
          <w:p w14:paraId="58630B0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0DA022A7" w14:textId="77777777" w:rsidTr="009E3BA3">
        <w:tc>
          <w:tcPr>
            <w:tcW w:w="576" w:type="dxa"/>
          </w:tcPr>
          <w:p w14:paraId="5BDE02C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60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20</w:delText>
              </w:r>
            </w:del>
            <w:ins w:id="61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1</w:t>
              </w:r>
            </w:ins>
          </w:p>
        </w:tc>
        <w:tc>
          <w:tcPr>
            <w:tcW w:w="1937" w:type="dxa"/>
          </w:tcPr>
          <w:p w14:paraId="6F1DB91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781F29">
              <w:rPr>
                <w:color w:val="FF0000"/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403" w:type="dxa"/>
          </w:tcPr>
          <w:p w14:paraId="625208DC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002ABC9D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2927A9A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87615D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5302A7C" w14:textId="77777777" w:rsidR="00077D74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oaf:mbox</w:t>
            </w:r>
            <w:proofErr w:type="spellEnd"/>
            <w:proofErr w:type="gramEnd"/>
          </w:p>
        </w:tc>
        <w:tc>
          <w:tcPr>
            <w:tcW w:w="1843" w:type="dxa"/>
          </w:tcPr>
          <w:p w14:paraId="53DAD813" w14:textId="77777777" w:rsidR="009E3BA3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  <w:r>
              <w:rPr>
                <w:sz w:val="18"/>
                <w:lang w:val="en-US" w:eastAsia="ko-KR"/>
              </w:rPr>
              <w:t>ailto: URI</w:t>
            </w:r>
          </w:p>
        </w:tc>
      </w:tr>
      <w:tr w:rsidR="009E3BA3" w:rsidRPr="00172AD1" w14:paraId="0A90E7C1" w14:textId="77777777" w:rsidTr="009E3BA3">
        <w:tc>
          <w:tcPr>
            <w:tcW w:w="576" w:type="dxa"/>
          </w:tcPr>
          <w:p w14:paraId="535E1AA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6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21</w:delText>
              </w:r>
            </w:del>
            <w:ins w:id="6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937" w:type="dxa"/>
          </w:tcPr>
          <w:p w14:paraId="5C31B5D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403" w:type="dxa"/>
          </w:tcPr>
          <w:p w14:paraId="7A1AAB69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781F29">
              <w:rPr>
                <w:color w:val="FF0000"/>
                <w:sz w:val="18"/>
                <w:lang w:val="en-US" w:eastAsia="ko-KR"/>
              </w:rPr>
              <w:t xml:space="preserve">on-line </w:t>
            </w:r>
            <w:r w:rsidRPr="00172AD1">
              <w:rPr>
                <w:sz w:val="18"/>
                <w:lang w:val="en-US" w:eastAsia="ko-KR"/>
              </w:rPr>
              <w:t>information that can be used to contact the individual or organization</w:t>
            </w:r>
          </w:p>
        </w:tc>
        <w:tc>
          <w:tcPr>
            <w:tcW w:w="756" w:type="dxa"/>
          </w:tcPr>
          <w:p w14:paraId="6C2EC9F6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A06D515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53296410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5" w:type="dxa"/>
          </w:tcPr>
          <w:p w14:paraId="75F0A70E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077D74">
              <w:rPr>
                <w:sz w:val="18"/>
                <w:lang w:val="en-US" w:eastAsia="ko-KR"/>
              </w:rPr>
              <w:t>foaf:homepage</w:t>
            </w:r>
            <w:proofErr w:type="spellEnd"/>
            <w:proofErr w:type="gramEnd"/>
          </w:p>
        </w:tc>
        <w:tc>
          <w:tcPr>
            <w:tcW w:w="1843" w:type="dxa"/>
          </w:tcPr>
          <w:p w14:paraId="2C45BDD9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391E8A" w:rsidRPr="00172AD1" w14:paraId="15C66B63" w14:textId="77777777" w:rsidTr="009E3BA3">
        <w:tc>
          <w:tcPr>
            <w:tcW w:w="576" w:type="dxa"/>
          </w:tcPr>
          <w:p w14:paraId="74179A3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4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22</w:delText>
              </w:r>
            </w:del>
            <w:ins w:id="65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</w:tcPr>
          <w:p w14:paraId="4885597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403" w:type="dxa"/>
          </w:tcPr>
          <w:p w14:paraId="3EC74BA8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EAE42CB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E4572FC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959168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9C1D896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C9EDE64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</w:tbl>
    <w:p w14:paraId="78126C42" w14:textId="77777777" w:rsidR="006B76FD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75D02220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CBA1318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197B6819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E553B89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I-3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BDC_Dataset</w:t>
      </w:r>
      <w:proofErr w:type="spellEnd"/>
      <w:r>
        <w:rPr>
          <w:rFonts w:eastAsia="맑은 고딕"/>
          <w:lang w:val="en-US" w:eastAsia="ko-KR"/>
        </w:rPr>
        <w:t xml:space="preserve"> and its sub-classes (</w:t>
      </w:r>
      <w:proofErr w:type="spellStart"/>
      <w:r w:rsidRPr="009820AF">
        <w:rPr>
          <w:rFonts w:eastAsia="맑은 고딕"/>
          <w:i/>
          <w:lang w:val="en-US" w:eastAsia="ko-KR"/>
        </w:rPr>
        <w:t>BDC_Distribution</w:t>
      </w:r>
      <w:proofErr w:type="spellEnd"/>
      <w:r>
        <w:rPr>
          <w:rFonts w:eastAsia="맑은 고딕"/>
          <w:lang w:val="en-US" w:eastAsia="ko-KR"/>
        </w:rPr>
        <w:t xml:space="preserve">, </w:t>
      </w:r>
      <w:proofErr w:type="spellStart"/>
      <w:r w:rsidRPr="009820AF">
        <w:rPr>
          <w:rFonts w:eastAsia="맑은 고딕"/>
          <w:i/>
          <w:lang w:val="en-US" w:eastAsia="ko-KR"/>
        </w:rPr>
        <w:t>BDC_DataRight</w:t>
      </w:r>
      <w:proofErr w:type="spellEnd"/>
      <w:r>
        <w:rPr>
          <w:rFonts w:eastAsia="맑은 고딕"/>
          <w:lang w:val="en-US" w:eastAsia="ko-KR"/>
        </w:rPr>
        <w:t>) which describes dataset information in clause 7.4.</w:t>
      </w:r>
    </w:p>
    <w:p w14:paraId="16D9AFF1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2128"/>
        <w:gridCol w:w="1984"/>
        <w:gridCol w:w="2127"/>
      </w:tblGrid>
      <w:tr w:rsidR="00391E8A" w:rsidRPr="00172AD1" w14:paraId="3FB19192" w14:textId="77777777" w:rsidTr="00AC00D7">
        <w:tc>
          <w:tcPr>
            <w:tcW w:w="401" w:type="dxa"/>
          </w:tcPr>
          <w:p w14:paraId="383F7AB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76542B0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1603963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2A7952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12B23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28" w:type="dxa"/>
          </w:tcPr>
          <w:p w14:paraId="724BE42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4" w:type="dxa"/>
          </w:tcPr>
          <w:p w14:paraId="647BEBBA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2127" w:type="dxa"/>
          </w:tcPr>
          <w:p w14:paraId="010F36A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66BEC89E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1A2A582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6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23</w:delText>
              </w:r>
            </w:del>
            <w:ins w:id="67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862" w:type="dxa"/>
            <w:shd w:val="clear" w:color="auto" w:fill="D9D9D9" w:themeFill="background1" w:themeFillShade="D9"/>
          </w:tcPr>
          <w:p w14:paraId="65845B0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1A528B6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581789A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A09E7ED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0913316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68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23 </w:delText>
              </w:r>
            </w:del>
            <w:ins w:id="69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>to 31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05B597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B841FA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0825FE7C" w14:textId="77777777" w:rsidTr="00AC00D7">
        <w:tc>
          <w:tcPr>
            <w:tcW w:w="401" w:type="dxa"/>
          </w:tcPr>
          <w:p w14:paraId="402340C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70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24</w:delText>
              </w:r>
            </w:del>
            <w:ins w:id="71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862" w:type="dxa"/>
          </w:tcPr>
          <w:p w14:paraId="2378AA9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6734772E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62CD1F3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23446D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5A8EA49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84" w:type="dxa"/>
          </w:tcPr>
          <w:p w14:paraId="2D4CD95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cat:publisher</w:t>
            </w:r>
            <w:proofErr w:type="spellEnd"/>
            <w:proofErr w:type="gramEnd"/>
          </w:p>
        </w:tc>
        <w:tc>
          <w:tcPr>
            <w:tcW w:w="2127" w:type="dxa"/>
          </w:tcPr>
          <w:p w14:paraId="783AF06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391E8A" w:rsidRPr="00172AD1" w14:paraId="66AEC4FA" w14:textId="77777777" w:rsidTr="00AC00D7">
        <w:tc>
          <w:tcPr>
            <w:tcW w:w="401" w:type="dxa"/>
          </w:tcPr>
          <w:p w14:paraId="34A084C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7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25</w:delText>
              </w:r>
            </w:del>
            <w:ins w:id="7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862" w:type="dxa"/>
          </w:tcPr>
          <w:p w14:paraId="0D12CD2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25559C4D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059F9DB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6D33620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1FD0553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1984" w:type="dxa"/>
          </w:tcPr>
          <w:p w14:paraId="16623F4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</w:tcPr>
          <w:p w14:paraId="5221686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</w:tr>
      <w:tr w:rsidR="00AC00D7" w:rsidRPr="00172AD1" w14:paraId="4B94D25F" w14:textId="77777777" w:rsidTr="00AC00D7">
        <w:tc>
          <w:tcPr>
            <w:tcW w:w="401" w:type="dxa"/>
          </w:tcPr>
          <w:p w14:paraId="59C7A64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</w:tcPr>
          <w:p w14:paraId="5B43BEF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51033379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02DA85F2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451585A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0FB73A7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34A691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2127" w:type="dxa"/>
          </w:tcPr>
          <w:p w14:paraId="58AEF90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1B61FA5C" w14:textId="77777777" w:rsidTr="00AC00D7">
        <w:tc>
          <w:tcPr>
            <w:tcW w:w="401" w:type="dxa"/>
          </w:tcPr>
          <w:p w14:paraId="275759E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1862" w:type="dxa"/>
          </w:tcPr>
          <w:p w14:paraId="5D20F97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51012F1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64B37BEB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A5D47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78D3C65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6F6E03C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2127" w:type="dxa"/>
          </w:tcPr>
          <w:p w14:paraId="6A92C37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196B8732" w14:textId="77777777" w:rsidTr="00AC00D7">
        <w:tc>
          <w:tcPr>
            <w:tcW w:w="401" w:type="dxa"/>
            <w:shd w:val="clear" w:color="auto" w:fill="auto"/>
          </w:tcPr>
          <w:p w14:paraId="18CE698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1862" w:type="dxa"/>
            <w:shd w:val="clear" w:color="auto" w:fill="auto"/>
          </w:tcPr>
          <w:p w14:paraId="41B21151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674F24A5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623DAE13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734BEA76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auto"/>
          </w:tcPr>
          <w:p w14:paraId="426EAFB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B58139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ct:keyword</w:t>
            </w:r>
            <w:proofErr w:type="spellEnd"/>
            <w:proofErr w:type="gramEnd"/>
          </w:p>
        </w:tc>
        <w:tc>
          <w:tcPr>
            <w:tcW w:w="2127" w:type="dxa"/>
          </w:tcPr>
          <w:p w14:paraId="6CF54BD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40028C9E" w14:textId="77777777" w:rsidTr="00AC00D7">
        <w:tc>
          <w:tcPr>
            <w:tcW w:w="401" w:type="dxa"/>
          </w:tcPr>
          <w:p w14:paraId="4D2E480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</w:tcPr>
          <w:p w14:paraId="038E1D9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7E121D04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17F029A0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379ACAC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DE2429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C224BE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ct:temporal</w:t>
            </w:r>
            <w:proofErr w:type="spellEnd"/>
            <w:proofErr w:type="gramEnd"/>
          </w:p>
        </w:tc>
        <w:tc>
          <w:tcPr>
            <w:tcW w:w="2127" w:type="dxa"/>
          </w:tcPr>
          <w:p w14:paraId="1AC62EE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1AF5942A" w14:textId="77777777" w:rsidTr="00AC00D7">
        <w:tc>
          <w:tcPr>
            <w:tcW w:w="401" w:type="dxa"/>
          </w:tcPr>
          <w:p w14:paraId="3CD9596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1862" w:type="dxa"/>
          </w:tcPr>
          <w:p w14:paraId="79485DC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68425117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532DC96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E9368E7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82C378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35A955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ct:accuralPeriodicity</w:t>
            </w:r>
            <w:proofErr w:type="spellEnd"/>
            <w:proofErr w:type="gramEnd"/>
          </w:p>
        </w:tc>
        <w:tc>
          <w:tcPr>
            <w:tcW w:w="2127" w:type="dxa"/>
          </w:tcPr>
          <w:p w14:paraId="7521563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51A63156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5A41BF6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759FDA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42650B4B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6F205A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738E9F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5D73CD2B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 xml:space="preserve">33 to38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92C5F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FC131F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3B1EF7B5" w14:textId="77777777" w:rsidTr="00AC00D7">
        <w:tc>
          <w:tcPr>
            <w:tcW w:w="401" w:type="dxa"/>
          </w:tcPr>
          <w:p w14:paraId="6FBF85F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1862" w:type="dxa"/>
          </w:tcPr>
          <w:p w14:paraId="2183006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9B3B874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3EB7FABB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AA170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FB026C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1984" w:type="dxa"/>
          </w:tcPr>
          <w:p w14:paraId="43CD232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d</w:t>
            </w:r>
            <w:r w:rsidRPr="00781F29">
              <w:rPr>
                <w:color w:val="0070C0"/>
                <w:sz w:val="18"/>
                <w:lang w:val="en-US" w:eastAsia="ko-KR"/>
              </w:rPr>
              <w:t>ct:license</w:t>
            </w:r>
            <w:proofErr w:type="spellEnd"/>
            <w:proofErr w:type="gramEnd"/>
            <w:r w:rsidRPr="00781F29">
              <w:rPr>
                <w:color w:val="0070C0"/>
                <w:sz w:val="18"/>
                <w:lang w:val="en-US" w:eastAsia="ko-KR"/>
              </w:rPr>
              <w:t xml:space="preserve"> / </w:t>
            </w:r>
            <w:proofErr w:type="spellStart"/>
            <w:r w:rsidRPr="00781F29">
              <w:rPr>
                <w:color w:val="0070C0"/>
                <w:sz w:val="18"/>
                <w:lang w:val="en-US" w:eastAsia="ko-KR"/>
              </w:rPr>
              <w:t>dct:rights</w:t>
            </w:r>
            <w:proofErr w:type="spellEnd"/>
          </w:p>
        </w:tc>
        <w:tc>
          <w:tcPr>
            <w:tcW w:w="2127" w:type="dxa"/>
          </w:tcPr>
          <w:p w14:paraId="2FCB1844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,</w:t>
            </w:r>
          </w:p>
          <w:p w14:paraId="1D6EB4E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  <w:tr w:rsidR="00AC00D7" w:rsidRPr="00172AD1" w14:paraId="433D4BE9" w14:textId="77777777" w:rsidTr="00AC00D7">
        <w:tc>
          <w:tcPr>
            <w:tcW w:w="401" w:type="dxa"/>
          </w:tcPr>
          <w:p w14:paraId="2E11A2E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75A39B6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850860">
              <w:rPr>
                <w:color w:val="FF0000"/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atatype</w:t>
            </w:r>
          </w:p>
        </w:tc>
        <w:tc>
          <w:tcPr>
            <w:tcW w:w="3097" w:type="dxa"/>
          </w:tcPr>
          <w:p w14:paraId="208DF206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008A92CC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2E3B94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0BB081B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  <w:tc>
          <w:tcPr>
            <w:tcW w:w="1984" w:type="dxa"/>
          </w:tcPr>
          <w:p w14:paraId="0D6C624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cat:mediaType</w:t>
            </w:r>
            <w:proofErr w:type="spellEnd"/>
            <w:proofErr w:type="gramEnd"/>
          </w:p>
        </w:tc>
        <w:tc>
          <w:tcPr>
            <w:tcW w:w="2127" w:type="dxa"/>
          </w:tcPr>
          <w:p w14:paraId="12041F9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AC00D7" w:rsidRPr="00172AD1" w14:paraId="7D28A2FE" w14:textId="77777777" w:rsidTr="00AC00D7">
        <w:tc>
          <w:tcPr>
            <w:tcW w:w="401" w:type="dxa"/>
          </w:tcPr>
          <w:p w14:paraId="2195F1E1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6CFC1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010A0ED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8FA8D5F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F0E5738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0434D3CB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9ADBB0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ct:format</w:t>
            </w:r>
            <w:proofErr w:type="spellEnd"/>
            <w:proofErr w:type="gramEnd"/>
          </w:p>
        </w:tc>
        <w:tc>
          <w:tcPr>
            <w:tcW w:w="2127" w:type="dxa"/>
          </w:tcPr>
          <w:p w14:paraId="18EDFDA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AC00D7" w:rsidRPr="00172AD1" w14:paraId="3F735CCB" w14:textId="77777777" w:rsidTr="00AC00D7">
        <w:tc>
          <w:tcPr>
            <w:tcW w:w="401" w:type="dxa"/>
          </w:tcPr>
          <w:p w14:paraId="1B01D46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1862" w:type="dxa"/>
          </w:tcPr>
          <w:p w14:paraId="303D222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3453B2EB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0A03B42C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B23A472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168868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  <w:tc>
          <w:tcPr>
            <w:tcW w:w="1984" w:type="dxa"/>
          </w:tcPr>
          <w:p w14:paraId="11FEA099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cat:byteSize</w:t>
            </w:r>
            <w:proofErr w:type="spellEnd"/>
            <w:proofErr w:type="gramEnd"/>
          </w:p>
        </w:tc>
        <w:tc>
          <w:tcPr>
            <w:tcW w:w="2127" w:type="dxa"/>
          </w:tcPr>
          <w:p w14:paraId="7063CB18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04974DD1" w14:textId="77777777" w:rsidTr="00AC00D7">
        <w:tc>
          <w:tcPr>
            <w:tcW w:w="401" w:type="dxa"/>
          </w:tcPr>
          <w:p w14:paraId="47BBA20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1862" w:type="dxa"/>
          </w:tcPr>
          <w:p w14:paraId="0442B411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0E02B065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1835B95B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014A768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367285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7831FC4" w14:textId="77777777" w:rsidR="00AC00D7" w:rsidRPr="00781F29" w:rsidRDefault="00AC00D7" w:rsidP="00AC00D7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</w:tcPr>
          <w:p w14:paraId="7C6688B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27354430" w14:textId="77777777" w:rsidTr="00AC00D7">
        <w:tc>
          <w:tcPr>
            <w:tcW w:w="401" w:type="dxa"/>
            <w:tcBorders>
              <w:bottom w:val="single" w:sz="4" w:space="0" w:color="auto"/>
            </w:tcBorders>
          </w:tcPr>
          <w:p w14:paraId="3B90F81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38B11F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493C97EE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349D5A95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13A8C6CC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4CDF2A3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638355" w14:textId="77777777" w:rsidR="00AC00D7" w:rsidRPr="00781F29" w:rsidRDefault="00AC00D7" w:rsidP="00AC00D7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color w:val="0070C0"/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CB21751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1764BE8C" w14:textId="77777777" w:rsidTr="00AC00D7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59D09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63391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51E96" w14:textId="77777777" w:rsidR="00AC00D7" w:rsidRPr="00172AD1" w:rsidRDefault="00AC00D7" w:rsidP="00AC00D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34353" w14:textId="77777777" w:rsidR="00AC00D7" w:rsidRPr="00172AD1" w:rsidRDefault="00AC00D7" w:rsidP="00AC00D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A9108" w14:textId="77777777" w:rsidR="00AC00D7" w:rsidRPr="00172AD1" w:rsidRDefault="00AC00D7" w:rsidP="00AC00D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ABD7F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0 to 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245F97" w14:textId="77777777" w:rsidR="00AC00D7" w:rsidRPr="00781F29" w:rsidRDefault="00AC00D7" w:rsidP="00AC00D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 w:rsidRPr="00781F29">
              <w:rPr>
                <w:rFonts w:eastAsia="맑은 고딕"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rFonts w:eastAsia="맑은 고딕"/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41560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AC00D7" w:rsidRPr="00172AD1" w14:paraId="75AE4D56" w14:textId="77777777" w:rsidTr="00AC00D7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EEEBCF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77D3AA0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0E2F33D4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3E3F899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1BC4E259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14:paraId="6B2C1ED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6A8D669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ct:rights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 </w:t>
            </w:r>
          </w:p>
          <w:p w14:paraId="6636309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(in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7F3F94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</w:tr>
      <w:tr w:rsidR="00AC00D7" w:rsidRPr="00172AD1" w14:paraId="0BD1DCA5" w14:textId="77777777" w:rsidTr="00AC00D7">
        <w:tc>
          <w:tcPr>
            <w:tcW w:w="401" w:type="dxa"/>
            <w:tcBorders>
              <w:top w:val="single" w:sz="4" w:space="0" w:color="auto"/>
            </w:tcBorders>
          </w:tcPr>
          <w:p w14:paraId="3AD9DFD1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536C2D4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8116975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4F07B2F3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75690172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14:paraId="5869653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E5C6038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  <w:p w14:paraId="18E42681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(</w:t>
            </w:r>
            <w:r>
              <w:rPr>
                <w:sz w:val="18"/>
                <w:lang w:val="en-US" w:eastAsia="ko-KR"/>
              </w:rPr>
              <w:t xml:space="preserve">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03A5D465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</w:tbl>
    <w:p w14:paraId="0D0A5107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FD33E07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I-4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BDC_Domain</w:t>
      </w:r>
      <w:proofErr w:type="spellEnd"/>
      <w:r>
        <w:rPr>
          <w:rFonts w:eastAsia="맑은 고딕"/>
          <w:lang w:val="en-US" w:eastAsia="ko-KR"/>
        </w:rPr>
        <w:t xml:space="preserve"> which describes domain information in clause 7.5.</w:t>
      </w:r>
    </w:p>
    <w:p w14:paraId="45FF6D22" w14:textId="77777777" w:rsidR="006B76FD" w:rsidDel="00E743E2" w:rsidRDefault="006B76FD" w:rsidP="006B76FD">
      <w:pPr>
        <w:spacing w:before="0" w:after="160" w:line="259" w:lineRule="auto"/>
        <w:jc w:val="both"/>
        <w:rPr>
          <w:del w:id="74" w:author="Ha Suwook" w:date="2019-05-07T11:42:00Z"/>
          <w:rFonts w:eastAsia="맑은 고딕"/>
          <w:lang w:val="en-US" w:eastAsia="ko-KR"/>
        </w:rPr>
      </w:pPr>
    </w:p>
    <w:p w14:paraId="730A7BF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76"/>
        <w:gridCol w:w="2116"/>
        <w:gridCol w:w="3070"/>
        <w:gridCol w:w="756"/>
        <w:gridCol w:w="1107"/>
        <w:gridCol w:w="2004"/>
        <w:gridCol w:w="2004"/>
        <w:gridCol w:w="1829"/>
      </w:tblGrid>
      <w:tr w:rsidR="00391E8A" w:rsidRPr="00172AD1" w14:paraId="3C9DAC2C" w14:textId="77777777" w:rsidTr="002909E3">
        <w:tc>
          <w:tcPr>
            <w:tcW w:w="576" w:type="dxa"/>
          </w:tcPr>
          <w:p w14:paraId="744322B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4E980B9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3A028258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D4F2A8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1207975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45E0383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04" w:type="dxa"/>
          </w:tcPr>
          <w:p w14:paraId="45DAB250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9" w:type="dxa"/>
          </w:tcPr>
          <w:p w14:paraId="71F77057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75B39506" w14:textId="77777777" w:rsidTr="002909E3">
        <w:tc>
          <w:tcPr>
            <w:tcW w:w="576" w:type="dxa"/>
            <w:shd w:val="clear" w:color="auto" w:fill="D9D9D9" w:themeFill="background1" w:themeFillShade="D9"/>
          </w:tcPr>
          <w:p w14:paraId="07E2E37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63DDB2C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2E0DF9A2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92E7CB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774440A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0263044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2BA71C8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  <w:tc>
          <w:tcPr>
            <w:tcW w:w="1829" w:type="dxa"/>
            <w:shd w:val="clear" w:color="auto" w:fill="D9D9D9" w:themeFill="background1" w:themeFillShade="D9"/>
          </w:tcPr>
          <w:p w14:paraId="44FE955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61AB9037" w14:textId="77777777" w:rsidTr="002909E3">
        <w:tc>
          <w:tcPr>
            <w:tcW w:w="576" w:type="dxa"/>
          </w:tcPr>
          <w:p w14:paraId="0568FB6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</w:tcPr>
          <w:p w14:paraId="2781210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1FDD643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0B5939F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91178D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2E56C91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526C8B1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kos:prefLabel</w:t>
            </w:r>
            <w:proofErr w:type="spellEnd"/>
            <w:proofErr w:type="gramEnd"/>
          </w:p>
        </w:tc>
        <w:tc>
          <w:tcPr>
            <w:tcW w:w="1829" w:type="dxa"/>
          </w:tcPr>
          <w:p w14:paraId="292092C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ree text</w:t>
            </w:r>
          </w:p>
        </w:tc>
      </w:tr>
      <w:tr w:rsidR="00391E8A" w:rsidRPr="00172AD1" w14:paraId="719E4AB8" w14:textId="77777777" w:rsidTr="002909E3">
        <w:tc>
          <w:tcPr>
            <w:tcW w:w="576" w:type="dxa"/>
          </w:tcPr>
          <w:p w14:paraId="0DC8897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614E5AE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1601D3AB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</w:t>
            </w:r>
            <w:r>
              <w:rPr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sz w:val="18"/>
                <w:lang w:val="en-US" w:eastAsia="ko-KR"/>
              </w:rPr>
              <w:t>and authority</w:t>
            </w:r>
          </w:p>
        </w:tc>
        <w:tc>
          <w:tcPr>
            <w:tcW w:w="756" w:type="dxa"/>
          </w:tcPr>
          <w:p w14:paraId="5F21FDB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6104BD3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A39A36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2004" w:type="dxa"/>
          </w:tcPr>
          <w:p w14:paraId="003ED11C" w14:textId="77777777" w:rsidR="00391E8A" w:rsidRPr="00781F29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proofErr w:type="spellStart"/>
            <w:proofErr w:type="gramStart"/>
            <w:r w:rsidRPr="00781F29">
              <w:rPr>
                <w:color w:val="0070C0"/>
                <w:sz w:val="18"/>
                <w:lang w:val="en-US" w:eastAsia="ko-KR"/>
              </w:rPr>
              <w:t>skos:definition</w:t>
            </w:r>
            <w:proofErr w:type="spellEnd"/>
            <w:proofErr w:type="gramEnd"/>
            <w:r w:rsidRPr="00781F29">
              <w:rPr>
                <w:color w:val="0070C0"/>
                <w:sz w:val="18"/>
                <w:lang w:val="en-US" w:eastAsia="ko-KR"/>
              </w:rPr>
              <w:t xml:space="preserve"> (text), or </w:t>
            </w:r>
            <w:proofErr w:type="spellStart"/>
            <w:r w:rsidRPr="00781F29">
              <w:rPr>
                <w:color w:val="0070C0"/>
                <w:sz w:val="18"/>
                <w:lang w:val="en-US" w:eastAsia="ko-KR"/>
              </w:rPr>
              <w:t>skos:scopeNote</w:t>
            </w:r>
            <w:proofErr w:type="spellEnd"/>
          </w:p>
        </w:tc>
        <w:tc>
          <w:tcPr>
            <w:tcW w:w="1829" w:type="dxa"/>
          </w:tcPr>
          <w:p w14:paraId="04E8CA1C" w14:textId="77777777" w:rsidR="00391E8A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391E8A" w:rsidRPr="00172AD1" w14:paraId="0FFFD3DE" w14:textId="77777777" w:rsidTr="002909E3">
        <w:tc>
          <w:tcPr>
            <w:tcW w:w="576" w:type="dxa"/>
          </w:tcPr>
          <w:p w14:paraId="60A5660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4448AEF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336CA341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69BFBB91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8BAA66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38150D81" w14:textId="77777777" w:rsidR="00391E8A" w:rsidRPr="00172AD1" w:rsidDel="00EB6C59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1AB3F0D9" w14:textId="77777777" w:rsidR="00391E8A" w:rsidRPr="009D29F7" w:rsidRDefault="00391E8A" w:rsidP="00391E8A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>
              <w:rPr>
                <w:color w:val="000000" w:themeColor="text1"/>
                <w:sz w:val="18"/>
                <w:lang w:val="en-US" w:eastAsia="ko-KR"/>
              </w:rPr>
              <w:t>kos:note</w:t>
            </w:r>
            <w:proofErr w:type="spellEnd"/>
            <w:proofErr w:type="gramEnd"/>
          </w:p>
        </w:tc>
        <w:tc>
          <w:tcPr>
            <w:tcW w:w="1829" w:type="dxa"/>
          </w:tcPr>
          <w:p w14:paraId="042B664A" w14:textId="77777777" w:rsidR="00391E8A" w:rsidRPr="009D29F7" w:rsidRDefault="00391E8A" w:rsidP="00391E8A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646F9ADA" w14:textId="77777777" w:rsidR="006B76FD" w:rsidRDefault="006B76FD" w:rsidP="006B76FD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289487A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525893B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C0E7BAA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2AB23CB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88E01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00A894F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I-5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BDC_DataQuality</w:t>
      </w:r>
      <w:proofErr w:type="spellEnd"/>
      <w:r>
        <w:rPr>
          <w:rFonts w:eastAsia="맑은 고딕"/>
          <w:lang w:val="en-US" w:eastAsia="ko-KR"/>
        </w:rPr>
        <w:t xml:space="preserve"> which describes data quality in clause 7.6.</w:t>
      </w:r>
    </w:p>
    <w:p w14:paraId="5F428546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100"/>
        <w:gridCol w:w="3157"/>
        <w:gridCol w:w="756"/>
        <w:gridCol w:w="1107"/>
        <w:gridCol w:w="2059"/>
        <w:gridCol w:w="2052"/>
        <w:gridCol w:w="1827"/>
      </w:tblGrid>
      <w:tr w:rsidR="00391E8A" w:rsidRPr="00172AD1" w14:paraId="1BC09AE6" w14:textId="77777777" w:rsidTr="003C059C">
        <w:tc>
          <w:tcPr>
            <w:tcW w:w="404" w:type="dxa"/>
          </w:tcPr>
          <w:p w14:paraId="15FFA5B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0" w:type="dxa"/>
          </w:tcPr>
          <w:p w14:paraId="0B85752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57" w:type="dxa"/>
          </w:tcPr>
          <w:p w14:paraId="19EB8BC5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7C5DC60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483D77C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59" w:type="dxa"/>
          </w:tcPr>
          <w:p w14:paraId="40EE862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2" w:type="dxa"/>
          </w:tcPr>
          <w:p w14:paraId="199CE19B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7" w:type="dxa"/>
          </w:tcPr>
          <w:p w14:paraId="3287B893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23F16B9D" w14:textId="77777777" w:rsidTr="003C059C">
        <w:tc>
          <w:tcPr>
            <w:tcW w:w="404" w:type="dxa"/>
            <w:shd w:val="clear" w:color="auto" w:fill="D9D9D9" w:themeFill="background1" w:themeFillShade="D9"/>
          </w:tcPr>
          <w:p w14:paraId="4703259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5EC53ED5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57" w:type="dxa"/>
            <w:shd w:val="clear" w:color="auto" w:fill="D9D9D9" w:themeFill="background1" w:themeFillShade="D9"/>
          </w:tcPr>
          <w:p w14:paraId="500867B1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D7EC3D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32D224C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658980D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7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671FCF81" w14:textId="77777777" w:rsidR="00391E8A" w:rsidRPr="00781F29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4A68723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4DCDA60A" w14:textId="77777777" w:rsidTr="003C059C">
        <w:tc>
          <w:tcPr>
            <w:tcW w:w="404" w:type="dxa"/>
          </w:tcPr>
          <w:p w14:paraId="7FBA272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0" w:type="dxa"/>
          </w:tcPr>
          <w:p w14:paraId="237CB0B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3157" w:type="dxa"/>
          </w:tcPr>
          <w:p w14:paraId="019493D6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3BF81810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7BFF4C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</w:tcPr>
          <w:p w14:paraId="5A1F63B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01415E5E" w14:textId="77777777" w:rsidR="00391E8A" w:rsidRPr="00781F29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43CDEB6E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5071F297" w14:textId="77777777" w:rsidTr="003C059C">
        <w:tc>
          <w:tcPr>
            <w:tcW w:w="404" w:type="dxa"/>
          </w:tcPr>
          <w:p w14:paraId="6567B31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0" w:type="dxa"/>
          </w:tcPr>
          <w:p w14:paraId="564E2A9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57" w:type="dxa"/>
          </w:tcPr>
          <w:p w14:paraId="0FC47CEF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7FF99863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581DA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40775EA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3E77CABF" w14:textId="77777777" w:rsidR="00391E8A" w:rsidRPr="00781F29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14A9C83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4CE3F411" w14:textId="77777777" w:rsidTr="003C059C">
        <w:tc>
          <w:tcPr>
            <w:tcW w:w="404" w:type="dxa"/>
          </w:tcPr>
          <w:p w14:paraId="3E746F2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0" w:type="dxa"/>
          </w:tcPr>
          <w:p w14:paraId="13DA403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57" w:type="dxa"/>
          </w:tcPr>
          <w:p w14:paraId="36DEEF53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21901F7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13E9A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63F87CB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4ED49340" w14:textId="77777777" w:rsidR="00391E8A" w:rsidRPr="00781F29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r w:rsidRPr="00781F29">
              <w:rPr>
                <w:rFonts w:hint="eastAsia"/>
                <w:color w:val="0070C0"/>
                <w:sz w:val="18"/>
                <w:lang w:val="en-US" w:eastAsia="ko-KR"/>
              </w:rPr>
              <w:t>N</w:t>
            </w:r>
            <w:r w:rsidRPr="00781F29">
              <w:rPr>
                <w:color w:val="0070C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4C21EF3E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</w:tbl>
    <w:p w14:paraId="60170225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DBA3AB4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I-6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BDC_Record</w:t>
      </w:r>
      <w:proofErr w:type="spellEnd"/>
      <w:r>
        <w:rPr>
          <w:rFonts w:eastAsia="맑은 고딕"/>
          <w:lang w:val="en-US" w:eastAsia="ko-KR"/>
        </w:rPr>
        <w:t xml:space="preserve"> which describes catalogue record in clause 7.7.</w:t>
      </w:r>
    </w:p>
    <w:p w14:paraId="1C6AEF7F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6"/>
        <w:gridCol w:w="2082"/>
        <w:gridCol w:w="3163"/>
        <w:gridCol w:w="756"/>
        <w:gridCol w:w="1107"/>
        <w:gridCol w:w="2063"/>
        <w:gridCol w:w="2055"/>
        <w:gridCol w:w="1830"/>
      </w:tblGrid>
      <w:tr w:rsidR="00391E8A" w:rsidRPr="00172AD1" w14:paraId="1FD4B79E" w14:textId="77777777" w:rsidTr="00CC4107">
        <w:tc>
          <w:tcPr>
            <w:tcW w:w="406" w:type="dxa"/>
          </w:tcPr>
          <w:p w14:paraId="4D72A86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82" w:type="dxa"/>
          </w:tcPr>
          <w:p w14:paraId="42B2C238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63" w:type="dxa"/>
          </w:tcPr>
          <w:p w14:paraId="5ED1B988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C7726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47D4EC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3" w:type="dxa"/>
          </w:tcPr>
          <w:p w14:paraId="4645302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5" w:type="dxa"/>
          </w:tcPr>
          <w:p w14:paraId="6755BAB5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30" w:type="dxa"/>
          </w:tcPr>
          <w:p w14:paraId="5EE8B0D5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19BC0A20" w14:textId="77777777" w:rsidTr="00CC4107">
        <w:tc>
          <w:tcPr>
            <w:tcW w:w="406" w:type="dxa"/>
            <w:shd w:val="clear" w:color="auto" w:fill="D9D9D9" w:themeFill="background1" w:themeFillShade="D9"/>
          </w:tcPr>
          <w:p w14:paraId="3E94F2E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73366A5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63" w:type="dxa"/>
            <w:shd w:val="clear" w:color="auto" w:fill="D9D9D9" w:themeFill="background1" w:themeFillShade="D9"/>
          </w:tcPr>
          <w:p w14:paraId="099A8C3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900B53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B3536DA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3863FA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51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1044F09E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  <w:tc>
          <w:tcPr>
            <w:tcW w:w="1830" w:type="dxa"/>
            <w:shd w:val="clear" w:color="auto" w:fill="D9D9D9" w:themeFill="background1" w:themeFillShade="D9"/>
          </w:tcPr>
          <w:p w14:paraId="3FCF960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3367BE07" w14:textId="77777777" w:rsidTr="00CC4107">
        <w:tc>
          <w:tcPr>
            <w:tcW w:w="406" w:type="dxa"/>
          </w:tcPr>
          <w:p w14:paraId="5DDD373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82" w:type="dxa"/>
          </w:tcPr>
          <w:p w14:paraId="0A9BADF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63" w:type="dxa"/>
          </w:tcPr>
          <w:p w14:paraId="116DC20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3AB99CE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DC5F8C6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</w:tcPr>
          <w:p w14:paraId="2EE5CB7A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40BBD16D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1830" w:type="dxa"/>
          </w:tcPr>
          <w:p w14:paraId="005E0EBB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391E8A" w:rsidRPr="00172AD1" w14:paraId="10C855E4" w14:textId="77777777" w:rsidTr="00CC4107">
        <w:tc>
          <w:tcPr>
            <w:tcW w:w="406" w:type="dxa"/>
          </w:tcPr>
          <w:p w14:paraId="2DF1DED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lastRenderedPageBreak/>
              <w:t>5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2082" w:type="dxa"/>
          </w:tcPr>
          <w:p w14:paraId="32FE031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63" w:type="dxa"/>
          </w:tcPr>
          <w:p w14:paraId="55C888C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9341FD3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FB599D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3" w:type="dxa"/>
          </w:tcPr>
          <w:p w14:paraId="64DBFC83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66730FE5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1830" w:type="dxa"/>
          </w:tcPr>
          <w:p w14:paraId="6735AA04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7093B7A9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DF9B232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1F362645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B66F383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798EF9D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 shows the data dictionary of </w:t>
      </w:r>
      <w:proofErr w:type="spellStart"/>
      <w:r w:rsidRPr="00F4366E">
        <w:rPr>
          <w:rFonts w:eastAsia="맑은 고딕"/>
          <w:i/>
          <w:lang w:val="en-US" w:eastAsia="ko-KR"/>
        </w:rPr>
        <w:t>BDC_</w:t>
      </w:r>
      <w:r>
        <w:rPr>
          <w:rFonts w:eastAsia="맑은 고딕"/>
          <w:i/>
          <w:lang w:val="en-US" w:eastAsia="ko-KR"/>
        </w:rPr>
        <w:t>DataTypeCode</w:t>
      </w:r>
      <w:proofErr w:type="spellEnd"/>
      <w:r>
        <w:rPr>
          <w:rFonts w:eastAsia="맑은 고딕"/>
          <w:lang w:val="en-US" w:eastAsia="ko-KR"/>
        </w:rPr>
        <w:t xml:space="preserve"> describing the enumerated data type for data distribution.</w:t>
      </w:r>
    </w:p>
    <w:p w14:paraId="012D19CE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6B76FD" w:rsidRPr="00172AD1" w14:paraId="312DD060" w14:textId="77777777" w:rsidTr="00462CA6">
        <w:tc>
          <w:tcPr>
            <w:tcW w:w="2409" w:type="dxa"/>
          </w:tcPr>
          <w:p w14:paraId="3A43970E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4E06B5CC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727943E0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6B76FD" w:rsidRPr="00172AD1" w14:paraId="1EF2FF58" w14:textId="77777777" w:rsidTr="00462CA6">
        <w:tc>
          <w:tcPr>
            <w:tcW w:w="2409" w:type="dxa"/>
          </w:tcPr>
          <w:p w14:paraId="459FD136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1F29D265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22793500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proofErr w:type="gramStart"/>
            <w:r w:rsidRPr="00781F29">
              <w:rPr>
                <w:rFonts w:eastAsia="맑은 고딕"/>
                <w:color w:val="FF0000"/>
                <w:sz w:val="18"/>
                <w:lang w:val="en-US" w:eastAsia="ko-KR"/>
              </w:rPr>
              <w:t>data  that</w:t>
            </w:r>
            <w:proofErr w:type="gramEnd"/>
            <w:r w:rsidRPr="00781F29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6B76FD" w:rsidRPr="00172AD1" w14:paraId="226AB88C" w14:textId="77777777" w:rsidTr="00462CA6">
        <w:tc>
          <w:tcPr>
            <w:tcW w:w="2409" w:type="dxa"/>
          </w:tcPr>
          <w:p w14:paraId="6B3A8B3D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3FFC8CCF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56B2BF88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6B76FD" w:rsidRPr="00172AD1" w14:paraId="04F223A7" w14:textId="77777777" w:rsidTr="00462CA6">
        <w:tc>
          <w:tcPr>
            <w:tcW w:w="2409" w:type="dxa"/>
          </w:tcPr>
          <w:p w14:paraId="73369B2A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10EB7EF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35728201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584E757D" w14:textId="77777777" w:rsidR="006B76FD" w:rsidRPr="00BF566F" w:rsidRDefault="006B76FD" w:rsidP="006B76FD">
      <w:pPr>
        <w:spacing w:before="0" w:after="160" w:line="259" w:lineRule="auto"/>
        <w:rPr>
          <w:i/>
          <w:highlight w:val="yellow"/>
          <w:lang w:val="en-US" w:eastAsia="ko-KR"/>
        </w:rPr>
      </w:pPr>
    </w:p>
    <w:p w14:paraId="54FE229D" w14:textId="77777777" w:rsidR="006B76FD" w:rsidRPr="006B76FD" w:rsidRDefault="006B76FD">
      <w:pPr>
        <w:rPr>
          <w:lang w:val="en-US"/>
        </w:rPr>
      </w:pPr>
    </w:p>
    <w:sectPr w:rsidR="006B76FD" w:rsidRPr="006B76FD" w:rsidSect="006B76FD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ADD2" w14:textId="77777777" w:rsidR="00DE0EFB" w:rsidRDefault="00DE0EFB" w:rsidP="00DE0EFB">
      <w:pPr>
        <w:spacing w:before="0"/>
      </w:pPr>
      <w:r>
        <w:separator/>
      </w:r>
    </w:p>
  </w:endnote>
  <w:endnote w:type="continuationSeparator" w:id="0">
    <w:p w14:paraId="7CC314D6" w14:textId="77777777" w:rsidR="00DE0EFB" w:rsidRDefault="00DE0EFB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101C4CA6" w14:textId="77777777" w:rsidR="00DE0EFB" w:rsidRDefault="00DE0E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8B54057" w14:textId="77777777" w:rsidR="00DE0EFB" w:rsidRDefault="00DE0E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B196" w14:textId="77777777" w:rsidR="00DE0EFB" w:rsidRDefault="00DE0EFB" w:rsidP="00DE0EFB">
      <w:pPr>
        <w:spacing w:before="0"/>
      </w:pPr>
      <w:r>
        <w:separator/>
      </w:r>
    </w:p>
  </w:footnote>
  <w:footnote w:type="continuationSeparator" w:id="0">
    <w:p w14:paraId="77755C4E" w14:textId="77777777" w:rsidR="00DE0EFB" w:rsidRDefault="00DE0EFB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revisionView w:markup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77D74"/>
    <w:rsid w:val="000B5E92"/>
    <w:rsid w:val="000C6FCF"/>
    <w:rsid w:val="002850D1"/>
    <w:rsid w:val="002909E3"/>
    <w:rsid w:val="00391E8A"/>
    <w:rsid w:val="003C059C"/>
    <w:rsid w:val="00415614"/>
    <w:rsid w:val="00424363"/>
    <w:rsid w:val="00462CA6"/>
    <w:rsid w:val="005717FF"/>
    <w:rsid w:val="00693A99"/>
    <w:rsid w:val="006B76FD"/>
    <w:rsid w:val="00781F29"/>
    <w:rsid w:val="007B1A61"/>
    <w:rsid w:val="00802C85"/>
    <w:rsid w:val="00850860"/>
    <w:rsid w:val="008C6FF3"/>
    <w:rsid w:val="00923AEC"/>
    <w:rsid w:val="009E3BA3"/>
    <w:rsid w:val="00AB2BE4"/>
    <w:rsid w:val="00AC00D7"/>
    <w:rsid w:val="00AC1C55"/>
    <w:rsid w:val="00B06823"/>
    <w:rsid w:val="00BC4785"/>
    <w:rsid w:val="00C03DDF"/>
    <w:rsid w:val="00CC4107"/>
    <w:rsid w:val="00DE0EFB"/>
    <w:rsid w:val="00E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B588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13</cp:revision>
  <cp:lastPrinted>2019-06-14T02:25:00Z</cp:lastPrinted>
  <dcterms:created xsi:type="dcterms:W3CDTF">2019-06-11T10:50:00Z</dcterms:created>
  <dcterms:modified xsi:type="dcterms:W3CDTF">2019-07-18T07:31:00Z</dcterms:modified>
</cp:coreProperties>
</file>