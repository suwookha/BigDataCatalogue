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2338" w14:textId="163E89D0" w:rsidR="00781F29" w:rsidRDefault="00781F29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 xml:space="preserve">ersion 1.0, 2019. </w:t>
      </w:r>
      <w:r w:rsidR="00521848">
        <w:rPr>
          <w:rFonts w:eastAsia="맑은 고딕"/>
          <w:b/>
          <w:sz w:val="18"/>
          <w:lang w:val="en-US" w:eastAsia="ko-KR"/>
        </w:rPr>
        <w:t>8</w:t>
      </w:r>
      <w:r>
        <w:rPr>
          <w:rFonts w:eastAsia="맑은 고딕"/>
          <w:b/>
          <w:sz w:val="18"/>
          <w:lang w:val="en-US" w:eastAsia="ko-KR"/>
        </w:rPr>
        <w:t xml:space="preserve">. </w:t>
      </w:r>
      <w:r w:rsidR="00E7686C">
        <w:rPr>
          <w:rFonts w:eastAsia="맑은 고딕"/>
          <w:b/>
          <w:sz w:val="18"/>
          <w:lang w:val="en-US" w:eastAsia="ko-KR"/>
        </w:rPr>
        <w:t>20</w:t>
      </w:r>
    </w:p>
    <w:p w14:paraId="2BE72087" w14:textId="600DFF66" w:rsidR="002850D1" w:rsidRDefault="00391E8A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ind w:right="90"/>
        <w:jc w:val="right"/>
        <w:textAlignment w:val="baseline"/>
        <w:rPr>
          <w:rFonts w:eastAsia="바탕"/>
          <w:b/>
          <w:szCs w:val="20"/>
          <w:lang w:eastAsia="ko-KR"/>
        </w:rPr>
      </w:pPr>
      <w:r w:rsidRPr="00391E8A">
        <w:rPr>
          <w:rFonts w:eastAsia="맑은 고딕"/>
          <w:b/>
          <w:sz w:val="18"/>
          <w:lang w:val="en-US" w:eastAsia="ko-KR"/>
        </w:rPr>
        <w:t>Legend:</w:t>
      </w:r>
      <w:r>
        <w:rPr>
          <w:rFonts w:eastAsia="맑은 고딕"/>
          <w:b/>
          <w:color w:val="0070C0"/>
          <w:sz w:val="18"/>
          <w:lang w:val="en-US" w:eastAsia="ko-KR"/>
        </w:rPr>
        <w:t xml:space="preserve"> </w:t>
      </w:r>
      <w:r w:rsidR="00521848">
        <w:rPr>
          <w:rFonts w:eastAsia="맑은 고딕"/>
          <w:color w:val="00B050"/>
          <w:sz w:val="18"/>
          <w:lang w:val="en-US" w:eastAsia="ko-KR"/>
        </w:rPr>
        <w:t>Feedback</w:t>
      </w:r>
      <w:r w:rsidR="002850D1" w:rsidRPr="00683A56">
        <w:rPr>
          <w:rFonts w:eastAsia="맑은 고딕"/>
          <w:color w:val="FF0000"/>
          <w:sz w:val="18"/>
          <w:lang w:val="en-US" w:eastAsia="ko-KR"/>
        </w:rPr>
        <w:t xml:space="preserve"> </w:t>
      </w:r>
    </w:p>
    <w:p w14:paraId="3D4E8C43" w14:textId="77777777" w:rsidR="00A87AB4" w:rsidRDefault="00A87AB4" w:rsidP="00A87AB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rFonts w:eastAsia="바탕"/>
          <w:b/>
          <w:szCs w:val="20"/>
          <w:lang w:eastAsia="ko-KR"/>
        </w:rPr>
      </w:pPr>
    </w:p>
    <w:p w14:paraId="5CD79530" w14:textId="422C77A1" w:rsidR="006B76FD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773D89"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 w:rsidR="00773D89">
        <w:rPr>
          <w:rFonts w:eastAsia="바탕"/>
          <w:b/>
          <w:szCs w:val="20"/>
          <w:lang w:eastAsia="ko-KR"/>
        </w:rPr>
        <w:t>dcat:Catalog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BDC_Catalogue</w:t>
      </w:r>
      <w:proofErr w:type="spellEnd"/>
    </w:p>
    <w:p w14:paraId="5260E976" w14:textId="79C8F29A" w:rsidR="00FC5210" w:rsidRPr="00FC5210" w:rsidRDefault="00FC5210" w:rsidP="00FC521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C5210">
        <w:rPr>
          <w:iCs/>
          <w:lang w:val="en-US" w:eastAsia="ko-KR"/>
        </w:rPr>
        <w:t>A data catalog is a curated collection of metadata about datasets.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FC5210" w:rsidRPr="00172AD1" w14:paraId="6A141781" w14:textId="77777777" w:rsidTr="00FC5210">
        <w:tc>
          <w:tcPr>
            <w:tcW w:w="574" w:type="dxa"/>
          </w:tcPr>
          <w:p w14:paraId="55832A7A" w14:textId="77777777" w:rsidR="00773D89" w:rsidRPr="00172AD1" w:rsidRDefault="00773D89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24017492" w14:textId="0EFC1DAD" w:rsidR="00773D89" w:rsidRPr="00172AD1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248FE76B" w14:textId="62EB69CB" w:rsidR="00773D89" w:rsidRPr="008C6FF3" w:rsidRDefault="00773D89" w:rsidP="00FC521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3FADCBD6" w14:textId="18A2639C" w:rsidR="00773D89" w:rsidRPr="00172AD1" w:rsidRDefault="00683A56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 xml:space="preserve">DCAT </w:t>
            </w:r>
            <w:r w:rsidR="00773D89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71B407" w14:textId="71AAF402" w:rsidR="00773D89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FC5210" w:rsidRPr="00172AD1" w14:paraId="3FCBD261" w14:textId="77777777" w:rsidTr="00FC5210">
        <w:tc>
          <w:tcPr>
            <w:tcW w:w="574" w:type="dxa"/>
          </w:tcPr>
          <w:p w14:paraId="6730973B" w14:textId="395010FD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E268DFF" w14:textId="2697B399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4705755" w14:textId="5BBC3EB2" w:rsidR="00773D89" w:rsidRPr="00172AD1" w:rsidRDefault="00214FFD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24D33CA9" w14:textId="47289E4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6CADEA2" w14:textId="1CC05A8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Catalogue:title</w:t>
            </w:r>
            <w:proofErr w:type="spellEnd"/>
            <w:proofErr w:type="gramEnd"/>
          </w:p>
        </w:tc>
      </w:tr>
      <w:tr w:rsidR="00FC5210" w:rsidRPr="00172AD1" w14:paraId="625407B3" w14:textId="77777777" w:rsidTr="00FC5210">
        <w:tc>
          <w:tcPr>
            <w:tcW w:w="574" w:type="dxa"/>
          </w:tcPr>
          <w:p w14:paraId="0952B1CD" w14:textId="4FA88F2E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447BC1CA" w14:textId="53C0080A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EC357A1" w14:textId="12EA5801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67058FEE" w14:textId="001F3DFE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B6F927F" w14:textId="1DDCF44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Catalogue:description</w:t>
            </w:r>
            <w:proofErr w:type="spellEnd"/>
            <w:proofErr w:type="gramEnd"/>
          </w:p>
        </w:tc>
      </w:tr>
      <w:tr w:rsidR="00FC5210" w:rsidRPr="00172AD1" w14:paraId="222085A6" w14:textId="77777777" w:rsidTr="00FC5210">
        <w:tc>
          <w:tcPr>
            <w:tcW w:w="574" w:type="dxa"/>
          </w:tcPr>
          <w:p w14:paraId="4CB837A4" w14:textId="1089A650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23B71B5" w14:textId="762E1EB6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A9FECCF" w14:textId="235E9AB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544C9C76" w14:textId="6AC0B4E8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1A1B3DDA" w14:textId="15A6812D" w:rsidR="00773D89" w:rsidRPr="00521848" w:rsidRDefault="00521848" w:rsidP="00FC5210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proofErr w:type="spellStart"/>
            <w:r w:rsidRPr="00521848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521848">
              <w:rPr>
                <w:rFonts w:eastAsia="맑은 고딕"/>
                <w:color w:val="00B050"/>
                <w:sz w:val="18"/>
                <w:lang w:val="en-US" w:eastAsia="ko-KR"/>
              </w:rPr>
              <w:t>DC_Record</w:t>
            </w:r>
            <w:proofErr w:type="spellEnd"/>
          </w:p>
        </w:tc>
      </w:tr>
      <w:tr w:rsidR="00FC5210" w:rsidRPr="00172AD1" w14:paraId="41C43136" w14:textId="77777777" w:rsidTr="00FC5210">
        <w:tc>
          <w:tcPr>
            <w:tcW w:w="574" w:type="dxa"/>
          </w:tcPr>
          <w:p w14:paraId="54B406A6" w14:textId="0BBE134C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196FE3E0" w14:textId="038721B2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0067C3E0" w14:textId="0541013B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27D22598" w14:textId="7DE91779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43F8FB0E" w14:textId="123410F9" w:rsidR="00773D89" w:rsidRPr="00521848" w:rsidRDefault="00521848" w:rsidP="00FC5210">
            <w:pPr>
              <w:jc w:val="both"/>
              <w:rPr>
                <w:rFonts w:eastAsia="맑은 고딕" w:hint="eastAsia"/>
                <w:color w:val="00B050"/>
                <w:sz w:val="18"/>
                <w:lang w:val="en-US" w:eastAsia="ko-KR"/>
              </w:rPr>
            </w:pPr>
            <w:proofErr w:type="spellStart"/>
            <w:r w:rsidRPr="00521848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521848">
              <w:rPr>
                <w:rFonts w:eastAsia="맑은 고딕"/>
                <w:color w:val="00B050"/>
                <w:sz w:val="18"/>
                <w:lang w:val="en-US" w:eastAsia="ko-KR"/>
              </w:rPr>
              <w:t>DC_Record</w:t>
            </w:r>
            <w:proofErr w:type="spellEnd"/>
          </w:p>
        </w:tc>
      </w:tr>
      <w:tr w:rsidR="00FC5210" w:rsidRPr="00172AD1" w14:paraId="04B62ECB" w14:textId="77777777" w:rsidTr="00FC5210">
        <w:tc>
          <w:tcPr>
            <w:tcW w:w="574" w:type="dxa"/>
          </w:tcPr>
          <w:p w14:paraId="1EA0B864" w14:textId="15F701FC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vAlign w:val="center"/>
          </w:tcPr>
          <w:p w14:paraId="16CE8AA7" w14:textId="427DDAD3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0435080E" w14:textId="0592424C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4" w:type="dxa"/>
            <w:vAlign w:val="center"/>
          </w:tcPr>
          <w:p w14:paraId="0182A4E8" w14:textId="5AE7B0FE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8" w:type="dxa"/>
            <w:vAlign w:val="center"/>
          </w:tcPr>
          <w:p w14:paraId="0BFD0504" w14:textId="32FDB293" w:rsidR="00FC5210" w:rsidRPr="006B76FD" w:rsidRDefault="00683A56" w:rsidP="00FC5210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Catalogue:language</w:t>
            </w:r>
            <w:proofErr w:type="spellEnd"/>
            <w:proofErr w:type="gramEnd"/>
          </w:p>
        </w:tc>
      </w:tr>
      <w:tr w:rsidR="00FC5210" w:rsidRPr="00172AD1" w14:paraId="38E262BF" w14:textId="77777777" w:rsidTr="00FC5210">
        <w:tc>
          <w:tcPr>
            <w:tcW w:w="574" w:type="dxa"/>
          </w:tcPr>
          <w:p w14:paraId="5C2DD389" w14:textId="4013DCF0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86" w:type="dxa"/>
            <w:vAlign w:val="center"/>
          </w:tcPr>
          <w:p w14:paraId="65191049" w14:textId="004A8307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37B2D48" w14:textId="1E1BB870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links to the license document under which the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> is made available and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not the datasets</w:t>
            </w:r>
            <w:r w:rsidRPr="00FC5210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2694" w:type="dxa"/>
            <w:vAlign w:val="center"/>
          </w:tcPr>
          <w:p w14:paraId="4784DBA7" w14:textId="4CDCA5E4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4EEB6DDC" w14:textId="7EDA7A71" w:rsidR="00FC521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0329FA2A" w14:textId="77777777" w:rsidTr="00FC5210">
        <w:trPr>
          <w:ins w:id="0" w:author="Ha Suwook" w:date="2019-05-07T11:38:00Z"/>
        </w:trPr>
        <w:tc>
          <w:tcPr>
            <w:tcW w:w="574" w:type="dxa"/>
          </w:tcPr>
          <w:p w14:paraId="5FF2FA59" w14:textId="550FCC76" w:rsidR="00FC5210" w:rsidRPr="00172AD1" w:rsidRDefault="00AB5F32" w:rsidP="00FC5210">
            <w:pPr>
              <w:jc w:val="both"/>
              <w:rPr>
                <w:ins w:id="1" w:author="Ha Suwook" w:date="2019-05-07T11:38:00Z"/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86" w:type="dxa"/>
            <w:vAlign w:val="center"/>
          </w:tcPr>
          <w:p w14:paraId="077B14AF" w14:textId="59DA8BB6" w:rsidR="00FC5210" w:rsidRPr="00F77532" w:rsidRDefault="00FC5210" w:rsidP="00FC5210">
            <w:pPr>
              <w:jc w:val="both"/>
              <w:rPr>
                <w:ins w:id="2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ct:rights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067D5A2" w14:textId="11CBFFCD" w:rsidR="00FC5210" w:rsidRPr="00F77532" w:rsidRDefault="00FC5210" w:rsidP="00FC5210">
            <w:pPr>
              <w:jc w:val="both"/>
              <w:rPr>
                <w:ins w:id="3" w:author="Ha Suwook" w:date="2019-05-07T11:38:00Z"/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describes the rights under which the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> can be used/reused and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not the datasets</w:t>
            </w:r>
          </w:p>
        </w:tc>
        <w:tc>
          <w:tcPr>
            <w:tcW w:w="2694" w:type="dxa"/>
            <w:vAlign w:val="center"/>
          </w:tcPr>
          <w:p w14:paraId="4A7B64B1" w14:textId="4F23BB54" w:rsidR="00FC5210" w:rsidRP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7AD2C705" w14:textId="03D45913" w:rsidR="00FC5210" w:rsidRPr="003352FF" w:rsidRDefault="00683A56" w:rsidP="00FC5210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  <w:r>
              <w:rPr>
                <w:sz w:val="18"/>
                <w:lang w:val="en-US" w:eastAsia="ko-KR"/>
              </w:rPr>
              <w:t>one</w:t>
            </w:r>
          </w:p>
        </w:tc>
      </w:tr>
      <w:tr w:rsidR="00FC5210" w:rsidRPr="00172AD1" w14:paraId="4BA9F251" w14:textId="77777777" w:rsidTr="00FC5210">
        <w:tc>
          <w:tcPr>
            <w:tcW w:w="574" w:type="dxa"/>
          </w:tcPr>
          <w:p w14:paraId="7C6ECDBC" w14:textId="5A23AC93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86" w:type="dxa"/>
            <w:vAlign w:val="center"/>
          </w:tcPr>
          <w:p w14:paraId="41D79325" w14:textId="6B7673C8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ct:spatial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4DB4D3F" w14:textId="3CAF7BDE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geographical area covered by the catalog.</w:t>
            </w:r>
          </w:p>
        </w:tc>
        <w:tc>
          <w:tcPr>
            <w:tcW w:w="2694" w:type="dxa"/>
            <w:vAlign w:val="center"/>
          </w:tcPr>
          <w:p w14:paraId="5C2F4213" w14:textId="4387F28F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1C06CB17" w14:textId="53B5F105" w:rsidR="00FC5210" w:rsidRPr="00172AD1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0C96E779" w14:textId="77777777" w:rsidTr="00FC5210">
        <w:tc>
          <w:tcPr>
            <w:tcW w:w="574" w:type="dxa"/>
          </w:tcPr>
          <w:p w14:paraId="7A95575C" w14:textId="25A057D9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86" w:type="dxa"/>
            <w:vAlign w:val="center"/>
          </w:tcPr>
          <w:p w14:paraId="4E454F7E" w14:textId="2B9755F8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oaf:homepage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54078457" w14:textId="4992D688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homepage of the catalog.</w:t>
            </w:r>
          </w:p>
        </w:tc>
        <w:tc>
          <w:tcPr>
            <w:tcW w:w="2694" w:type="dxa"/>
            <w:vAlign w:val="center"/>
          </w:tcPr>
          <w:p w14:paraId="3F6CE934" w14:textId="7CC9B87C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03B436F" w14:textId="3196546C" w:rsidR="00FC521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69AE0B94" w14:textId="77777777" w:rsidTr="00FC5210">
        <w:tc>
          <w:tcPr>
            <w:tcW w:w="574" w:type="dxa"/>
            <w:shd w:val="clear" w:color="auto" w:fill="E2EFD9" w:themeFill="accent6" w:themeFillTint="33"/>
          </w:tcPr>
          <w:p w14:paraId="69EEF0F2" w14:textId="1747CDC0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0E9E57CC" w14:textId="5006F2F1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6B9AE574" w14:textId="22787E91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306183C2" w14:textId="54AD8495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808839E" w14:textId="4171DEB3" w:rsidR="00FC5210" w:rsidRPr="00002E9C" w:rsidRDefault="00683A56" w:rsidP="00FC5210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proofErr w:type="spellStart"/>
            <w:r w:rsidRPr="00002E9C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DC_</w:t>
            </w:r>
            <w:proofErr w:type="gramStart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Catalogue:responsibleParty</w:t>
            </w:r>
            <w:proofErr w:type="spellEnd"/>
            <w:proofErr w:type="gramEnd"/>
          </w:p>
        </w:tc>
      </w:tr>
      <w:tr w:rsidR="00FC5210" w:rsidRPr="00172AD1" w14:paraId="3A38AF4E" w14:textId="77777777" w:rsidTr="00FC5210">
        <w:tc>
          <w:tcPr>
            <w:tcW w:w="574" w:type="dxa"/>
            <w:shd w:val="clear" w:color="auto" w:fill="E2EFD9" w:themeFill="accent6" w:themeFillTint="33"/>
          </w:tcPr>
          <w:p w14:paraId="10E7B13F" w14:textId="5F9E782E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238785B5" w14:textId="17C91076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cat:themeTaxonomy</w:t>
            </w:r>
            <w:proofErr w:type="spellEnd"/>
            <w:proofErr w:type="gram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21213B59" w14:textId="7C8ECB14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knowledge organization system (KOS) used to classify catalog's datasets.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12EE8536" w14:textId="442C83AF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skos:ConceptScheme</w:t>
            </w:r>
            <w:proofErr w:type="spellEnd"/>
            <w:proofErr w:type="gram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5EF4F2F2" w14:textId="77777777" w:rsidR="00FC5210" w:rsidRPr="00002E9C" w:rsidRDefault="00683A56" w:rsidP="00FC5210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proofErr w:type="spellStart"/>
            <w:r w:rsidRPr="00002E9C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DC_</w:t>
            </w:r>
            <w:proofErr w:type="gramStart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Catalogue:sourceDomain</w:t>
            </w:r>
            <w:proofErr w:type="spellEnd"/>
            <w:proofErr w:type="gramEnd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/</w:t>
            </w:r>
          </w:p>
          <w:p w14:paraId="63792977" w14:textId="00E6FD94" w:rsidR="00683A56" w:rsidRPr="00002E9C" w:rsidRDefault="00683A56" w:rsidP="00FC5210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proofErr w:type="spellStart"/>
            <w:r w:rsidRPr="00002E9C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DC_</w:t>
            </w:r>
            <w:proofErr w:type="gramStart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Catalogue:usageDomain</w:t>
            </w:r>
            <w:proofErr w:type="spellEnd"/>
            <w:proofErr w:type="gramEnd"/>
          </w:p>
        </w:tc>
      </w:tr>
      <w:tr w:rsidR="00FC5210" w:rsidRPr="00172AD1" w14:paraId="0357E170" w14:textId="77777777" w:rsidTr="00FC5210">
        <w:tc>
          <w:tcPr>
            <w:tcW w:w="574" w:type="dxa"/>
            <w:shd w:val="clear" w:color="auto" w:fill="E2EFD9" w:themeFill="accent6" w:themeFillTint="33"/>
          </w:tcPr>
          <w:p w14:paraId="012C179B" w14:textId="78FF16F8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13924A83" w14:textId="015ABC20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6E4135B7" w14:textId="1A112B94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dataset that is part of the catalog.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56B6A6AD" w14:textId="688AB67E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38252060" w14:textId="0549483D" w:rsidR="00FC521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Catalogue:dataset</w:t>
            </w:r>
            <w:proofErr w:type="spellEnd"/>
            <w:proofErr w:type="gramEnd"/>
          </w:p>
        </w:tc>
      </w:tr>
      <w:tr w:rsidR="00FC5210" w:rsidRPr="00172AD1" w14:paraId="06F4A470" w14:textId="77777777" w:rsidTr="00FC5210">
        <w:tc>
          <w:tcPr>
            <w:tcW w:w="574" w:type="dxa"/>
            <w:shd w:val="clear" w:color="auto" w:fill="E2EFD9" w:themeFill="accent6" w:themeFillTint="33"/>
          </w:tcPr>
          <w:p w14:paraId="2BEA8FED" w14:textId="2C4A5AFA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60A02F71" w14:textId="70330066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7C48F2AA" w14:textId="70FF379C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catalog record that is part of the catalog.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15926430" w14:textId="76910137" w:rsid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dcat:CatalogRecord</w:t>
            </w:r>
            <w:proofErr w:type="spellEnd"/>
            <w:proofErr w:type="gram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C1A45CD" w14:textId="7BABED3C" w:rsidR="00FC521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Catalogue:record</w:t>
            </w:r>
            <w:proofErr w:type="spellEnd"/>
            <w:proofErr w:type="gramEnd"/>
          </w:p>
        </w:tc>
      </w:tr>
    </w:tbl>
    <w:p w14:paraId="43362B8C" w14:textId="705AAE7D" w:rsidR="006B76FD" w:rsidRDefault="006B76FD" w:rsidP="006B76FD">
      <w:pPr>
        <w:jc w:val="both"/>
        <w:rPr>
          <w:rFonts w:eastAsia="맑은 고딕"/>
          <w:lang w:val="en-US" w:eastAsia="ko-KR"/>
        </w:rPr>
      </w:pPr>
      <w:bookmarkStart w:id="4" w:name="_GoBack"/>
      <w:bookmarkEnd w:id="4"/>
    </w:p>
    <w:p w14:paraId="262190DA" w14:textId="5FCF3B0B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dcat:CatalogRecord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BDC_Rercord</w:t>
      </w:r>
      <w:proofErr w:type="spellEnd"/>
    </w:p>
    <w:p w14:paraId="70BEC12D" w14:textId="717C6768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>-</w:t>
      </w:r>
      <w:r w:rsidRPr="00214FFD">
        <w:t xml:space="preserve"> </w:t>
      </w:r>
      <w:r w:rsidRPr="00214FFD">
        <w:rPr>
          <w:iCs/>
          <w:lang w:val="en-US" w:eastAsia="ko-KR"/>
        </w:rPr>
        <w:t>A record in a data catalog, describing a single dataset.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214FFD" w:rsidRPr="00172AD1" w14:paraId="33601491" w14:textId="77777777" w:rsidTr="004045C0">
        <w:tc>
          <w:tcPr>
            <w:tcW w:w="574" w:type="dxa"/>
          </w:tcPr>
          <w:p w14:paraId="6105CE36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6C4D8FE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38C546EA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33E532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08D856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555ADE27" w14:textId="77777777" w:rsidTr="004045C0">
        <w:tc>
          <w:tcPr>
            <w:tcW w:w="574" w:type="dxa"/>
          </w:tcPr>
          <w:p w14:paraId="0801C76D" w14:textId="36822FF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74C5323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561E4031" w14:textId="19A63D3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61916B1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22C75D81" w14:textId="74EA22D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71DEE0C" w14:textId="77777777" w:rsidTr="004045C0">
        <w:tc>
          <w:tcPr>
            <w:tcW w:w="574" w:type="dxa"/>
          </w:tcPr>
          <w:p w14:paraId="1A09522A" w14:textId="3B77089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72A1E0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72DDCF9" w14:textId="0AC7ECE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458313E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09F376B" w14:textId="343AE7A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91B30B1" w14:textId="77777777" w:rsidTr="004045C0">
        <w:tc>
          <w:tcPr>
            <w:tcW w:w="574" w:type="dxa"/>
          </w:tcPr>
          <w:p w14:paraId="22420499" w14:textId="6092993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9B72AF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62F70C5B" w14:textId="7BECAC8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3AA1F0B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719CD819" w14:textId="5DDD0C3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Catalogue:issuedDate</w:t>
            </w:r>
            <w:proofErr w:type="spellEnd"/>
            <w:proofErr w:type="gramEnd"/>
          </w:p>
        </w:tc>
      </w:tr>
      <w:tr w:rsidR="00AB5F32" w:rsidRPr="00172AD1" w14:paraId="18DE5D95" w14:textId="77777777" w:rsidTr="004045C0">
        <w:tc>
          <w:tcPr>
            <w:tcW w:w="574" w:type="dxa"/>
          </w:tcPr>
          <w:p w14:paraId="1327C8A6" w14:textId="730C006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784953AE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01C3013" w14:textId="29A6A75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446D181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28427710" w14:textId="7B43980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Catalogue:modifiedDate</w:t>
            </w:r>
            <w:proofErr w:type="spellEnd"/>
            <w:proofErr w:type="gramEnd"/>
          </w:p>
        </w:tc>
      </w:tr>
      <w:tr w:rsidR="00AB5F32" w:rsidRPr="00172AD1" w14:paraId="12058D3F" w14:textId="77777777" w:rsidTr="00214FFD">
        <w:tc>
          <w:tcPr>
            <w:tcW w:w="574" w:type="dxa"/>
            <w:shd w:val="clear" w:color="auto" w:fill="E2EFD9" w:themeFill="accent6" w:themeFillTint="33"/>
          </w:tcPr>
          <w:p w14:paraId="08191E5A" w14:textId="2E788F8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46AE0863" w14:textId="05C6D51B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foaf:primaryTopic</w:t>
            </w:r>
            <w:proofErr w:type="spellEnd"/>
            <w:proofErr w:type="gram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1D849673" w14:textId="2C3F8982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 xml:space="preserve">Links the catalog record to the </w:t>
            </w: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resource described in the record.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028C71D4" w14:textId="5A8C4CFB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foat:primartyTopic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60F78065" w14:textId="4EA6EB5C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</w:tbl>
    <w:p w14:paraId="4E15209F" w14:textId="77777777" w:rsidR="00214FFD" w:rsidRDefault="00214FFD" w:rsidP="00214FFD">
      <w:pPr>
        <w:jc w:val="both"/>
        <w:rPr>
          <w:rFonts w:eastAsia="맑은 고딕"/>
          <w:lang w:val="en-US" w:eastAsia="ko-KR"/>
        </w:rPr>
      </w:pPr>
    </w:p>
    <w:p w14:paraId="093D407A" w14:textId="5A9C03D7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F55ACE"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dcat:Dataset</w:t>
      </w:r>
      <w:proofErr w:type="spellEnd"/>
      <w:proofErr w:type="gramEnd"/>
    </w:p>
    <w:p w14:paraId="0DDF3608" w14:textId="2BD70532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214FFD">
        <w:rPr>
          <w:iCs/>
          <w:lang w:val="en-US" w:eastAsia="ko-KR"/>
        </w:rPr>
        <w:t>A collection of data, published or curated by a single agent, and available for access or download in one or more formats.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214FFD" w:rsidRPr="00172AD1" w14:paraId="713A3D2A" w14:textId="77777777" w:rsidTr="00B01EF0">
        <w:tc>
          <w:tcPr>
            <w:tcW w:w="573" w:type="dxa"/>
          </w:tcPr>
          <w:p w14:paraId="47287CBD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7464276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5D70A6F8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5C26CE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4ED8E0F0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21C1AF3" w14:textId="77777777" w:rsidTr="00B01EF0">
        <w:tc>
          <w:tcPr>
            <w:tcW w:w="573" w:type="dxa"/>
          </w:tcPr>
          <w:p w14:paraId="62495643" w14:textId="086AFD4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327F38A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5AD699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78B8703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56B4D354" w14:textId="490A0D9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Dataset:title</w:t>
            </w:r>
            <w:proofErr w:type="spellEnd"/>
            <w:proofErr w:type="gramEnd"/>
          </w:p>
        </w:tc>
      </w:tr>
      <w:tr w:rsidR="00AB5F32" w:rsidRPr="00172AD1" w14:paraId="6AF7F648" w14:textId="77777777" w:rsidTr="00B01EF0">
        <w:tc>
          <w:tcPr>
            <w:tcW w:w="573" w:type="dxa"/>
          </w:tcPr>
          <w:p w14:paraId="3B42C986" w14:textId="0B822C6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0C39ED3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54E91DB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3E32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3723942B" w14:textId="1383911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Dataset:description</w:t>
            </w:r>
            <w:proofErr w:type="spellEnd"/>
            <w:proofErr w:type="gramEnd"/>
          </w:p>
        </w:tc>
      </w:tr>
      <w:tr w:rsidR="00AB5F32" w:rsidRPr="00172AD1" w14:paraId="3CEFE59C" w14:textId="77777777" w:rsidTr="00B01EF0">
        <w:tc>
          <w:tcPr>
            <w:tcW w:w="573" w:type="dxa"/>
          </w:tcPr>
          <w:p w14:paraId="45B01EFE" w14:textId="1BED84E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10A1D36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B383485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26438FD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08F1BD18" w14:textId="30F1B155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50987A27" w14:textId="77777777" w:rsidTr="00B01EF0">
        <w:tc>
          <w:tcPr>
            <w:tcW w:w="573" w:type="dxa"/>
          </w:tcPr>
          <w:p w14:paraId="5A486BBC" w14:textId="0210F2A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2759F1E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40A0EB67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78739DC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06784FC2" w14:textId="44C6826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15E6EF67" w14:textId="77777777" w:rsidTr="00B01EF0">
        <w:tc>
          <w:tcPr>
            <w:tcW w:w="573" w:type="dxa"/>
          </w:tcPr>
          <w:p w14:paraId="41E523D5" w14:textId="5F38DA5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0E9C8117" w14:textId="24706AF3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dct:identifier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511199D" w14:textId="07C3C14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unique identifier of the dataset.</w:t>
            </w:r>
          </w:p>
        </w:tc>
        <w:tc>
          <w:tcPr>
            <w:tcW w:w="2693" w:type="dxa"/>
            <w:vAlign w:val="center"/>
          </w:tcPr>
          <w:p w14:paraId="1C104FBD" w14:textId="7BD966F9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38CFC5E0" w14:textId="5F81190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CCA5211" w14:textId="77777777" w:rsidTr="00B01EF0">
        <w:tc>
          <w:tcPr>
            <w:tcW w:w="573" w:type="dxa"/>
          </w:tcPr>
          <w:p w14:paraId="3527C7DE" w14:textId="231DED6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522B546F" w14:textId="48931603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dcat:keyword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352F66C" w14:textId="4DC05532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keyword or tag describing the dataset.</w:t>
            </w:r>
          </w:p>
        </w:tc>
        <w:tc>
          <w:tcPr>
            <w:tcW w:w="2693" w:type="dxa"/>
            <w:vAlign w:val="center"/>
          </w:tcPr>
          <w:p w14:paraId="00C46DBF" w14:textId="66912C6A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AB2EA11" w14:textId="0A3F5071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Dataset:keyword</w:t>
            </w:r>
            <w:proofErr w:type="spellEnd"/>
            <w:proofErr w:type="gramEnd"/>
          </w:p>
        </w:tc>
      </w:tr>
      <w:tr w:rsidR="00AB5F32" w:rsidRPr="00172AD1" w14:paraId="24116D70" w14:textId="77777777" w:rsidTr="00B01EF0">
        <w:tc>
          <w:tcPr>
            <w:tcW w:w="573" w:type="dxa"/>
          </w:tcPr>
          <w:p w14:paraId="52394F65" w14:textId="4E28EA5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BA7AE7A" w14:textId="3B621164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ADD87E3" w14:textId="3C41F0A9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3" w:type="dxa"/>
            <w:vAlign w:val="center"/>
          </w:tcPr>
          <w:p w14:paraId="4FB2FC2F" w14:textId="48BA5A3C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5" w:type="dxa"/>
            <w:vAlign w:val="center"/>
          </w:tcPr>
          <w:p w14:paraId="2081867F" w14:textId="72ED9586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50D1A8B" w14:textId="77777777" w:rsidTr="00B01EF0">
        <w:tc>
          <w:tcPr>
            <w:tcW w:w="573" w:type="dxa"/>
          </w:tcPr>
          <w:p w14:paraId="0492F83F" w14:textId="12B41E9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154A46B5" w14:textId="64806DE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dcat:contactPoint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D873B9C" w14:textId="050CD92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 xml:space="preserve">Link a dataset to relevant contact information which is provided using </w:t>
            </w: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VCard</w:t>
            </w:r>
            <w:proofErr w:type="spellEnd"/>
          </w:p>
        </w:tc>
        <w:tc>
          <w:tcPr>
            <w:tcW w:w="2693" w:type="dxa"/>
            <w:vAlign w:val="center"/>
          </w:tcPr>
          <w:p w14:paraId="2806AFCF" w14:textId="28E45CA9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vcard:Kind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3934D66" w14:textId="4E272143" w:rsidR="00AB5F32" w:rsidRPr="006B76FD" w:rsidRDefault="00002E9C" w:rsidP="00AB5F3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AB5F32" w:rsidRPr="00172AD1" w14:paraId="03484ED5" w14:textId="77777777" w:rsidTr="00B01EF0">
        <w:tc>
          <w:tcPr>
            <w:tcW w:w="573" w:type="dxa"/>
          </w:tcPr>
          <w:p w14:paraId="42C03431" w14:textId="23059B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29F12A4" w14:textId="617DC7E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dct:temporal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0B9B0B6D" w14:textId="316C182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temporal period that the dataset covers.</w:t>
            </w:r>
          </w:p>
        </w:tc>
        <w:tc>
          <w:tcPr>
            <w:tcW w:w="2693" w:type="dxa"/>
            <w:vAlign w:val="center"/>
          </w:tcPr>
          <w:p w14:paraId="56121303" w14:textId="1AE690F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dct:PeriodOfTime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E703FB2" w14:textId="3D66628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Dataset:temporalCoverage</w:t>
            </w:r>
            <w:proofErr w:type="spellEnd"/>
            <w:proofErr w:type="gramEnd"/>
          </w:p>
        </w:tc>
      </w:tr>
      <w:tr w:rsidR="00AB5F32" w:rsidRPr="00172AD1" w14:paraId="41882B5F" w14:textId="77777777" w:rsidTr="00B01EF0">
        <w:trPr>
          <w:ins w:id="5" w:author="Ha Suwook" w:date="2019-05-07T11:38:00Z"/>
        </w:trPr>
        <w:tc>
          <w:tcPr>
            <w:tcW w:w="573" w:type="dxa"/>
          </w:tcPr>
          <w:p w14:paraId="0804F994" w14:textId="29307277" w:rsidR="00AB5F32" w:rsidRPr="00172AD1" w:rsidRDefault="00AB5F32" w:rsidP="00AB5F32">
            <w:pPr>
              <w:jc w:val="both"/>
              <w:rPr>
                <w:ins w:id="6" w:author="Ha Suwook" w:date="2019-05-07T11:38:00Z"/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41E75F16" w14:textId="22AF191E" w:rsidR="00AB5F32" w:rsidRPr="00F77532" w:rsidRDefault="00AB5F32" w:rsidP="00AB5F32">
            <w:pPr>
              <w:jc w:val="both"/>
              <w:rPr>
                <w:ins w:id="7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dct:spatial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437A1ED" w14:textId="486BD691" w:rsidR="00AB5F32" w:rsidRPr="00F77532" w:rsidRDefault="00AB5F32" w:rsidP="00AB5F32">
            <w:pPr>
              <w:jc w:val="both"/>
              <w:rPr>
                <w:ins w:id="8" w:author="Ha Suwook" w:date="2019-05-07T11:38:00Z"/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Spatial coverage of the dataset.</w:t>
            </w:r>
          </w:p>
        </w:tc>
        <w:tc>
          <w:tcPr>
            <w:tcW w:w="2693" w:type="dxa"/>
            <w:vAlign w:val="center"/>
          </w:tcPr>
          <w:p w14:paraId="454BF4F0" w14:textId="1DA42698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E006DFD" w14:textId="2710C744" w:rsidR="00AB5F32" w:rsidRPr="003352FF" w:rsidRDefault="00437052" w:rsidP="00AB5F3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  <w:r>
              <w:rPr>
                <w:sz w:val="18"/>
                <w:lang w:val="en-US" w:eastAsia="ko-KR"/>
              </w:rPr>
              <w:t>one</w:t>
            </w:r>
          </w:p>
        </w:tc>
      </w:tr>
      <w:tr w:rsidR="00AB5F32" w:rsidRPr="00172AD1" w14:paraId="54E87B35" w14:textId="77777777" w:rsidTr="00B01EF0">
        <w:tc>
          <w:tcPr>
            <w:tcW w:w="573" w:type="dxa"/>
          </w:tcPr>
          <w:p w14:paraId="3564E4D5" w14:textId="42A4063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7AAB8C67" w14:textId="2D63C43F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dct:accrualPeriodicity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2364122" w14:textId="798EB219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frequency at which dataset is published.</w:t>
            </w:r>
          </w:p>
        </w:tc>
        <w:tc>
          <w:tcPr>
            <w:tcW w:w="2693" w:type="dxa"/>
            <w:vAlign w:val="center"/>
          </w:tcPr>
          <w:p w14:paraId="166D769E" w14:textId="72536370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dct:Frequency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06C46E5" w14:textId="01DADCE0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Dataset:updateFrequency</w:t>
            </w:r>
            <w:proofErr w:type="spellEnd"/>
            <w:proofErr w:type="gramEnd"/>
          </w:p>
        </w:tc>
      </w:tr>
      <w:tr w:rsidR="00AB5F32" w:rsidRPr="00172AD1" w14:paraId="5D4BAA79" w14:textId="77777777" w:rsidTr="00B01EF0">
        <w:tc>
          <w:tcPr>
            <w:tcW w:w="573" w:type="dxa"/>
          </w:tcPr>
          <w:p w14:paraId="26B6161A" w14:textId="298E39CD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327A9D71" w14:textId="61989815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dcat:landingPage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4F6C228" w14:textId="70AEC49B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Web page that can be navigated to in a Web browser to gain access to the dataset, its distributions and/or additional information.</w:t>
            </w:r>
          </w:p>
        </w:tc>
        <w:tc>
          <w:tcPr>
            <w:tcW w:w="2693" w:type="dxa"/>
            <w:vAlign w:val="center"/>
          </w:tcPr>
          <w:p w14:paraId="298344A9" w14:textId="67EB2840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BEDCFDA" w14:textId="5467AC06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FE67402" w14:textId="77777777" w:rsidTr="00B01EF0">
        <w:tc>
          <w:tcPr>
            <w:tcW w:w="573" w:type="dxa"/>
            <w:shd w:val="clear" w:color="auto" w:fill="E2EFD9" w:themeFill="accent6" w:themeFillTint="33"/>
          </w:tcPr>
          <w:p w14:paraId="75CB8D0C" w14:textId="504C498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shd w:val="clear" w:color="auto" w:fill="E2EFD9" w:themeFill="accent6" w:themeFillTint="33"/>
            <w:vAlign w:val="center"/>
          </w:tcPr>
          <w:p w14:paraId="1CEF0723" w14:textId="77777777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E2EFD9" w:themeFill="accent6" w:themeFillTint="33"/>
            <w:vAlign w:val="center"/>
          </w:tcPr>
          <w:p w14:paraId="18F19445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06D1EAA5" w14:textId="77777777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3E236BAC" w14:textId="03423C13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Dataset:contactPoint</w:t>
            </w:r>
            <w:proofErr w:type="spellEnd"/>
            <w:proofErr w:type="gramEnd"/>
          </w:p>
        </w:tc>
      </w:tr>
      <w:tr w:rsidR="00AB5F32" w:rsidRPr="00172AD1" w14:paraId="09E1015D" w14:textId="77777777" w:rsidTr="00B01EF0">
        <w:tc>
          <w:tcPr>
            <w:tcW w:w="573" w:type="dxa"/>
            <w:shd w:val="clear" w:color="auto" w:fill="E2EFD9" w:themeFill="accent6" w:themeFillTint="33"/>
          </w:tcPr>
          <w:p w14:paraId="76FD5859" w14:textId="634F036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shd w:val="clear" w:color="auto" w:fill="E2EFD9" w:themeFill="accent6" w:themeFillTint="33"/>
            <w:vAlign w:val="center"/>
          </w:tcPr>
          <w:p w14:paraId="703356A0" w14:textId="282EDD3B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dcat:theme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E2EFD9" w:themeFill="accent6" w:themeFillTint="33"/>
            <w:vAlign w:val="center"/>
          </w:tcPr>
          <w:p w14:paraId="7C8F218C" w14:textId="63954D5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main category of the dataset. A dataset can have multiple themes.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1A06E795" w14:textId="051AEC1D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skos:Concept</w:t>
            </w:r>
            <w:proofErr w:type="spellEnd"/>
            <w:proofErr w:type="gramEnd"/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15EEEC04" w14:textId="67FF95D0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368477E4" w14:textId="77777777" w:rsidTr="00B01EF0">
        <w:tc>
          <w:tcPr>
            <w:tcW w:w="573" w:type="dxa"/>
            <w:shd w:val="clear" w:color="auto" w:fill="E2EFD9" w:themeFill="accent6" w:themeFillTint="33"/>
          </w:tcPr>
          <w:p w14:paraId="17FE1133" w14:textId="3824F415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shd w:val="clear" w:color="auto" w:fill="E2EFD9" w:themeFill="accent6" w:themeFillTint="33"/>
            <w:vAlign w:val="center"/>
          </w:tcPr>
          <w:p w14:paraId="08E67ECA" w14:textId="2269B8CB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dcat:distribution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E2EFD9" w:themeFill="accent6" w:themeFillTint="33"/>
            <w:vAlign w:val="center"/>
          </w:tcPr>
          <w:p w14:paraId="0D9AB3C6" w14:textId="74B4954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Connects a dataset to its available distributions.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02EF62BD" w14:textId="77777777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34AB9BCB" w14:textId="2CBF35AB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Dataset:distribution</w:t>
            </w:r>
            <w:proofErr w:type="spellEnd"/>
            <w:proofErr w:type="gramEnd"/>
          </w:p>
        </w:tc>
      </w:tr>
    </w:tbl>
    <w:p w14:paraId="61E4EB3E" w14:textId="022CDE8D" w:rsidR="00214FFD" w:rsidRDefault="00214FFD" w:rsidP="006B76FD">
      <w:pPr>
        <w:jc w:val="both"/>
        <w:rPr>
          <w:rFonts w:eastAsia="맑은 고딕"/>
          <w:lang w:val="en-US" w:eastAsia="ko-KR"/>
        </w:rPr>
      </w:pPr>
    </w:p>
    <w:p w14:paraId="23E3E67E" w14:textId="65497644" w:rsidR="00F55ACE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</w:t>
      </w:r>
      <w:r w:rsidR="008630A3">
        <w:rPr>
          <w:rFonts w:eastAsia="바탕"/>
          <w:b/>
          <w:szCs w:val="20"/>
          <w:lang w:eastAsia="ko-KR"/>
        </w:rPr>
        <w:t>Distribution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BDC_Distribution</w:t>
      </w:r>
      <w:proofErr w:type="spellEnd"/>
    </w:p>
    <w:p w14:paraId="790E4304" w14:textId="33CF1EA2" w:rsidR="00F55ACE" w:rsidRPr="00FC5210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55ACE">
        <w:rPr>
          <w:iCs/>
          <w:lang w:val="en-US" w:eastAsia="ko-KR"/>
        </w:rPr>
        <w:t>Represents a specific available form of a dataset</w:t>
      </w:r>
      <w:r w:rsidRPr="00FC5210">
        <w:rPr>
          <w:iCs/>
          <w:lang w:val="en-US" w:eastAsia="ko-KR"/>
        </w:rPr>
        <w:t>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F55ACE" w:rsidRPr="00172AD1" w14:paraId="362AE205" w14:textId="77777777" w:rsidTr="004045C0">
        <w:tc>
          <w:tcPr>
            <w:tcW w:w="573" w:type="dxa"/>
          </w:tcPr>
          <w:p w14:paraId="332DE917" w14:textId="77777777" w:rsidR="00F55ACE" w:rsidRPr="00172AD1" w:rsidRDefault="00F55ACE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0353DBEB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3288191" w14:textId="77777777" w:rsidR="00F55ACE" w:rsidRPr="008C6FF3" w:rsidRDefault="00F55ACE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3FF5E31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6CD1EFE" w14:textId="77777777" w:rsidR="00F55ACE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355D5CE" w14:textId="77777777" w:rsidTr="004045C0">
        <w:tc>
          <w:tcPr>
            <w:tcW w:w="573" w:type="dxa"/>
          </w:tcPr>
          <w:p w14:paraId="262DBB73" w14:textId="674F3D1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437CF841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C4CA86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13E592F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6944113A" w14:textId="29E6EC4E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8A4A300" w14:textId="77777777" w:rsidTr="004045C0">
        <w:tc>
          <w:tcPr>
            <w:tcW w:w="573" w:type="dxa"/>
          </w:tcPr>
          <w:p w14:paraId="3EF823B7" w14:textId="65E795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507F024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3386BBE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E4490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1AD2EB96" w14:textId="4506CCF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D1AF9E1" w14:textId="77777777" w:rsidTr="004045C0">
        <w:tc>
          <w:tcPr>
            <w:tcW w:w="573" w:type="dxa"/>
          </w:tcPr>
          <w:p w14:paraId="4F0DF1BE" w14:textId="006478D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64FFEF72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4991D80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7B1A83A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43396D18" w14:textId="701DDB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B0534C2" w14:textId="77777777" w:rsidTr="004045C0">
        <w:tc>
          <w:tcPr>
            <w:tcW w:w="573" w:type="dxa"/>
          </w:tcPr>
          <w:p w14:paraId="5EF0DD24" w14:textId="297C95CA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596094F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93F3D8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3A28BC5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47CEFE79" w14:textId="7D9CD13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7BAD9A4A" w14:textId="77777777" w:rsidTr="004045C0">
        <w:tc>
          <w:tcPr>
            <w:tcW w:w="573" w:type="dxa"/>
          </w:tcPr>
          <w:p w14:paraId="41C5D749" w14:textId="2B8B3D6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5DE0D912" w14:textId="77F91D93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dct:license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5F4614E" w14:textId="38921BE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This links to the license document under which the distribution is made available.</w:t>
            </w:r>
          </w:p>
        </w:tc>
        <w:tc>
          <w:tcPr>
            <w:tcW w:w="2693" w:type="dxa"/>
            <w:vAlign w:val="center"/>
          </w:tcPr>
          <w:p w14:paraId="5B45B80A" w14:textId="234E72F9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1CB23525" w14:textId="54C1BE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Distribution:dataRight</w:t>
            </w:r>
            <w:proofErr w:type="spellEnd"/>
            <w:proofErr w:type="gramEnd"/>
          </w:p>
        </w:tc>
      </w:tr>
      <w:tr w:rsidR="00AB5F32" w:rsidRPr="00172AD1" w14:paraId="5E9DD9C8" w14:textId="77777777" w:rsidTr="004045C0">
        <w:tc>
          <w:tcPr>
            <w:tcW w:w="573" w:type="dxa"/>
          </w:tcPr>
          <w:p w14:paraId="47E4C2A9" w14:textId="17BE6FA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2E0C9FBE" w14:textId="32B1003B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dct:rights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35590767" w14:textId="7AABBC4C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Information about rights held in and over the distribution.</w:t>
            </w:r>
          </w:p>
        </w:tc>
        <w:tc>
          <w:tcPr>
            <w:tcW w:w="2693" w:type="dxa"/>
            <w:vAlign w:val="center"/>
          </w:tcPr>
          <w:p w14:paraId="337DC9EB" w14:textId="418A293B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7BB80B7E" w14:textId="5686CA1B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Distribution:dataRight</w:t>
            </w:r>
            <w:proofErr w:type="spellEnd"/>
            <w:proofErr w:type="gramEnd"/>
          </w:p>
        </w:tc>
      </w:tr>
      <w:tr w:rsidR="00AB5F32" w:rsidRPr="00172AD1" w14:paraId="41F48D73" w14:textId="77777777" w:rsidTr="004045C0">
        <w:tc>
          <w:tcPr>
            <w:tcW w:w="573" w:type="dxa"/>
          </w:tcPr>
          <w:p w14:paraId="3DBC62AB" w14:textId="7FCF3DF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F221EBF" w14:textId="4F1E5E95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dcat:accessURL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B02836A" w14:textId="2F30FA17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A landing page, feed, SPARQL endpoint or other type of resource that gives access to the distribution of the dataset</w:t>
            </w:r>
          </w:p>
        </w:tc>
        <w:tc>
          <w:tcPr>
            <w:tcW w:w="2693" w:type="dxa"/>
            <w:vAlign w:val="center"/>
          </w:tcPr>
          <w:p w14:paraId="0A78676E" w14:textId="2D09BC7F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4824AC58" w14:textId="5E206BF7" w:rsidR="00AB5F32" w:rsidRPr="00002E9C" w:rsidRDefault="00437052" w:rsidP="00AB5F32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proofErr w:type="spellStart"/>
            <w:r w:rsidRPr="00002E9C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DC_</w:t>
            </w:r>
            <w:proofErr w:type="gramStart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Distribution:accessInformation</w:t>
            </w:r>
            <w:proofErr w:type="spellEnd"/>
            <w:proofErr w:type="gramEnd"/>
          </w:p>
        </w:tc>
      </w:tr>
      <w:tr w:rsidR="00AB5F32" w:rsidRPr="00172AD1" w14:paraId="7ACD97A1" w14:textId="77777777" w:rsidTr="004045C0">
        <w:tc>
          <w:tcPr>
            <w:tcW w:w="573" w:type="dxa"/>
          </w:tcPr>
          <w:p w14:paraId="28CB8CDE" w14:textId="4C88880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23E7F8D7" w14:textId="720E44F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dcat:downloadURL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54221EE" w14:textId="72A4C9A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 xml:space="preserve">A file that contains the distribution of the dataset </w:t>
            </w:r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in a given</w:t>
            </w:r>
            <w:proofErr w:type="gram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format</w:t>
            </w:r>
          </w:p>
        </w:tc>
        <w:tc>
          <w:tcPr>
            <w:tcW w:w="2693" w:type="dxa"/>
            <w:vAlign w:val="center"/>
          </w:tcPr>
          <w:p w14:paraId="251C686D" w14:textId="2A8606B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4DDEE395" w14:textId="3231919E" w:rsidR="00AB5F32" w:rsidRPr="00002E9C" w:rsidRDefault="00437052" w:rsidP="00AB5F32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proofErr w:type="spellStart"/>
            <w:r w:rsidRPr="00002E9C">
              <w:rPr>
                <w:rFonts w:eastAsia="맑은 고딕" w:hint="eastAsia"/>
                <w:color w:val="00B050"/>
                <w:sz w:val="18"/>
                <w:lang w:val="en-US" w:eastAsia="ko-KR"/>
              </w:rPr>
              <w:t>B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DC_</w:t>
            </w:r>
            <w:proofErr w:type="gramStart"/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Distribution:accessInformation</w:t>
            </w:r>
            <w:proofErr w:type="spellEnd"/>
            <w:proofErr w:type="gramEnd"/>
          </w:p>
        </w:tc>
      </w:tr>
      <w:tr w:rsidR="00AB5F32" w:rsidRPr="00172AD1" w14:paraId="4F52F3BA" w14:textId="77777777" w:rsidTr="004045C0">
        <w:tc>
          <w:tcPr>
            <w:tcW w:w="573" w:type="dxa"/>
          </w:tcPr>
          <w:p w14:paraId="005C08FA" w14:textId="2CD6DB4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5D1016F" w14:textId="1843BE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dcat:byteSize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E30FC62" w14:textId="073F3D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size of a distribution in bytes.</w:t>
            </w:r>
          </w:p>
        </w:tc>
        <w:tc>
          <w:tcPr>
            <w:tcW w:w="2693" w:type="dxa"/>
            <w:vAlign w:val="center"/>
          </w:tcPr>
          <w:p w14:paraId="584F0388" w14:textId="07D2CD9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typed as </w:t>
            </w: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xsd:decimal</w:t>
            </w:r>
            <w:proofErr w:type="spellEnd"/>
            <w:r w:rsidRPr="008630A3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3115" w:type="dxa"/>
            <w:vAlign w:val="center"/>
          </w:tcPr>
          <w:p w14:paraId="6A4760A1" w14:textId="56EF12C0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Distribution:byteSize</w:t>
            </w:r>
            <w:proofErr w:type="spellEnd"/>
            <w:proofErr w:type="gramEnd"/>
          </w:p>
        </w:tc>
      </w:tr>
      <w:tr w:rsidR="00AB5F32" w:rsidRPr="00172AD1" w14:paraId="0B5F9FFB" w14:textId="77777777" w:rsidTr="004045C0">
        <w:tc>
          <w:tcPr>
            <w:tcW w:w="573" w:type="dxa"/>
          </w:tcPr>
          <w:p w14:paraId="166D0ED0" w14:textId="3E6219C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70DDFF3A" w14:textId="7C847608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dcat:mediaType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0F9540B8" w14:textId="6CE8DD32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media type of the distribution as defined by IANA.</w:t>
            </w:r>
          </w:p>
        </w:tc>
        <w:tc>
          <w:tcPr>
            <w:tcW w:w="2693" w:type="dxa"/>
            <w:vAlign w:val="center"/>
          </w:tcPr>
          <w:p w14:paraId="6BE09501" w14:textId="37EE50B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1C1301D" w14:textId="544C327C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Distribution:dataType</w:t>
            </w:r>
            <w:proofErr w:type="spellEnd"/>
            <w:proofErr w:type="gramEnd"/>
          </w:p>
        </w:tc>
      </w:tr>
      <w:tr w:rsidR="00AB5F32" w:rsidRPr="00172AD1" w14:paraId="6BA4B338" w14:textId="77777777" w:rsidTr="004045C0">
        <w:tc>
          <w:tcPr>
            <w:tcW w:w="573" w:type="dxa"/>
          </w:tcPr>
          <w:p w14:paraId="78AC2EE1" w14:textId="44D883EE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008F591D" w14:textId="2314768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dct:format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65A6C41" w14:textId="7E4E931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file format of the distribution.</w:t>
            </w:r>
          </w:p>
        </w:tc>
        <w:tc>
          <w:tcPr>
            <w:tcW w:w="2693" w:type="dxa"/>
            <w:vAlign w:val="center"/>
          </w:tcPr>
          <w:p w14:paraId="25F7AE5E" w14:textId="4BFD805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9E90655" w14:textId="62F6D58A" w:rsidR="00AB5F32" w:rsidRDefault="00B56308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Distribution:format</w:t>
            </w:r>
            <w:proofErr w:type="spellEnd"/>
            <w:proofErr w:type="gramEnd"/>
          </w:p>
        </w:tc>
      </w:tr>
    </w:tbl>
    <w:p w14:paraId="63110674" w14:textId="77777777" w:rsidR="00F55ACE" w:rsidRDefault="00F55ACE" w:rsidP="00F55ACE">
      <w:pPr>
        <w:jc w:val="both"/>
        <w:rPr>
          <w:rFonts w:eastAsia="맑은 고딕"/>
          <w:lang w:val="en-US" w:eastAsia="ko-KR"/>
        </w:rPr>
      </w:pPr>
    </w:p>
    <w:p w14:paraId="0B3C2851" w14:textId="2F4403FC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skos:ConcptScheme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BDC_Domain</w:t>
      </w:r>
      <w:proofErr w:type="spellEnd"/>
    </w:p>
    <w:p w14:paraId="1DE3601A" w14:textId="0F7BB73B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The knowledge organization system (KOS) used to represent themes/categories of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6771FF46" w14:textId="77777777" w:rsidTr="004045C0">
        <w:tc>
          <w:tcPr>
            <w:tcW w:w="573" w:type="dxa"/>
          </w:tcPr>
          <w:p w14:paraId="36EA938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602A397E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EEC915B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4913031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0F2A35D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12219518" w14:textId="77777777" w:rsidTr="004045C0">
        <w:tc>
          <w:tcPr>
            <w:tcW w:w="573" w:type="dxa"/>
          </w:tcPr>
          <w:p w14:paraId="1B5B0E21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0F39B878" w14:textId="5077795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34669B14" w14:textId="2A245FAF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5F580CAE" w14:textId="1830FB46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4FEB54D0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15FEA83" w14:textId="6DB0B710" w:rsidR="00FB119E" w:rsidRDefault="00FB119E" w:rsidP="006B76FD">
      <w:pPr>
        <w:jc w:val="both"/>
        <w:rPr>
          <w:rFonts w:eastAsia="맑은 고딕"/>
          <w:lang w:val="en-US" w:eastAsia="ko-KR"/>
        </w:rPr>
      </w:pPr>
    </w:p>
    <w:p w14:paraId="2BCFACF8" w14:textId="7A7B854A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 w:rsidR="001C5554">
        <w:rPr>
          <w:rFonts w:eastAsia="바탕"/>
          <w:b/>
          <w:szCs w:val="20"/>
          <w:lang w:eastAsia="ko-KR"/>
        </w:rPr>
        <w:t>I.</w:t>
      </w:r>
      <w:r w:rsidR="001C5554">
        <w:rPr>
          <w:rFonts w:eastAsia="바탕"/>
          <w:b/>
          <w:szCs w:val="20"/>
          <w:lang w:eastAsia="zh-CN"/>
        </w:rPr>
        <w:t xml:space="preserve">  </w:t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skos:Concpt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None</w:t>
      </w:r>
    </w:p>
    <w:p w14:paraId="592B6243" w14:textId="662A567C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A category or a theme used to describe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31A93384" w14:textId="77777777" w:rsidTr="004045C0">
        <w:tc>
          <w:tcPr>
            <w:tcW w:w="573" w:type="dxa"/>
          </w:tcPr>
          <w:p w14:paraId="706578B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FD4A5D2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1BEA630D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9E6A3A5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020B413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080D1F06" w14:textId="77777777" w:rsidTr="004045C0">
        <w:tc>
          <w:tcPr>
            <w:tcW w:w="573" w:type="dxa"/>
          </w:tcPr>
          <w:p w14:paraId="432A171C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0C563F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6F97D51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2ED5AFB7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56C2BE58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4FE229D" w14:textId="6486E750" w:rsidR="006B76FD" w:rsidRDefault="006B76FD" w:rsidP="001C5554">
      <w:pPr>
        <w:jc w:val="both"/>
        <w:rPr>
          <w:rFonts w:eastAsia="Yu Mincho"/>
          <w:lang w:val="en-US"/>
        </w:rPr>
      </w:pPr>
    </w:p>
    <w:p w14:paraId="04F36FA0" w14:textId="1D90FC35" w:rsidR="001C5554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 w:hint="eastAsia"/>
          <w:b/>
          <w:szCs w:val="20"/>
          <w:lang w:eastAsia="ko-KR"/>
        </w:rPr>
        <w:t>I</w:t>
      </w:r>
      <w:r>
        <w:rPr>
          <w:rFonts w:eastAsia="바탕"/>
          <w:b/>
          <w:szCs w:val="20"/>
          <w:lang w:eastAsia="ko-KR"/>
        </w:rPr>
        <w:t>I.</w:t>
      </w:r>
      <w:r>
        <w:rPr>
          <w:rFonts w:eastAsia="바탕"/>
          <w:b/>
          <w:szCs w:val="20"/>
          <w:lang w:eastAsia="zh-CN"/>
        </w:rPr>
        <w:t xml:space="preserve">  </w:t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foaf:Agent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BDC_ResponsibleParty</w:t>
      </w:r>
      <w:proofErr w:type="spellEnd"/>
    </w:p>
    <w:p w14:paraId="0A0DFDC2" w14:textId="47FDBF30" w:rsidR="001C5554" w:rsidRPr="00FC5210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1C5554" w:rsidRPr="00172AD1" w14:paraId="4A9BB16A" w14:textId="77777777" w:rsidTr="004045C0">
        <w:tc>
          <w:tcPr>
            <w:tcW w:w="573" w:type="dxa"/>
          </w:tcPr>
          <w:p w14:paraId="55CCAA88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27B6FFF2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3285A6E7" w14:textId="77777777" w:rsidR="001C5554" w:rsidRPr="008C6FF3" w:rsidRDefault="001C5554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C60CA67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841AD22" w14:textId="77777777" w:rsidR="001C5554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1C5554" w:rsidRPr="00172AD1" w14:paraId="42B47AE6" w14:textId="77777777" w:rsidTr="004045C0">
        <w:tc>
          <w:tcPr>
            <w:tcW w:w="573" w:type="dxa"/>
          </w:tcPr>
          <w:p w14:paraId="51F214F6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F1AF8F5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58CDB5CE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66C481C4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1BB3258E" w14:textId="77777777" w:rsidR="001C5554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20DB99E1" w14:textId="77777777" w:rsidR="001C5554" w:rsidRDefault="001C5554" w:rsidP="001C5554">
      <w:pPr>
        <w:jc w:val="both"/>
        <w:rPr>
          <w:rFonts w:eastAsia="맑은 고딕"/>
          <w:lang w:val="en-US" w:eastAsia="ko-KR"/>
        </w:rPr>
      </w:pPr>
    </w:p>
    <w:p w14:paraId="2664D2B0" w14:textId="77777777" w:rsidR="001C5554" w:rsidRPr="001C5554" w:rsidRDefault="001C5554" w:rsidP="001C5554">
      <w:pPr>
        <w:jc w:val="both"/>
        <w:rPr>
          <w:rFonts w:eastAsia="Yu Mincho"/>
          <w:lang w:val="en-US"/>
        </w:rPr>
      </w:pPr>
    </w:p>
    <w:sectPr w:rsidR="001C5554" w:rsidRPr="001C5554" w:rsidSect="006B76FD"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ADD2" w14:textId="77777777" w:rsidR="00FB119E" w:rsidRDefault="00FB119E" w:rsidP="00DE0EFB">
      <w:pPr>
        <w:spacing w:before="0"/>
      </w:pPr>
      <w:r>
        <w:separator/>
      </w:r>
    </w:p>
  </w:endnote>
  <w:endnote w:type="continuationSeparator" w:id="0">
    <w:p w14:paraId="7CC314D6" w14:textId="77777777" w:rsidR="00FB119E" w:rsidRDefault="00FB119E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EndPr/>
    <w:sdtContent>
      <w:p w14:paraId="101C4CA6" w14:textId="77777777" w:rsidR="00FB119E" w:rsidRDefault="00FB1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8B54057" w14:textId="77777777" w:rsidR="00FB119E" w:rsidRDefault="00FB1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B196" w14:textId="77777777" w:rsidR="00FB119E" w:rsidRDefault="00FB119E" w:rsidP="00DE0EFB">
      <w:pPr>
        <w:spacing w:before="0"/>
      </w:pPr>
      <w:r>
        <w:separator/>
      </w:r>
    </w:p>
  </w:footnote>
  <w:footnote w:type="continuationSeparator" w:id="0">
    <w:p w14:paraId="77755C4E" w14:textId="77777777" w:rsidR="00FB119E" w:rsidRDefault="00FB119E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02E9C"/>
    <w:rsid w:val="00012ABE"/>
    <w:rsid w:val="00077D74"/>
    <w:rsid w:val="000B5E92"/>
    <w:rsid w:val="000C6FCF"/>
    <w:rsid w:val="001C5554"/>
    <w:rsid w:val="00214FFD"/>
    <w:rsid w:val="002850D1"/>
    <w:rsid w:val="002909E3"/>
    <w:rsid w:val="00391E8A"/>
    <w:rsid w:val="003C059C"/>
    <w:rsid w:val="003C28A3"/>
    <w:rsid w:val="00415614"/>
    <w:rsid w:val="00424363"/>
    <w:rsid w:val="00437052"/>
    <w:rsid w:val="00462CA6"/>
    <w:rsid w:val="00521848"/>
    <w:rsid w:val="00535F6D"/>
    <w:rsid w:val="005717FF"/>
    <w:rsid w:val="00683A56"/>
    <w:rsid w:val="00693A99"/>
    <w:rsid w:val="006B76FD"/>
    <w:rsid w:val="00773D89"/>
    <w:rsid w:val="00781F29"/>
    <w:rsid w:val="007B1A61"/>
    <w:rsid w:val="00802C85"/>
    <w:rsid w:val="00850860"/>
    <w:rsid w:val="008630A3"/>
    <w:rsid w:val="008C6FF3"/>
    <w:rsid w:val="00923AEC"/>
    <w:rsid w:val="009E3BA3"/>
    <w:rsid w:val="00A40FC4"/>
    <w:rsid w:val="00A87AB4"/>
    <w:rsid w:val="00AA0D8C"/>
    <w:rsid w:val="00AB2BE4"/>
    <w:rsid w:val="00AB5F32"/>
    <w:rsid w:val="00AC00D7"/>
    <w:rsid w:val="00AC1C55"/>
    <w:rsid w:val="00AF5CAB"/>
    <w:rsid w:val="00B01EF0"/>
    <w:rsid w:val="00B06823"/>
    <w:rsid w:val="00B56308"/>
    <w:rsid w:val="00BC4785"/>
    <w:rsid w:val="00C03DDF"/>
    <w:rsid w:val="00CC4107"/>
    <w:rsid w:val="00DE0EFB"/>
    <w:rsid w:val="00E7686C"/>
    <w:rsid w:val="00EB0EB2"/>
    <w:rsid w:val="00F55ACE"/>
    <w:rsid w:val="00FB119E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3B588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styleId="a8">
    <w:name w:val="Hyperlink"/>
    <w:basedOn w:val="a0"/>
    <w:uiPriority w:val="99"/>
    <w:semiHidden/>
    <w:unhideWhenUsed/>
    <w:rsid w:val="00FC5210"/>
    <w:rPr>
      <w:color w:val="0000FF"/>
      <w:u w:val="single"/>
    </w:rPr>
  </w:style>
  <w:style w:type="character" w:styleId="a9">
    <w:name w:val="Strong"/>
    <w:basedOn w:val="a0"/>
    <w:uiPriority w:val="22"/>
    <w:qFormat/>
    <w:rsid w:val="00FC5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18</cp:revision>
  <cp:lastPrinted>2019-06-14T02:25:00Z</cp:lastPrinted>
  <dcterms:created xsi:type="dcterms:W3CDTF">2019-06-11T10:50:00Z</dcterms:created>
  <dcterms:modified xsi:type="dcterms:W3CDTF">2019-08-19T06:17:00Z</dcterms:modified>
</cp:coreProperties>
</file>