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0034" w14:textId="08E1299A" w:rsidR="00B41774" w:rsidRDefault="00B41774" w:rsidP="00391E8A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맑은 고딕"/>
          <w:b/>
          <w:sz w:val="18"/>
          <w:lang w:val="en-US" w:eastAsia="ko-KR"/>
        </w:rPr>
      </w:pPr>
      <w:bookmarkStart w:id="0" w:name="_Hlk14359650"/>
      <w:r>
        <w:rPr>
          <w:rFonts w:eastAsia="맑은 고딕" w:hint="eastAsia"/>
          <w:b/>
          <w:sz w:val="18"/>
          <w:lang w:val="en-US" w:eastAsia="ko-KR"/>
        </w:rPr>
        <w:t>V</w:t>
      </w:r>
      <w:r>
        <w:rPr>
          <w:rFonts w:eastAsia="맑은 고딕"/>
          <w:b/>
          <w:sz w:val="18"/>
          <w:lang w:val="en-US" w:eastAsia="ko-KR"/>
        </w:rPr>
        <w:t>ersion 1.</w:t>
      </w:r>
      <w:r w:rsidR="009940C0">
        <w:rPr>
          <w:rFonts w:eastAsia="맑은 고딕"/>
          <w:b/>
          <w:sz w:val="18"/>
          <w:lang w:val="en-US" w:eastAsia="ko-KR"/>
        </w:rPr>
        <w:t>1</w:t>
      </w:r>
      <w:r>
        <w:rPr>
          <w:rFonts w:eastAsia="맑은 고딕"/>
          <w:b/>
          <w:sz w:val="18"/>
          <w:lang w:val="en-US" w:eastAsia="ko-KR"/>
        </w:rPr>
        <w:t xml:space="preserve">, 2019. </w:t>
      </w:r>
      <w:r w:rsidR="009940C0">
        <w:rPr>
          <w:rFonts w:eastAsia="맑은 고딕"/>
          <w:b/>
          <w:sz w:val="18"/>
          <w:lang w:val="en-US" w:eastAsia="ko-KR"/>
        </w:rPr>
        <w:t>7. 20</w:t>
      </w:r>
    </w:p>
    <w:p w14:paraId="756AAB4C" w14:textId="76527F24" w:rsidR="002850D1" w:rsidRDefault="00391E8A" w:rsidP="00391E8A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맑은 고딕"/>
          <w:color w:val="FF0000"/>
          <w:sz w:val="18"/>
          <w:lang w:val="en-US" w:eastAsia="ko-KR"/>
        </w:rPr>
      </w:pPr>
      <w:r w:rsidRPr="00391E8A">
        <w:rPr>
          <w:rFonts w:eastAsia="맑은 고딕"/>
          <w:b/>
          <w:sz w:val="18"/>
          <w:lang w:val="en-US" w:eastAsia="ko-KR"/>
        </w:rPr>
        <w:t>Legend:</w:t>
      </w:r>
      <w:r>
        <w:rPr>
          <w:rFonts w:eastAsia="맑은 고딕"/>
          <w:b/>
          <w:color w:val="0070C0"/>
          <w:sz w:val="18"/>
          <w:lang w:val="en-US" w:eastAsia="ko-KR"/>
        </w:rPr>
        <w:t xml:space="preserve"> </w:t>
      </w:r>
      <w:r w:rsidR="002850D1" w:rsidRPr="00571224">
        <w:rPr>
          <w:rFonts w:eastAsia="맑은 고딕"/>
          <w:b/>
          <w:color w:val="FF0000"/>
          <w:sz w:val="18"/>
          <w:lang w:val="en-US" w:eastAsia="ko-KR"/>
        </w:rPr>
        <w:t>Err</w:t>
      </w:r>
      <w:r w:rsidR="00802C85" w:rsidRPr="00571224">
        <w:rPr>
          <w:rFonts w:eastAsia="맑은 고딕"/>
          <w:b/>
          <w:color w:val="FF0000"/>
          <w:sz w:val="18"/>
          <w:lang w:val="en-US" w:eastAsia="ko-KR"/>
        </w:rPr>
        <w:t>a</w:t>
      </w:r>
      <w:r w:rsidR="002850D1" w:rsidRPr="00571224">
        <w:rPr>
          <w:rFonts w:eastAsia="맑은 고딕"/>
          <w:b/>
          <w:color w:val="FF0000"/>
          <w:sz w:val="18"/>
          <w:lang w:val="en-US" w:eastAsia="ko-KR"/>
        </w:rPr>
        <w:t>ta</w:t>
      </w:r>
      <w:r w:rsidR="002850D1">
        <w:rPr>
          <w:rFonts w:eastAsia="맑은 고딕"/>
          <w:b/>
          <w:color w:val="0070C0"/>
          <w:sz w:val="18"/>
          <w:lang w:val="en-US" w:eastAsia="ko-KR"/>
        </w:rPr>
        <w:t xml:space="preserve">, </w:t>
      </w:r>
      <w:r w:rsidR="006150F3" w:rsidRPr="006150F3">
        <w:rPr>
          <w:rFonts w:eastAsia="맑은 고딕"/>
          <w:color w:val="00B050"/>
          <w:sz w:val="18"/>
          <w:lang w:val="en-US" w:eastAsia="ko-KR"/>
        </w:rPr>
        <w:t>Feedback</w:t>
      </w:r>
      <w:r w:rsidR="00571224">
        <w:rPr>
          <w:rFonts w:eastAsia="맑은 고딕"/>
          <w:color w:val="00B050"/>
          <w:sz w:val="18"/>
          <w:lang w:val="en-US" w:eastAsia="ko-KR"/>
        </w:rPr>
        <w:t xml:space="preserve">, </w:t>
      </w:r>
      <w:r w:rsidR="00571224" w:rsidRPr="00571224">
        <w:rPr>
          <w:rFonts w:eastAsia="맑은 고딕"/>
          <w:color w:val="0070C0"/>
          <w:sz w:val="18"/>
          <w:lang w:val="en-US" w:eastAsia="ko-KR"/>
        </w:rPr>
        <w:t>Discussion</w:t>
      </w:r>
      <w:r w:rsidR="002850D1">
        <w:rPr>
          <w:rFonts w:eastAsia="맑은 고딕"/>
          <w:color w:val="FF0000"/>
          <w:sz w:val="18"/>
          <w:lang w:val="en-US" w:eastAsia="ko-KR"/>
        </w:rPr>
        <w:t xml:space="preserve"> </w:t>
      </w:r>
    </w:p>
    <w:bookmarkEnd w:id="0"/>
    <w:p w14:paraId="183A75A1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676"/>
        <w:gridCol w:w="3572"/>
        <w:gridCol w:w="756"/>
        <w:gridCol w:w="1107"/>
        <w:gridCol w:w="1947"/>
        <w:gridCol w:w="1947"/>
        <w:gridCol w:w="1947"/>
      </w:tblGrid>
      <w:tr w:rsidR="00415614" w:rsidRPr="00172AD1" w14:paraId="5126474E" w14:textId="77777777" w:rsidTr="00462CA6">
        <w:tc>
          <w:tcPr>
            <w:tcW w:w="576" w:type="dxa"/>
          </w:tcPr>
          <w:p w14:paraId="15BF4E13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76" w:type="dxa"/>
          </w:tcPr>
          <w:p w14:paraId="6722E54C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572" w:type="dxa"/>
          </w:tcPr>
          <w:p w14:paraId="40C38FDE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7309C6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3D4AA767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947" w:type="dxa"/>
          </w:tcPr>
          <w:p w14:paraId="7D68F627" w14:textId="75B56936" w:rsidR="008C6FF3" w:rsidRPr="00717366" w:rsidRDefault="00717366" w:rsidP="0071736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omain</w:t>
            </w:r>
          </w:p>
        </w:tc>
        <w:tc>
          <w:tcPr>
            <w:tcW w:w="1947" w:type="dxa"/>
          </w:tcPr>
          <w:p w14:paraId="3EB839D1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 xml:space="preserve">CAT 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E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lem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ent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/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P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rop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.</w:t>
            </w:r>
          </w:p>
        </w:tc>
        <w:tc>
          <w:tcPr>
            <w:tcW w:w="1947" w:type="dxa"/>
          </w:tcPr>
          <w:p w14:paraId="3C8EE64F" w14:textId="77777777" w:rsidR="00415614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 xml:space="preserve">CAT 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</w:tr>
      <w:tr w:rsidR="00415614" w:rsidRPr="00172AD1" w14:paraId="37CF41AF" w14:textId="77777777" w:rsidTr="00462CA6">
        <w:tc>
          <w:tcPr>
            <w:tcW w:w="576" w:type="dxa"/>
            <w:shd w:val="clear" w:color="auto" w:fill="D9D9D9" w:themeFill="background1" w:themeFillShade="D9"/>
          </w:tcPr>
          <w:p w14:paraId="448A56AC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0A2BEE70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3572" w:type="dxa"/>
            <w:shd w:val="clear" w:color="auto" w:fill="D9D9D9" w:themeFill="background1" w:themeFillShade="D9"/>
          </w:tcPr>
          <w:p w14:paraId="5266EC05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1795189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639C6D1" w14:textId="77777777" w:rsidR="00415614" w:rsidRPr="00172AD1" w:rsidRDefault="00415614" w:rsidP="00462CA6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18D15CB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</w:t>
            </w:r>
            <w:ins w:id="1" w:author="Ha Suwook" w:date="2019-05-07T11:42:00Z">
              <w:r>
                <w:rPr>
                  <w:rFonts w:eastAsia="맑은 고딕"/>
                  <w:sz w:val="18"/>
                  <w:lang w:val="en-US" w:eastAsia="ko-KR"/>
                </w:rPr>
                <w:t>2</w:t>
              </w:r>
            </w:ins>
            <w:del w:id="2" w:author="Ha Suwook" w:date="2019-05-07T11:42:00Z">
              <w:r w:rsidRPr="00172AD1" w:rsidDel="003352FF">
                <w:rPr>
                  <w:rFonts w:eastAsia="맑은 고딕"/>
                  <w:sz w:val="18"/>
                  <w:lang w:val="en-US" w:eastAsia="ko-KR"/>
                </w:rPr>
                <w:delText>1</w:delText>
              </w:r>
            </w:del>
          </w:p>
        </w:tc>
        <w:tc>
          <w:tcPr>
            <w:tcW w:w="1947" w:type="dxa"/>
            <w:shd w:val="clear" w:color="auto" w:fill="D9D9D9" w:themeFill="background1" w:themeFillShade="D9"/>
          </w:tcPr>
          <w:p w14:paraId="7C89ECBA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dcat:Catalog</w:t>
            </w:r>
            <w:proofErr w:type="spellEnd"/>
            <w:proofErr w:type="gramEnd"/>
          </w:p>
        </w:tc>
        <w:tc>
          <w:tcPr>
            <w:tcW w:w="1947" w:type="dxa"/>
            <w:shd w:val="clear" w:color="auto" w:fill="D9D9D9" w:themeFill="background1" w:themeFillShade="D9"/>
          </w:tcPr>
          <w:p w14:paraId="524B8F8F" w14:textId="77777777" w:rsidR="00415614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  <w:tr w:rsidR="00415614" w:rsidRPr="00172AD1" w14:paraId="578F2032" w14:textId="77777777" w:rsidTr="00462CA6">
        <w:tc>
          <w:tcPr>
            <w:tcW w:w="576" w:type="dxa"/>
          </w:tcPr>
          <w:p w14:paraId="25179D29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</w:tcPr>
          <w:p w14:paraId="15F4E56B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572" w:type="dxa"/>
          </w:tcPr>
          <w:p w14:paraId="6F120433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2137F990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6DC57A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3D3DD40E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  <w:tc>
          <w:tcPr>
            <w:tcW w:w="1947" w:type="dxa"/>
          </w:tcPr>
          <w:p w14:paraId="07FCE4F2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ct:publisher</w:t>
            </w:r>
            <w:proofErr w:type="spellEnd"/>
            <w:proofErr w:type="gramEnd"/>
          </w:p>
        </w:tc>
        <w:tc>
          <w:tcPr>
            <w:tcW w:w="1947" w:type="dxa"/>
          </w:tcPr>
          <w:p w14:paraId="0BE7D2D0" w14:textId="77777777" w:rsidR="00415614" w:rsidRDefault="00462CA6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oaf:Agent</w:t>
            </w:r>
            <w:proofErr w:type="spellEnd"/>
            <w:proofErr w:type="gramEnd"/>
          </w:p>
        </w:tc>
      </w:tr>
      <w:tr w:rsidR="00415614" w:rsidRPr="00172AD1" w14:paraId="2D010E76" w14:textId="77777777" w:rsidTr="00462CA6">
        <w:tc>
          <w:tcPr>
            <w:tcW w:w="576" w:type="dxa"/>
          </w:tcPr>
          <w:p w14:paraId="28D30591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76" w:type="dxa"/>
          </w:tcPr>
          <w:p w14:paraId="428958A1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3572" w:type="dxa"/>
          </w:tcPr>
          <w:p w14:paraId="2A19E0DF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3DD49052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EB1744E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18C79800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BDC_Dataset</w:t>
            </w:r>
            <w:proofErr w:type="spellEnd"/>
          </w:p>
        </w:tc>
        <w:tc>
          <w:tcPr>
            <w:tcW w:w="1947" w:type="dxa"/>
          </w:tcPr>
          <w:p w14:paraId="3C1EEC4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  <w:tc>
          <w:tcPr>
            <w:tcW w:w="1947" w:type="dxa"/>
          </w:tcPr>
          <w:p w14:paraId="095C1793" w14:textId="77777777" w:rsidR="00415614" w:rsidRDefault="00462CA6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</w:tr>
      <w:tr w:rsidR="00415614" w:rsidRPr="00172AD1" w14:paraId="1F7F84E9" w14:textId="77777777" w:rsidTr="00462CA6">
        <w:tc>
          <w:tcPr>
            <w:tcW w:w="576" w:type="dxa"/>
          </w:tcPr>
          <w:p w14:paraId="1C949737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76" w:type="dxa"/>
          </w:tcPr>
          <w:p w14:paraId="0B79E45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3572" w:type="dxa"/>
          </w:tcPr>
          <w:p w14:paraId="5E3A6CEB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027168DD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3D09291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0393ABEF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  <w:tc>
          <w:tcPr>
            <w:tcW w:w="1947" w:type="dxa"/>
          </w:tcPr>
          <w:p w14:paraId="53379F7A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cat:themeTaxanomy</w:t>
            </w:r>
            <w:proofErr w:type="spellEnd"/>
            <w:proofErr w:type="gramEnd"/>
          </w:p>
        </w:tc>
        <w:tc>
          <w:tcPr>
            <w:tcW w:w="1947" w:type="dxa"/>
          </w:tcPr>
          <w:p w14:paraId="17EDF93E" w14:textId="77777777" w:rsidR="00415614" w:rsidRDefault="00C03DDF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</w:tr>
      <w:tr w:rsidR="00415614" w:rsidRPr="00172AD1" w14:paraId="66D8412B" w14:textId="77777777" w:rsidTr="00462CA6">
        <w:tc>
          <w:tcPr>
            <w:tcW w:w="576" w:type="dxa"/>
          </w:tcPr>
          <w:p w14:paraId="7A1A99C2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76" w:type="dxa"/>
          </w:tcPr>
          <w:p w14:paraId="6989B3B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3572" w:type="dxa"/>
          </w:tcPr>
          <w:p w14:paraId="62C15B0F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ECF42E4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045E2A4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7414A828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  <w:tc>
          <w:tcPr>
            <w:tcW w:w="1947" w:type="dxa"/>
          </w:tcPr>
          <w:p w14:paraId="57840D07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cat:themeTaxanomy</w:t>
            </w:r>
            <w:proofErr w:type="spellEnd"/>
            <w:proofErr w:type="gramEnd"/>
          </w:p>
        </w:tc>
        <w:tc>
          <w:tcPr>
            <w:tcW w:w="1947" w:type="dxa"/>
          </w:tcPr>
          <w:p w14:paraId="7FF4A12D" w14:textId="77777777" w:rsidR="00415614" w:rsidRDefault="00C03DDF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</w:tr>
      <w:tr w:rsidR="00415614" w:rsidRPr="00172AD1" w14:paraId="1C4923FB" w14:textId="77777777" w:rsidTr="00462CA6">
        <w:tc>
          <w:tcPr>
            <w:tcW w:w="576" w:type="dxa"/>
          </w:tcPr>
          <w:p w14:paraId="1148F859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76" w:type="dxa"/>
          </w:tcPr>
          <w:p w14:paraId="376C2D1F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572" w:type="dxa"/>
          </w:tcPr>
          <w:p w14:paraId="4C0BE058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7EAA60E3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953EB42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53753A7C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  <w:proofErr w:type="spellEnd"/>
          </w:p>
        </w:tc>
        <w:tc>
          <w:tcPr>
            <w:tcW w:w="1947" w:type="dxa"/>
          </w:tcPr>
          <w:p w14:paraId="53519C62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0B705B">
              <w:rPr>
                <w:rFonts w:eastAsia="맑은 고딕" w:hint="eastAsia"/>
                <w:color w:val="00B050"/>
                <w:sz w:val="18"/>
                <w:lang w:val="en-US" w:eastAsia="ko-KR"/>
              </w:rPr>
              <w:t>N</w:t>
            </w:r>
            <w:r w:rsidRPr="000B705B">
              <w:rPr>
                <w:rFonts w:eastAsia="맑은 고딕"/>
                <w:color w:val="00B050"/>
                <w:sz w:val="18"/>
                <w:lang w:val="en-US" w:eastAsia="ko-KR"/>
              </w:rPr>
              <w:t>one</w:t>
            </w:r>
          </w:p>
        </w:tc>
        <w:tc>
          <w:tcPr>
            <w:tcW w:w="1947" w:type="dxa"/>
          </w:tcPr>
          <w:p w14:paraId="7CE946AC" w14:textId="77777777" w:rsidR="00415614" w:rsidRPr="006B76FD" w:rsidRDefault="00415614" w:rsidP="00462CA6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</w:p>
        </w:tc>
      </w:tr>
      <w:tr w:rsidR="00415614" w:rsidRPr="00172AD1" w14:paraId="303E7099" w14:textId="77777777" w:rsidTr="00462CA6">
        <w:tc>
          <w:tcPr>
            <w:tcW w:w="576" w:type="dxa"/>
          </w:tcPr>
          <w:p w14:paraId="3CF61273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76" w:type="dxa"/>
          </w:tcPr>
          <w:p w14:paraId="472E9D71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3572" w:type="dxa"/>
          </w:tcPr>
          <w:p w14:paraId="625AE5D2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42F8719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E5EB3CE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5224CAF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  <w:proofErr w:type="spellEnd"/>
          </w:p>
        </w:tc>
        <w:tc>
          <w:tcPr>
            <w:tcW w:w="1947" w:type="dxa"/>
          </w:tcPr>
          <w:p w14:paraId="688C2DF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cat:record</w:t>
            </w:r>
            <w:proofErr w:type="spellEnd"/>
            <w:proofErr w:type="gramEnd"/>
          </w:p>
        </w:tc>
        <w:tc>
          <w:tcPr>
            <w:tcW w:w="1947" w:type="dxa"/>
          </w:tcPr>
          <w:p w14:paraId="64CD3A32" w14:textId="77777777" w:rsidR="00415614" w:rsidRDefault="008C6FF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cat:CatalogRecord</w:t>
            </w:r>
            <w:proofErr w:type="spellEnd"/>
            <w:proofErr w:type="gramEnd"/>
          </w:p>
        </w:tc>
      </w:tr>
      <w:tr w:rsidR="00415614" w:rsidRPr="00172AD1" w14:paraId="061A50CB" w14:textId="77777777" w:rsidTr="00462CA6">
        <w:trPr>
          <w:ins w:id="3" w:author="Ha Suwook" w:date="2019-05-07T11:38:00Z"/>
        </w:trPr>
        <w:tc>
          <w:tcPr>
            <w:tcW w:w="576" w:type="dxa"/>
          </w:tcPr>
          <w:p w14:paraId="66726EA7" w14:textId="77777777" w:rsidR="00415614" w:rsidRPr="00172AD1" w:rsidRDefault="00415614" w:rsidP="00462CA6">
            <w:pPr>
              <w:jc w:val="both"/>
              <w:rPr>
                <w:ins w:id="4" w:author="Ha Suwook" w:date="2019-05-07T11:38:00Z"/>
                <w:rFonts w:eastAsia="맑은 고딕"/>
                <w:sz w:val="18"/>
                <w:lang w:val="en-US" w:eastAsia="ko-KR"/>
              </w:rPr>
            </w:pPr>
            <w:ins w:id="5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8</w:t>
              </w:r>
            </w:ins>
          </w:p>
        </w:tc>
        <w:tc>
          <w:tcPr>
            <w:tcW w:w="1676" w:type="dxa"/>
          </w:tcPr>
          <w:p w14:paraId="4F0BEB09" w14:textId="77777777" w:rsidR="00415614" w:rsidRPr="00F77532" w:rsidRDefault="00415614" w:rsidP="00462CA6">
            <w:pPr>
              <w:jc w:val="both"/>
              <w:rPr>
                <w:ins w:id="6" w:author="Ha Suwook" w:date="2019-05-07T11:38:00Z"/>
                <w:rFonts w:eastAsia="맑은 고딕"/>
                <w:sz w:val="18"/>
                <w:lang w:val="en-US" w:eastAsia="ko-KR"/>
              </w:rPr>
            </w:pPr>
            <w:ins w:id="7" w:author="Ha Suwook" w:date="2019-05-07T11:38:00Z">
              <w:r w:rsidRPr="003352FF">
                <w:rPr>
                  <w:sz w:val="18"/>
                  <w:lang w:val="en-US" w:eastAsia="ko-KR"/>
                  <w:rPrChange w:id="8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 xml:space="preserve">role: </w:t>
              </w:r>
              <w:proofErr w:type="spellStart"/>
              <w:r w:rsidRPr="003352FF">
                <w:rPr>
                  <w:sz w:val="18"/>
                  <w:lang w:val="en-US" w:eastAsia="ko-KR"/>
                  <w:rPrChange w:id="9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>hasRelation</w:t>
              </w:r>
              <w:proofErr w:type="spellEnd"/>
            </w:ins>
          </w:p>
        </w:tc>
        <w:tc>
          <w:tcPr>
            <w:tcW w:w="3572" w:type="dxa"/>
          </w:tcPr>
          <w:p w14:paraId="1744A777" w14:textId="77777777" w:rsidR="00415614" w:rsidRPr="00F77532" w:rsidRDefault="00415614" w:rsidP="00462CA6">
            <w:pPr>
              <w:rPr>
                <w:ins w:id="10" w:author="Ha Suwook" w:date="2019-05-07T11:38:00Z"/>
                <w:rFonts w:eastAsia="맑은 고딕"/>
                <w:sz w:val="18"/>
                <w:lang w:val="en-US" w:eastAsia="ko-KR"/>
              </w:rPr>
            </w:pPr>
            <w:ins w:id="11" w:author="Ha Suwook" w:date="2019-05-07T11:38:00Z">
              <w:r w:rsidRPr="003352FF">
                <w:rPr>
                  <w:sz w:val="18"/>
                  <w:lang w:val="en-US" w:eastAsia="ko-KR"/>
                  <w:rPrChange w:id="12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 xml:space="preserve">related </w:t>
              </w:r>
            </w:ins>
            <w:ins w:id="13" w:author="Ha Suwook" w:date="2019-05-07T11:39:00Z">
              <w:r w:rsidRPr="003352FF">
                <w:rPr>
                  <w:sz w:val="18"/>
                  <w:lang w:val="en-US" w:eastAsia="ko-KR"/>
                  <w:rPrChange w:id="14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 xml:space="preserve">data </w:t>
              </w:r>
            </w:ins>
            <w:ins w:id="15" w:author="Ha Suwook" w:date="2019-05-07T11:38:00Z">
              <w:r w:rsidRPr="003352FF">
                <w:rPr>
                  <w:sz w:val="18"/>
                  <w:lang w:val="en-US" w:eastAsia="ko-KR"/>
                  <w:rPrChange w:id="16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 xml:space="preserve">catalogue of the </w:t>
              </w:r>
            </w:ins>
            <w:ins w:id="17" w:author="Ha Suwook" w:date="2019-05-07T11:39:00Z">
              <w:r w:rsidRPr="003352FF">
                <w:rPr>
                  <w:sz w:val="18"/>
                  <w:lang w:val="en-US" w:eastAsia="ko-KR"/>
                  <w:rPrChange w:id="18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>data catalogue</w:t>
              </w:r>
            </w:ins>
          </w:p>
        </w:tc>
        <w:tc>
          <w:tcPr>
            <w:tcW w:w="756" w:type="dxa"/>
          </w:tcPr>
          <w:p w14:paraId="3FD948FC" w14:textId="77777777" w:rsidR="00415614" w:rsidRPr="00F77532" w:rsidRDefault="00415614" w:rsidP="00462CA6">
            <w:pPr>
              <w:jc w:val="center"/>
              <w:rPr>
                <w:ins w:id="19" w:author="Ha Suwook" w:date="2019-05-07T11:38:00Z"/>
                <w:rFonts w:eastAsia="맑은 고딕"/>
                <w:sz w:val="18"/>
                <w:lang w:val="en-US" w:eastAsia="ko-KR"/>
              </w:rPr>
            </w:pPr>
            <w:ins w:id="20" w:author="Ha Suwook" w:date="2019-05-07T11:38:00Z">
              <w:r w:rsidRPr="003352FF">
                <w:rPr>
                  <w:sz w:val="18"/>
                  <w:lang w:val="en-US" w:eastAsia="ko-KR"/>
                  <w:rPrChange w:id="21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>O</w:t>
              </w:r>
            </w:ins>
          </w:p>
        </w:tc>
        <w:tc>
          <w:tcPr>
            <w:tcW w:w="1107" w:type="dxa"/>
          </w:tcPr>
          <w:p w14:paraId="0DD1D3B3" w14:textId="77777777" w:rsidR="00415614" w:rsidRPr="00F77532" w:rsidRDefault="00415614" w:rsidP="00462CA6">
            <w:pPr>
              <w:jc w:val="center"/>
              <w:rPr>
                <w:ins w:id="22" w:author="Ha Suwook" w:date="2019-05-07T11:38:00Z"/>
                <w:rFonts w:eastAsia="맑은 고딕"/>
                <w:sz w:val="18"/>
                <w:lang w:val="en-US" w:eastAsia="ko-KR"/>
              </w:rPr>
            </w:pPr>
            <w:ins w:id="23" w:author="Ha Suwook" w:date="2019-05-07T11:38:00Z">
              <w:r w:rsidRPr="003352FF">
                <w:rPr>
                  <w:sz w:val="18"/>
                  <w:lang w:val="en-US" w:eastAsia="ko-KR"/>
                  <w:rPrChange w:id="24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>N</w:t>
              </w:r>
            </w:ins>
          </w:p>
        </w:tc>
        <w:tc>
          <w:tcPr>
            <w:tcW w:w="1947" w:type="dxa"/>
          </w:tcPr>
          <w:p w14:paraId="45B33FEF" w14:textId="77777777" w:rsidR="008C6FF3" w:rsidRPr="00571224" w:rsidRDefault="008C6FF3" w:rsidP="00462CA6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r w:rsidRPr="00571224">
              <w:rPr>
                <w:rFonts w:hint="eastAsia"/>
                <w:color w:val="FF0000"/>
                <w:sz w:val="18"/>
                <w:lang w:val="en-US" w:eastAsia="ko-KR"/>
              </w:rPr>
              <w:t>B</w:t>
            </w:r>
            <w:r w:rsidRPr="00571224">
              <w:rPr>
                <w:color w:val="FF0000"/>
                <w:sz w:val="18"/>
                <w:lang w:val="en-US" w:eastAsia="ko-KR"/>
              </w:rPr>
              <w:t>DC_Dataset</w:t>
            </w:r>
            <w:proofErr w:type="spellEnd"/>
            <w:r w:rsidRPr="00571224">
              <w:rPr>
                <w:color w:val="FF0000"/>
                <w:sz w:val="18"/>
                <w:lang w:val="en-US" w:eastAsia="ko-KR"/>
              </w:rPr>
              <w:t xml:space="preserve"> -&gt;</w:t>
            </w:r>
          </w:p>
          <w:p w14:paraId="08A89FBA" w14:textId="77777777" w:rsidR="00415614" w:rsidRPr="00F77532" w:rsidRDefault="00415614" w:rsidP="00462CA6">
            <w:pPr>
              <w:jc w:val="both"/>
              <w:rPr>
                <w:ins w:id="25" w:author="Ha Suwook" w:date="2019-05-07T11:38:00Z"/>
                <w:rFonts w:eastAsia="맑은 고딕"/>
                <w:sz w:val="18"/>
                <w:lang w:val="en-US" w:eastAsia="ko-KR"/>
              </w:rPr>
            </w:pPr>
            <w:proofErr w:type="spellStart"/>
            <w:ins w:id="26" w:author="Ha Suwook" w:date="2019-05-07T11:38:00Z">
              <w:r w:rsidRPr="00571224">
                <w:rPr>
                  <w:color w:val="FF0000"/>
                  <w:sz w:val="18"/>
                  <w:lang w:val="en-US" w:eastAsia="ko-KR"/>
                  <w:rPrChange w:id="27" w:author="Ha Suwook" w:date="2019-05-07T11:40:00Z">
                    <w:rPr>
                      <w:sz w:val="18"/>
                      <w:highlight w:val="yellow"/>
                      <w:lang w:val="en-US" w:eastAsia="ko-KR"/>
                    </w:rPr>
                  </w:rPrChange>
                </w:rPr>
                <w:t>BDC_</w:t>
              </w:r>
            </w:ins>
            <w:r w:rsidR="008C6FF3" w:rsidRPr="00571224">
              <w:rPr>
                <w:color w:val="FF0000"/>
                <w:sz w:val="18"/>
                <w:lang w:val="en-US" w:eastAsia="ko-KR"/>
              </w:rPr>
              <w:t>Catalogue</w:t>
            </w:r>
            <w:proofErr w:type="spellEnd"/>
          </w:p>
        </w:tc>
        <w:tc>
          <w:tcPr>
            <w:tcW w:w="1947" w:type="dxa"/>
          </w:tcPr>
          <w:p w14:paraId="48044543" w14:textId="77777777" w:rsidR="00415614" w:rsidRPr="003352FF" w:rsidRDefault="000B5E92" w:rsidP="00462CA6">
            <w:pPr>
              <w:jc w:val="both"/>
              <w:rPr>
                <w:sz w:val="18"/>
                <w:lang w:val="en-US" w:eastAsia="ko-KR"/>
              </w:rPr>
            </w:pPr>
            <w:r w:rsidRPr="00717366">
              <w:rPr>
                <w:rFonts w:hint="eastAsia"/>
                <w:color w:val="00B050"/>
                <w:sz w:val="18"/>
                <w:lang w:val="en-US" w:eastAsia="ko-KR"/>
              </w:rPr>
              <w:t>N</w:t>
            </w:r>
            <w:r w:rsidRPr="00717366">
              <w:rPr>
                <w:color w:val="00B050"/>
                <w:sz w:val="18"/>
                <w:lang w:val="en-US" w:eastAsia="ko-KR"/>
              </w:rPr>
              <w:t>one</w:t>
            </w:r>
          </w:p>
        </w:tc>
        <w:tc>
          <w:tcPr>
            <w:tcW w:w="1947" w:type="dxa"/>
          </w:tcPr>
          <w:p w14:paraId="66E1F900" w14:textId="77777777" w:rsidR="00415614" w:rsidRPr="003352FF" w:rsidRDefault="00415614" w:rsidP="00462CA6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415614" w:rsidRPr="00172AD1" w14:paraId="4F9BFFD5" w14:textId="77777777" w:rsidTr="00462CA6">
        <w:tc>
          <w:tcPr>
            <w:tcW w:w="576" w:type="dxa"/>
          </w:tcPr>
          <w:p w14:paraId="3A9A1C6A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ins w:id="28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9</w:t>
              </w:r>
            </w:ins>
            <w:del w:id="29" w:author="Ha Suwook" w:date="2019-05-07T11:40:00Z">
              <w:r w:rsidRPr="00172AD1" w:rsidDel="001E7787">
                <w:rPr>
                  <w:rFonts w:eastAsia="맑은 고딕" w:hint="eastAsia"/>
                  <w:sz w:val="18"/>
                  <w:lang w:val="en-US" w:eastAsia="ko-KR"/>
                </w:rPr>
                <w:delText>8</w:delText>
              </w:r>
            </w:del>
          </w:p>
        </w:tc>
        <w:tc>
          <w:tcPr>
            <w:tcW w:w="1676" w:type="dxa"/>
          </w:tcPr>
          <w:p w14:paraId="4540EFD7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572" w:type="dxa"/>
          </w:tcPr>
          <w:p w14:paraId="673DE312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4C3D0CD2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D21A19D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6E41EF41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  <w:tc>
          <w:tcPr>
            <w:tcW w:w="1947" w:type="dxa"/>
          </w:tcPr>
          <w:p w14:paraId="72848E0A" w14:textId="77777777" w:rsidR="00415614" w:rsidRPr="00172AD1" w:rsidRDefault="00012ABE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ct:title</w:t>
            </w:r>
            <w:proofErr w:type="spellEnd"/>
            <w:proofErr w:type="gramEnd"/>
          </w:p>
        </w:tc>
        <w:tc>
          <w:tcPr>
            <w:tcW w:w="1947" w:type="dxa"/>
          </w:tcPr>
          <w:p w14:paraId="624A1888" w14:textId="77777777" w:rsidR="00415614" w:rsidRPr="00172AD1" w:rsidRDefault="008C6FF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ree text</w:t>
            </w:r>
          </w:p>
        </w:tc>
      </w:tr>
      <w:tr w:rsidR="00415614" w:rsidRPr="00172AD1" w14:paraId="062B27BD" w14:textId="77777777" w:rsidTr="00462CA6">
        <w:tc>
          <w:tcPr>
            <w:tcW w:w="576" w:type="dxa"/>
          </w:tcPr>
          <w:p w14:paraId="2EB273D5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ins w:id="30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10</w:t>
              </w:r>
            </w:ins>
            <w:del w:id="31" w:author="Ha Suwook" w:date="2019-05-07T11:40:00Z">
              <w:r w:rsidRPr="00172AD1" w:rsidDel="001E7787">
                <w:rPr>
                  <w:rFonts w:eastAsia="맑은 고딕" w:hint="eastAsia"/>
                  <w:sz w:val="18"/>
                  <w:lang w:val="en-US" w:eastAsia="ko-KR"/>
                </w:rPr>
                <w:delText>9</w:delText>
              </w:r>
            </w:del>
          </w:p>
        </w:tc>
        <w:tc>
          <w:tcPr>
            <w:tcW w:w="1676" w:type="dxa"/>
          </w:tcPr>
          <w:p w14:paraId="0F1289F9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572" w:type="dxa"/>
          </w:tcPr>
          <w:p w14:paraId="5543D5E5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26719420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E4C529C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010A135A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  <w:tc>
          <w:tcPr>
            <w:tcW w:w="1947" w:type="dxa"/>
          </w:tcPr>
          <w:p w14:paraId="7A950DBA" w14:textId="77777777" w:rsidR="00415614" w:rsidRPr="00172AD1" w:rsidRDefault="00923AEC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1947" w:type="dxa"/>
          </w:tcPr>
          <w:p w14:paraId="433C94F4" w14:textId="77777777" w:rsidR="00415614" w:rsidRPr="00172AD1" w:rsidRDefault="008C6FF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ree text</w:t>
            </w:r>
          </w:p>
        </w:tc>
      </w:tr>
      <w:tr w:rsidR="00415614" w:rsidRPr="00172AD1" w14:paraId="78102BF2" w14:textId="77777777" w:rsidTr="00462CA6">
        <w:tc>
          <w:tcPr>
            <w:tcW w:w="576" w:type="dxa"/>
          </w:tcPr>
          <w:p w14:paraId="40A041FF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ins w:id="32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11</w:t>
              </w:r>
            </w:ins>
            <w:del w:id="33" w:author="Ha Suwook" w:date="2019-05-07T11:40:00Z">
              <w:r w:rsidRPr="00172AD1" w:rsidDel="001E7787">
                <w:rPr>
                  <w:rFonts w:eastAsia="맑은 고딕" w:hint="eastAsia"/>
                  <w:sz w:val="18"/>
                  <w:lang w:val="en-US" w:eastAsia="ko-KR"/>
                </w:rPr>
                <w:delText>10</w:delText>
              </w:r>
            </w:del>
          </w:p>
        </w:tc>
        <w:tc>
          <w:tcPr>
            <w:tcW w:w="1676" w:type="dxa"/>
          </w:tcPr>
          <w:p w14:paraId="5F10A049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language</w:t>
            </w:r>
          </w:p>
        </w:tc>
        <w:tc>
          <w:tcPr>
            <w:tcW w:w="3572" w:type="dxa"/>
          </w:tcPr>
          <w:p w14:paraId="1BE209C2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used within the data catalo</w:t>
            </w:r>
            <w:r>
              <w:rPr>
                <w:rFonts w:eastAsia="맑은 고딕"/>
                <w:sz w:val="18"/>
                <w:lang w:val="en-US" w:eastAsia="ko-KR"/>
              </w:rPr>
              <w:t>gu</w:t>
            </w:r>
            <w:r w:rsidRPr="00172AD1">
              <w:rPr>
                <w:rFonts w:eastAsia="맑은 고딕"/>
                <w:sz w:val="18"/>
                <w:lang w:val="en-US" w:eastAsia="ko-KR"/>
              </w:rPr>
              <w:t>e</w:t>
            </w:r>
          </w:p>
        </w:tc>
        <w:tc>
          <w:tcPr>
            <w:tcW w:w="756" w:type="dxa"/>
          </w:tcPr>
          <w:p w14:paraId="499D06E8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1ECB4C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4069F45B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RFC 5646</w:t>
            </w:r>
          </w:p>
        </w:tc>
        <w:tc>
          <w:tcPr>
            <w:tcW w:w="1947" w:type="dxa"/>
          </w:tcPr>
          <w:p w14:paraId="3BD0276B" w14:textId="77777777" w:rsidR="00415614" w:rsidRDefault="00923AEC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ct:language</w:t>
            </w:r>
            <w:proofErr w:type="spellEnd"/>
            <w:proofErr w:type="gramEnd"/>
          </w:p>
        </w:tc>
        <w:tc>
          <w:tcPr>
            <w:tcW w:w="1947" w:type="dxa"/>
          </w:tcPr>
          <w:p w14:paraId="3B84FDFA" w14:textId="77777777" w:rsidR="00415614" w:rsidRDefault="008C6FF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I</w:t>
            </w:r>
            <w:r>
              <w:rPr>
                <w:rFonts w:eastAsia="맑은 고딕"/>
                <w:sz w:val="18"/>
                <w:lang w:val="en-US" w:eastAsia="ko-KR"/>
              </w:rPr>
              <w:t>SO639-1</w:t>
            </w:r>
          </w:p>
        </w:tc>
      </w:tr>
      <w:tr w:rsidR="00415614" w:rsidRPr="00172AD1" w14:paraId="686CE4BB" w14:textId="77777777" w:rsidTr="00462CA6">
        <w:tc>
          <w:tcPr>
            <w:tcW w:w="576" w:type="dxa"/>
          </w:tcPr>
          <w:p w14:paraId="1F72D1BC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del w:id="34" w:author="Ha Suwook" w:date="2019-05-07T11:40:00Z">
              <w:r w:rsidRPr="00172AD1" w:rsidDel="003352FF">
                <w:rPr>
                  <w:rFonts w:eastAsia="맑은 고딕" w:hint="eastAsia"/>
                  <w:sz w:val="18"/>
                  <w:lang w:val="en-US" w:eastAsia="ko-KR"/>
                </w:rPr>
                <w:delText>11</w:delText>
              </w:r>
            </w:del>
            <w:ins w:id="35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1</w:t>
              </w:r>
              <w:r>
                <w:rPr>
                  <w:rFonts w:eastAsia="맑은 고딕"/>
                  <w:sz w:val="18"/>
                  <w:lang w:val="en-US" w:eastAsia="ko-KR"/>
                </w:rPr>
                <w:t>2</w:t>
              </w:r>
            </w:ins>
          </w:p>
        </w:tc>
        <w:tc>
          <w:tcPr>
            <w:tcW w:w="1676" w:type="dxa"/>
          </w:tcPr>
          <w:p w14:paraId="12E4E5A7" w14:textId="010BE8F3" w:rsidR="00415614" w:rsidRPr="00571224" w:rsidRDefault="00415614" w:rsidP="00462CA6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571224">
              <w:rPr>
                <w:rFonts w:eastAsia="맑은 고딕" w:hint="eastAsia"/>
                <w:color w:val="FF0000"/>
                <w:sz w:val="18"/>
                <w:lang w:val="en-US" w:eastAsia="ko-KR"/>
              </w:rPr>
              <w:t>catalogVersion</w:t>
            </w:r>
            <w:proofErr w:type="spellEnd"/>
            <w:r w:rsidR="00717366" w:rsidRPr="00571224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-&gt; </w:t>
            </w:r>
            <w:proofErr w:type="spellStart"/>
            <w:r w:rsidR="00717366" w:rsidRPr="00571224">
              <w:rPr>
                <w:rFonts w:eastAsia="맑은 고딕"/>
                <w:color w:val="FF0000"/>
                <w:sz w:val="18"/>
                <w:lang w:val="en-US" w:eastAsia="ko-KR"/>
              </w:rPr>
              <w:t>versionInfo</w:t>
            </w:r>
            <w:proofErr w:type="spellEnd"/>
            <w:r w:rsidR="00717366" w:rsidRPr="00571224">
              <w:rPr>
                <w:rFonts w:eastAsia="맑은 고딕"/>
                <w:color w:val="FF0000"/>
                <w:sz w:val="18"/>
                <w:lang w:val="en-US" w:eastAsia="ko-KR"/>
              </w:rPr>
              <w:t>(</w:t>
            </w:r>
            <w:r w:rsidR="00717366" w:rsidRPr="00571224">
              <w:rPr>
                <w:rFonts w:eastAsia="맑은 고딕" w:hint="eastAsia"/>
                <w:color w:val="FF0000"/>
                <w:sz w:val="18"/>
                <w:lang w:val="en-US" w:eastAsia="ko-KR"/>
              </w:rPr>
              <w:t>그림과</w:t>
            </w:r>
            <w:r w:rsidR="00717366" w:rsidRPr="00571224">
              <w:rPr>
                <w:rFonts w:eastAsia="맑은 고딕" w:hint="eastAsia"/>
                <w:color w:val="FF0000"/>
                <w:sz w:val="18"/>
                <w:lang w:val="en-US" w:eastAsia="ko-KR"/>
              </w:rPr>
              <w:t xml:space="preserve"> </w:t>
            </w:r>
            <w:r w:rsidR="00717366" w:rsidRPr="00571224">
              <w:rPr>
                <w:rFonts w:eastAsia="맑은 고딕" w:hint="eastAsia"/>
                <w:color w:val="FF0000"/>
                <w:sz w:val="18"/>
                <w:lang w:val="en-US" w:eastAsia="ko-KR"/>
              </w:rPr>
              <w:t>불일치</w:t>
            </w:r>
            <w:r w:rsidR="00717366" w:rsidRPr="00571224">
              <w:rPr>
                <w:rFonts w:eastAsia="맑은 고딕" w:hint="eastAsia"/>
                <w:color w:val="FF0000"/>
                <w:sz w:val="18"/>
                <w:lang w:val="en-US" w:eastAsia="ko-KR"/>
              </w:rPr>
              <w:t>)</w:t>
            </w:r>
          </w:p>
        </w:tc>
        <w:tc>
          <w:tcPr>
            <w:tcW w:w="3572" w:type="dxa"/>
          </w:tcPr>
          <w:p w14:paraId="724AEEAA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FB2D609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AC9EEDC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3FDD54B9" w14:textId="77777777" w:rsidR="00415614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  <w:p w14:paraId="29081F24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(</w:t>
            </w: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major.minor</w:t>
            </w:r>
            <w:proofErr w:type="gramEnd"/>
            <w:r>
              <w:rPr>
                <w:rFonts w:eastAsia="맑은 고딕"/>
                <w:sz w:val="18"/>
                <w:lang w:val="en-US" w:eastAsia="ko-KR"/>
              </w:rPr>
              <w:t>.patch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>)</w:t>
            </w:r>
          </w:p>
        </w:tc>
        <w:tc>
          <w:tcPr>
            <w:tcW w:w="1947" w:type="dxa"/>
          </w:tcPr>
          <w:p w14:paraId="379F6B11" w14:textId="77777777" w:rsidR="00415614" w:rsidRPr="00172AD1" w:rsidRDefault="009E3BA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41774">
              <w:rPr>
                <w:rFonts w:eastAsia="맑은 고딕" w:hint="eastAsia"/>
                <w:color w:val="00B050"/>
                <w:sz w:val="18"/>
                <w:lang w:val="en-US" w:eastAsia="ko-KR"/>
              </w:rPr>
              <w:t>N</w:t>
            </w:r>
            <w:r w:rsidRPr="00B41774">
              <w:rPr>
                <w:rFonts w:eastAsia="맑은 고딕"/>
                <w:color w:val="00B050"/>
                <w:sz w:val="18"/>
                <w:lang w:val="en-US" w:eastAsia="ko-KR"/>
              </w:rPr>
              <w:t>one</w:t>
            </w:r>
          </w:p>
        </w:tc>
        <w:tc>
          <w:tcPr>
            <w:tcW w:w="1947" w:type="dxa"/>
          </w:tcPr>
          <w:p w14:paraId="79DB2D7C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348FCF59" w14:textId="77777777" w:rsidR="006B76FD" w:rsidRDefault="006B76FD" w:rsidP="006B76FD">
      <w:pPr>
        <w:jc w:val="both"/>
        <w:rPr>
          <w:rFonts w:eastAsia="맑은 고딕"/>
          <w:lang w:val="en-US" w:eastAsia="ko-KR"/>
        </w:rPr>
      </w:pPr>
    </w:p>
    <w:p w14:paraId="1A650405" w14:textId="77777777" w:rsidR="004A002E" w:rsidRDefault="004A002E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8D50876" w14:textId="77777777" w:rsidR="004A002E" w:rsidRDefault="004A002E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8A6A370" w14:textId="77777777" w:rsidR="004A002E" w:rsidRDefault="004A002E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353B916" w14:textId="0BD8E2BF" w:rsidR="00AB2BE4" w:rsidRPr="000D7BCF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I-2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</w:t>
      </w:r>
      <w:r>
        <w:rPr>
          <w:rFonts w:eastAsia="맑은 고딕"/>
          <w:lang w:val="en-US" w:eastAsia="ko-KR"/>
        </w:rPr>
        <w:t>_</w:t>
      </w:r>
      <w:r w:rsidRPr="009820AF">
        <w:rPr>
          <w:rFonts w:eastAsia="맑은 고딕"/>
          <w:i/>
          <w:lang w:val="en-US" w:eastAsia="ko-KR"/>
        </w:rPr>
        <w:t>ResponsibleParty</w:t>
      </w:r>
      <w:proofErr w:type="spellEnd"/>
      <w:r>
        <w:rPr>
          <w:rFonts w:eastAsia="맑은 고딕"/>
          <w:lang w:val="en-US" w:eastAsia="ko-KR"/>
        </w:rPr>
        <w:t xml:space="preserve"> and its data type class </w:t>
      </w:r>
      <w:proofErr w:type="spellStart"/>
      <w:r w:rsidRPr="009820AF">
        <w:rPr>
          <w:rFonts w:eastAsia="맑은 고딕"/>
          <w:i/>
          <w:lang w:val="en-US" w:eastAsia="ko-KR"/>
        </w:rPr>
        <w:t>BDC_ContactType</w:t>
      </w:r>
      <w:proofErr w:type="spellEnd"/>
      <w:r>
        <w:rPr>
          <w:rFonts w:eastAsia="맑은 고딕"/>
          <w:lang w:val="en-US" w:eastAsia="ko-KR"/>
        </w:rPr>
        <w:t xml:space="preserve"> which describes the responsible party in clause 7.3.</w:t>
      </w:r>
    </w:p>
    <w:p w14:paraId="4DF05523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1937"/>
        <w:gridCol w:w="3403"/>
        <w:gridCol w:w="756"/>
        <w:gridCol w:w="1107"/>
        <w:gridCol w:w="1855"/>
        <w:gridCol w:w="1985"/>
        <w:gridCol w:w="1843"/>
      </w:tblGrid>
      <w:tr w:rsidR="00077D74" w:rsidRPr="00172AD1" w14:paraId="359680AB" w14:textId="77777777" w:rsidTr="009E3BA3">
        <w:tc>
          <w:tcPr>
            <w:tcW w:w="576" w:type="dxa"/>
          </w:tcPr>
          <w:p w14:paraId="17FEF8E2" w14:textId="77777777" w:rsidR="00077D74" w:rsidRPr="00172AD1" w:rsidRDefault="00077D74" w:rsidP="00077D74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2B9EAF6C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403" w:type="dxa"/>
          </w:tcPr>
          <w:p w14:paraId="01BC9A5B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3B7A398D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AFE9B4F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55" w:type="dxa"/>
          </w:tcPr>
          <w:p w14:paraId="7499024F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1985" w:type="dxa"/>
          </w:tcPr>
          <w:p w14:paraId="2CFA7E05" w14:textId="77777777" w:rsidR="00077D74" w:rsidRPr="00172AD1" w:rsidRDefault="00077D74" w:rsidP="00077D74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43" w:type="dxa"/>
          </w:tcPr>
          <w:p w14:paraId="20C16042" w14:textId="77777777" w:rsidR="00077D74" w:rsidRDefault="00077D74" w:rsidP="00077D74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9E3BA3" w:rsidRPr="00172AD1" w14:paraId="771AC6CA" w14:textId="77777777" w:rsidTr="009E3BA3">
        <w:tc>
          <w:tcPr>
            <w:tcW w:w="576" w:type="dxa"/>
            <w:shd w:val="clear" w:color="auto" w:fill="D9D9D9" w:themeFill="background1" w:themeFillShade="D9"/>
          </w:tcPr>
          <w:p w14:paraId="69D2FEE7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36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12</w:delText>
              </w:r>
            </w:del>
            <w:ins w:id="37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3</w:t>
              </w:r>
            </w:ins>
          </w:p>
        </w:tc>
        <w:tc>
          <w:tcPr>
            <w:tcW w:w="1937" w:type="dxa"/>
            <w:shd w:val="clear" w:color="auto" w:fill="D9D9D9" w:themeFill="background1" w:themeFillShade="D9"/>
          </w:tcPr>
          <w:p w14:paraId="5E89DB81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403" w:type="dxa"/>
            <w:shd w:val="clear" w:color="auto" w:fill="D9D9D9" w:themeFill="background1" w:themeFillShade="D9"/>
          </w:tcPr>
          <w:p w14:paraId="69B6B9CE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202FACA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75BE0E3" w14:textId="77777777" w:rsidR="009E3BA3" w:rsidRPr="00172AD1" w:rsidRDefault="009E3BA3" w:rsidP="009E3BA3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  <w:shd w:val="clear" w:color="auto" w:fill="D9D9D9" w:themeFill="background1" w:themeFillShade="D9"/>
          </w:tcPr>
          <w:p w14:paraId="4ACF4592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del w:id="38" w:author="Ha Suwook" w:date="2019-05-07T11:42:00Z">
              <w:r w:rsidRPr="00172AD1" w:rsidDel="003352FF">
                <w:rPr>
                  <w:sz w:val="18"/>
                  <w:lang w:val="en-US" w:eastAsia="ko-KR"/>
                </w:rPr>
                <w:delText xml:space="preserve">13 </w:delText>
              </w:r>
            </w:del>
            <w:ins w:id="39" w:author="Ha Suwook" w:date="2019-05-07T11:42:00Z">
              <w:r w:rsidRPr="00172AD1">
                <w:rPr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4</w:t>
              </w:r>
              <w:r w:rsidRPr="00172AD1">
                <w:rPr>
                  <w:sz w:val="18"/>
                  <w:lang w:val="en-US" w:eastAsia="ko-KR"/>
                </w:rPr>
                <w:t xml:space="preserve"> </w:t>
              </w:r>
            </w:ins>
            <w:r w:rsidRPr="00172AD1">
              <w:rPr>
                <w:sz w:val="18"/>
                <w:lang w:val="en-US" w:eastAsia="ko-KR"/>
              </w:rPr>
              <w:t xml:space="preserve">to </w:t>
            </w:r>
            <w:del w:id="40" w:author="Ha Suwook" w:date="2019-05-07T11:42:00Z">
              <w:r w:rsidRPr="00172AD1" w:rsidDel="003352FF">
                <w:rPr>
                  <w:sz w:val="18"/>
                  <w:lang w:val="en-US" w:eastAsia="ko-KR"/>
                </w:rPr>
                <w:delText>17</w:delText>
              </w:r>
            </w:del>
            <w:ins w:id="41" w:author="Ha Suwook" w:date="2019-05-07T11:42:00Z">
              <w:r w:rsidRPr="00172AD1">
                <w:rPr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8</w:t>
              </w:r>
            </w:ins>
          </w:p>
        </w:tc>
        <w:tc>
          <w:tcPr>
            <w:tcW w:w="1985" w:type="dxa"/>
            <w:shd w:val="clear" w:color="auto" w:fill="D9D9D9" w:themeFill="background1" w:themeFillShade="D9"/>
          </w:tcPr>
          <w:p w14:paraId="0CACDB77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oaf:Agent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E6C2D82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9E3BA3" w:rsidRPr="00172AD1" w14:paraId="374FFFDD" w14:textId="77777777" w:rsidTr="009E3BA3">
        <w:tc>
          <w:tcPr>
            <w:tcW w:w="576" w:type="dxa"/>
          </w:tcPr>
          <w:p w14:paraId="5949292B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42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13</w:delText>
              </w:r>
            </w:del>
            <w:ins w:id="43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4</w:t>
              </w:r>
            </w:ins>
          </w:p>
        </w:tc>
        <w:tc>
          <w:tcPr>
            <w:tcW w:w="1937" w:type="dxa"/>
          </w:tcPr>
          <w:p w14:paraId="66BD4523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3403" w:type="dxa"/>
          </w:tcPr>
          <w:p w14:paraId="06124CD9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071AE159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D43D5DF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1E708AE1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5E8C9C6C" w14:textId="77777777" w:rsidR="009E3BA3" w:rsidRPr="00172AD1" w:rsidRDefault="00462CA6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oaf:name</w:t>
            </w:r>
            <w:proofErr w:type="spellEnd"/>
          </w:p>
        </w:tc>
        <w:tc>
          <w:tcPr>
            <w:tcW w:w="1843" w:type="dxa"/>
          </w:tcPr>
          <w:p w14:paraId="5359CE66" w14:textId="77777777" w:rsidR="009E3BA3" w:rsidRPr="00172AD1" w:rsidRDefault="008C6FF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9E3BA3" w:rsidRPr="00172AD1" w14:paraId="69EFF0A2" w14:textId="77777777" w:rsidTr="009E3BA3">
        <w:tc>
          <w:tcPr>
            <w:tcW w:w="576" w:type="dxa"/>
          </w:tcPr>
          <w:p w14:paraId="13178ED7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44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14</w:delText>
              </w:r>
            </w:del>
            <w:ins w:id="45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5</w:t>
              </w:r>
            </w:ins>
          </w:p>
        </w:tc>
        <w:tc>
          <w:tcPr>
            <w:tcW w:w="1937" w:type="dxa"/>
          </w:tcPr>
          <w:p w14:paraId="09CF8183" w14:textId="1F07E741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71224">
              <w:rPr>
                <w:rFonts w:hint="eastAsia"/>
                <w:color w:val="FF0000"/>
                <w:sz w:val="18"/>
                <w:lang w:val="en-US" w:eastAsia="ko-KR"/>
              </w:rPr>
              <w:t>orgnisationName</w:t>
            </w:r>
            <w:proofErr w:type="spellEnd"/>
            <w:r w:rsidR="00B41774" w:rsidRPr="00571224">
              <w:rPr>
                <w:color w:val="FF0000"/>
                <w:sz w:val="18"/>
                <w:lang w:val="en-US" w:eastAsia="ko-KR"/>
              </w:rPr>
              <w:t xml:space="preserve"> -&gt; </w:t>
            </w:r>
            <w:proofErr w:type="spellStart"/>
            <w:r w:rsidR="00B41774" w:rsidRPr="00571224">
              <w:rPr>
                <w:color w:val="FF0000"/>
                <w:sz w:val="18"/>
                <w:lang w:val="en-US" w:eastAsia="ko-KR"/>
              </w:rPr>
              <w:t>organizationName</w:t>
            </w:r>
            <w:proofErr w:type="spellEnd"/>
          </w:p>
        </w:tc>
        <w:tc>
          <w:tcPr>
            <w:tcW w:w="3403" w:type="dxa"/>
          </w:tcPr>
          <w:p w14:paraId="78A822ED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6550E1F8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AF9DB4E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0E5F34FA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75801530" w14:textId="77777777" w:rsidR="009E3BA3" w:rsidRPr="00B41774" w:rsidRDefault="002850D1" w:rsidP="009E3BA3">
            <w:pPr>
              <w:jc w:val="both"/>
              <w:rPr>
                <w:color w:val="00B050"/>
                <w:sz w:val="18"/>
                <w:lang w:val="en-US" w:eastAsia="ko-KR"/>
              </w:rPr>
            </w:pPr>
            <w:r w:rsidRPr="00B41774">
              <w:rPr>
                <w:color w:val="00B050"/>
                <w:sz w:val="18"/>
                <w:lang w:val="en-US" w:eastAsia="ko-KR"/>
              </w:rPr>
              <w:t>None</w:t>
            </w:r>
          </w:p>
        </w:tc>
        <w:tc>
          <w:tcPr>
            <w:tcW w:w="1843" w:type="dxa"/>
          </w:tcPr>
          <w:p w14:paraId="4DB9BF62" w14:textId="77777777" w:rsidR="009E3BA3" w:rsidRPr="002850D1" w:rsidRDefault="009E3BA3" w:rsidP="009E3BA3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  <w:tr w:rsidR="009E3BA3" w:rsidRPr="00172AD1" w14:paraId="61F03AE1" w14:textId="77777777" w:rsidTr="009E3BA3">
        <w:tc>
          <w:tcPr>
            <w:tcW w:w="576" w:type="dxa"/>
          </w:tcPr>
          <w:p w14:paraId="34EF757B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46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15</w:delText>
              </w:r>
            </w:del>
            <w:ins w:id="47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6</w:t>
              </w:r>
            </w:ins>
          </w:p>
        </w:tc>
        <w:tc>
          <w:tcPr>
            <w:tcW w:w="1937" w:type="dxa"/>
          </w:tcPr>
          <w:p w14:paraId="617AC879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3403" w:type="dxa"/>
          </w:tcPr>
          <w:p w14:paraId="3E69AD2A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7724EA9D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E497861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439BF815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5189051C" w14:textId="77777777" w:rsidR="009E3BA3" w:rsidRPr="00B41774" w:rsidRDefault="002850D1" w:rsidP="009E3BA3">
            <w:pPr>
              <w:jc w:val="both"/>
              <w:rPr>
                <w:color w:val="00B050"/>
                <w:sz w:val="18"/>
                <w:lang w:val="en-US" w:eastAsia="ko-KR"/>
              </w:rPr>
            </w:pPr>
            <w:r w:rsidRPr="00B41774">
              <w:rPr>
                <w:rFonts w:hint="eastAsia"/>
                <w:color w:val="00B050"/>
                <w:sz w:val="18"/>
                <w:lang w:val="en-US" w:eastAsia="ko-KR"/>
              </w:rPr>
              <w:t>N</w:t>
            </w:r>
            <w:r w:rsidRPr="00B41774">
              <w:rPr>
                <w:color w:val="00B050"/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1095E7F4" w14:textId="77777777" w:rsidR="009E3BA3" w:rsidRPr="002850D1" w:rsidRDefault="009E3BA3" w:rsidP="009E3BA3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  <w:tr w:rsidR="009E3BA3" w:rsidRPr="00172AD1" w14:paraId="5BA239C2" w14:textId="77777777" w:rsidTr="009E3BA3">
        <w:tc>
          <w:tcPr>
            <w:tcW w:w="576" w:type="dxa"/>
          </w:tcPr>
          <w:p w14:paraId="580FAF44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48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16</w:delText>
              </w:r>
            </w:del>
            <w:ins w:id="49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7</w:t>
              </w:r>
            </w:ins>
          </w:p>
        </w:tc>
        <w:tc>
          <w:tcPr>
            <w:tcW w:w="1937" w:type="dxa"/>
          </w:tcPr>
          <w:p w14:paraId="6CC3A243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role</w:t>
            </w:r>
          </w:p>
        </w:tc>
        <w:tc>
          <w:tcPr>
            <w:tcW w:w="3403" w:type="dxa"/>
          </w:tcPr>
          <w:p w14:paraId="2834C706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0BC3ED33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66F83F5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2F264451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6A17AA12" w14:textId="77777777" w:rsidR="009E3BA3" w:rsidRPr="00B41774" w:rsidRDefault="002850D1" w:rsidP="009E3BA3">
            <w:pPr>
              <w:jc w:val="both"/>
              <w:rPr>
                <w:color w:val="00B050"/>
                <w:sz w:val="18"/>
                <w:lang w:val="en-US" w:eastAsia="ko-KR"/>
              </w:rPr>
            </w:pPr>
            <w:r w:rsidRPr="00B41774">
              <w:rPr>
                <w:rFonts w:hint="eastAsia"/>
                <w:color w:val="00B050"/>
                <w:sz w:val="18"/>
                <w:lang w:val="en-US" w:eastAsia="ko-KR"/>
              </w:rPr>
              <w:t>N</w:t>
            </w:r>
            <w:r w:rsidRPr="00B41774">
              <w:rPr>
                <w:color w:val="00B050"/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28E45BCB" w14:textId="77777777" w:rsidR="009E3BA3" w:rsidRPr="002850D1" w:rsidRDefault="009E3BA3" w:rsidP="009E3BA3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  <w:tr w:rsidR="009E3BA3" w:rsidRPr="00172AD1" w14:paraId="65A7C2C8" w14:textId="77777777" w:rsidTr="009E3BA3">
        <w:tc>
          <w:tcPr>
            <w:tcW w:w="576" w:type="dxa"/>
          </w:tcPr>
          <w:p w14:paraId="798EBE76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50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17</w:delText>
              </w:r>
            </w:del>
            <w:ins w:id="51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8</w:t>
              </w:r>
            </w:ins>
          </w:p>
        </w:tc>
        <w:tc>
          <w:tcPr>
            <w:tcW w:w="1937" w:type="dxa"/>
          </w:tcPr>
          <w:p w14:paraId="742D9FC9" w14:textId="4E3E4137" w:rsidR="009E3BA3" w:rsidRPr="00571224" w:rsidRDefault="00AC1C55" w:rsidP="009E3BA3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571224">
              <w:rPr>
                <w:color w:val="FF0000"/>
                <w:sz w:val="18"/>
                <w:lang w:val="en-US" w:eastAsia="ko-KR"/>
              </w:rPr>
              <w:t>C</w:t>
            </w:r>
            <w:r w:rsidR="009E3BA3" w:rsidRPr="00571224">
              <w:rPr>
                <w:rFonts w:hint="eastAsia"/>
                <w:color w:val="FF0000"/>
                <w:sz w:val="18"/>
                <w:lang w:val="en-US" w:eastAsia="ko-KR"/>
              </w:rPr>
              <w:t>ontact</w:t>
            </w:r>
            <w:r w:rsidR="00571224">
              <w:rPr>
                <w:color w:val="FF0000"/>
                <w:sz w:val="18"/>
                <w:lang w:val="en-US" w:eastAsia="ko-KR"/>
              </w:rPr>
              <w:t xml:space="preserve"> -&gt; </w:t>
            </w:r>
            <w:r w:rsidR="00571224">
              <w:rPr>
                <w:rFonts w:hint="eastAsia"/>
                <w:color w:val="FF0000"/>
                <w:sz w:val="18"/>
                <w:lang w:val="en-US" w:eastAsia="ko-KR"/>
              </w:rPr>
              <w:t>c</w:t>
            </w:r>
            <w:r w:rsidR="00571224">
              <w:rPr>
                <w:color w:val="FF0000"/>
                <w:sz w:val="18"/>
                <w:lang w:val="en-US" w:eastAsia="ko-KR"/>
              </w:rPr>
              <w:t>ontact</w:t>
            </w:r>
            <w:r w:rsidR="00B41774" w:rsidRPr="00571224">
              <w:rPr>
                <w:color w:val="FF0000"/>
                <w:sz w:val="18"/>
                <w:lang w:val="en-US" w:eastAsia="ko-KR"/>
              </w:rPr>
              <w:t xml:space="preserve"> (</w:t>
            </w:r>
            <w:r w:rsidR="00B41774" w:rsidRPr="00571224">
              <w:rPr>
                <w:rFonts w:hint="eastAsia"/>
                <w:color w:val="FF0000"/>
                <w:sz w:val="18"/>
                <w:lang w:val="en-US" w:eastAsia="ko-KR"/>
              </w:rPr>
              <w:t>대문자</w:t>
            </w:r>
            <w:r w:rsidR="00B41774" w:rsidRPr="00571224">
              <w:rPr>
                <w:rFonts w:hint="eastAsia"/>
                <w:color w:val="FF0000"/>
                <w:sz w:val="18"/>
                <w:lang w:val="en-US" w:eastAsia="ko-KR"/>
              </w:rPr>
              <w:t>,</w:t>
            </w:r>
            <w:r w:rsidR="00B41774" w:rsidRPr="00571224">
              <w:rPr>
                <w:color w:val="FF0000"/>
                <w:sz w:val="18"/>
                <w:lang w:val="en-US" w:eastAsia="ko-KR"/>
              </w:rPr>
              <w:t xml:space="preserve"> </w:t>
            </w:r>
            <w:r w:rsidR="00B41774" w:rsidRPr="00571224">
              <w:rPr>
                <w:rFonts w:hint="eastAsia"/>
                <w:color w:val="FF0000"/>
                <w:sz w:val="18"/>
                <w:lang w:val="en-US" w:eastAsia="ko-KR"/>
              </w:rPr>
              <w:t>그림에는</w:t>
            </w:r>
            <w:r w:rsidR="00B41774" w:rsidRPr="00571224">
              <w:rPr>
                <w:rFonts w:hint="eastAsia"/>
                <w:color w:val="FF0000"/>
                <w:sz w:val="18"/>
                <w:lang w:val="en-US" w:eastAsia="ko-KR"/>
              </w:rPr>
              <w:t xml:space="preserve"> </w:t>
            </w:r>
            <w:r w:rsidR="00B41774" w:rsidRPr="00571224">
              <w:rPr>
                <w:rFonts w:hint="eastAsia"/>
                <w:color w:val="FF0000"/>
                <w:sz w:val="18"/>
                <w:lang w:val="en-US" w:eastAsia="ko-KR"/>
              </w:rPr>
              <w:t>소문자</w:t>
            </w:r>
            <w:r w:rsidR="00B41774" w:rsidRPr="00571224">
              <w:rPr>
                <w:rFonts w:hint="eastAsia"/>
                <w:color w:val="FF0000"/>
                <w:sz w:val="18"/>
                <w:lang w:val="en-US" w:eastAsia="ko-KR"/>
              </w:rPr>
              <w:t>)</w:t>
            </w:r>
          </w:p>
        </w:tc>
        <w:tc>
          <w:tcPr>
            <w:tcW w:w="3403" w:type="dxa"/>
          </w:tcPr>
          <w:p w14:paraId="1557EA04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68B96900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BFE2521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</w:tcPr>
          <w:p w14:paraId="4FE32DB1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</w:t>
            </w: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1985" w:type="dxa"/>
          </w:tcPr>
          <w:p w14:paraId="595CBCCF" w14:textId="4837F321" w:rsidR="009E3BA3" w:rsidRPr="00172AD1" w:rsidRDefault="00B41774" w:rsidP="009E3BA3">
            <w:pPr>
              <w:jc w:val="both"/>
              <w:rPr>
                <w:sz w:val="18"/>
                <w:lang w:val="en-US" w:eastAsia="ko-KR"/>
              </w:rPr>
            </w:pPr>
            <w:r w:rsidRPr="00B41774">
              <w:rPr>
                <w:rFonts w:hint="eastAsia"/>
                <w:color w:val="00B050"/>
                <w:sz w:val="18"/>
                <w:lang w:val="en-US" w:eastAsia="ko-KR"/>
              </w:rPr>
              <w:t>N</w:t>
            </w:r>
            <w:r w:rsidRPr="00B41774">
              <w:rPr>
                <w:color w:val="00B050"/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55C44569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9E3BA3" w:rsidRPr="00172AD1" w14:paraId="597DD219" w14:textId="77777777" w:rsidTr="009E3BA3">
        <w:trPr>
          <w:trHeight w:val="442"/>
        </w:trPr>
        <w:tc>
          <w:tcPr>
            <w:tcW w:w="576" w:type="dxa"/>
            <w:shd w:val="clear" w:color="auto" w:fill="D9D9D9" w:themeFill="background1" w:themeFillShade="D9"/>
          </w:tcPr>
          <w:p w14:paraId="6FE8533C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ins w:id="52" w:author="Ha Suwook" w:date="2019-05-07T11:41:00Z">
              <w:r>
                <w:rPr>
                  <w:sz w:val="18"/>
                  <w:lang w:val="en-US" w:eastAsia="ko-KR"/>
                </w:rPr>
                <w:t>9</w:t>
              </w:r>
            </w:ins>
            <w:del w:id="53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8</w:delText>
              </w:r>
            </w:del>
          </w:p>
        </w:tc>
        <w:tc>
          <w:tcPr>
            <w:tcW w:w="1937" w:type="dxa"/>
            <w:shd w:val="clear" w:color="auto" w:fill="D9D9D9" w:themeFill="background1" w:themeFillShade="D9"/>
          </w:tcPr>
          <w:p w14:paraId="3ECE2A2B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3403" w:type="dxa"/>
            <w:shd w:val="clear" w:color="auto" w:fill="D9D9D9" w:themeFill="background1" w:themeFillShade="D9"/>
          </w:tcPr>
          <w:p w14:paraId="063499C1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AFB2455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FAD9296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  <w:shd w:val="clear" w:color="auto" w:fill="D9D9D9" w:themeFill="background1" w:themeFillShade="D9"/>
          </w:tcPr>
          <w:p w14:paraId="40DD9029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del w:id="54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 xml:space="preserve">19 </w:delText>
              </w:r>
            </w:del>
            <w:ins w:id="55" w:author="Ha Suwook" w:date="2019-05-07T11:41:00Z">
              <w:r>
                <w:rPr>
                  <w:sz w:val="18"/>
                  <w:lang w:val="en-US" w:eastAsia="ko-KR"/>
                </w:rPr>
                <w:t>20</w:t>
              </w:r>
              <w:r w:rsidRPr="00172AD1">
                <w:rPr>
                  <w:sz w:val="18"/>
                  <w:lang w:val="en-US" w:eastAsia="ko-KR"/>
                </w:rPr>
                <w:t xml:space="preserve"> </w:t>
              </w:r>
            </w:ins>
            <w:r w:rsidRPr="00172AD1">
              <w:rPr>
                <w:sz w:val="18"/>
                <w:lang w:val="en-US" w:eastAsia="ko-KR"/>
              </w:rPr>
              <w:t xml:space="preserve">to </w:t>
            </w:r>
            <w:del w:id="56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>22</w:delText>
              </w:r>
            </w:del>
            <w:ins w:id="57" w:author="Ha Suwook" w:date="2019-05-07T11:41:00Z">
              <w:r w:rsidRPr="00172AD1">
                <w:rPr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3</w:t>
              </w:r>
            </w:ins>
          </w:p>
        </w:tc>
        <w:tc>
          <w:tcPr>
            <w:tcW w:w="1985" w:type="dxa"/>
            <w:shd w:val="clear" w:color="auto" w:fill="D9D9D9" w:themeFill="background1" w:themeFillShade="D9"/>
          </w:tcPr>
          <w:p w14:paraId="0EF03E8D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319C6FE8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9E3BA3" w:rsidRPr="00172AD1" w14:paraId="44E7CBFE" w14:textId="77777777" w:rsidTr="009E3BA3">
        <w:tc>
          <w:tcPr>
            <w:tcW w:w="576" w:type="dxa"/>
          </w:tcPr>
          <w:p w14:paraId="4AF1F979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58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19</w:delText>
              </w:r>
            </w:del>
            <w:ins w:id="59" w:author="Ha Suwook" w:date="2019-05-07T11:41:00Z">
              <w:r>
                <w:rPr>
                  <w:sz w:val="18"/>
                  <w:lang w:val="en-US" w:eastAsia="ko-KR"/>
                </w:rPr>
                <w:t>20</w:t>
              </w:r>
            </w:ins>
          </w:p>
        </w:tc>
        <w:tc>
          <w:tcPr>
            <w:tcW w:w="1937" w:type="dxa"/>
          </w:tcPr>
          <w:p w14:paraId="3FFC827B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3403" w:type="dxa"/>
          </w:tcPr>
          <w:p w14:paraId="55267542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3F6D573E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0B8BF70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</w:tcPr>
          <w:p w14:paraId="2A950454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31D3DFC9" w14:textId="77777777" w:rsidR="009E3BA3" w:rsidRPr="00172AD1" w:rsidRDefault="00391E8A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oaf:phone</w:t>
            </w:r>
            <w:proofErr w:type="spellEnd"/>
            <w:proofErr w:type="gramEnd"/>
          </w:p>
        </w:tc>
        <w:tc>
          <w:tcPr>
            <w:tcW w:w="1843" w:type="dxa"/>
          </w:tcPr>
          <w:p w14:paraId="283CF09F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9E3BA3" w:rsidRPr="00172AD1" w14:paraId="17424527" w14:textId="77777777" w:rsidTr="009E3BA3">
        <w:tc>
          <w:tcPr>
            <w:tcW w:w="576" w:type="dxa"/>
          </w:tcPr>
          <w:p w14:paraId="0B89AD03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60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20</w:delText>
              </w:r>
            </w:del>
            <w:ins w:id="61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1</w:t>
              </w:r>
            </w:ins>
          </w:p>
        </w:tc>
        <w:tc>
          <w:tcPr>
            <w:tcW w:w="1937" w:type="dxa"/>
          </w:tcPr>
          <w:p w14:paraId="3BBF087C" w14:textId="79911778" w:rsidR="009E3BA3" w:rsidRPr="00571224" w:rsidRDefault="009E3BA3" w:rsidP="009E3BA3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571224">
              <w:rPr>
                <w:color w:val="FF0000"/>
                <w:sz w:val="18"/>
                <w:lang w:val="en-US" w:eastAsia="ko-KR"/>
              </w:rPr>
              <w:t>A</w:t>
            </w:r>
            <w:r w:rsidRPr="00571224">
              <w:rPr>
                <w:rFonts w:hint="eastAsia"/>
                <w:color w:val="FF0000"/>
                <w:sz w:val="18"/>
                <w:lang w:val="en-US" w:eastAsia="ko-KR"/>
              </w:rPr>
              <w:t>ddress</w:t>
            </w:r>
            <w:r w:rsidR="00571224">
              <w:rPr>
                <w:color w:val="FF0000"/>
                <w:sz w:val="18"/>
                <w:lang w:val="en-US" w:eastAsia="ko-KR"/>
              </w:rPr>
              <w:t xml:space="preserve"> -&gt; address</w:t>
            </w:r>
            <w:r w:rsidR="00B41774" w:rsidRPr="00571224">
              <w:rPr>
                <w:color w:val="FF0000"/>
                <w:sz w:val="18"/>
                <w:lang w:val="en-US" w:eastAsia="ko-KR"/>
              </w:rPr>
              <w:t xml:space="preserve"> (</w:t>
            </w:r>
            <w:r w:rsidR="00B41774" w:rsidRPr="00571224">
              <w:rPr>
                <w:rFonts w:hint="eastAsia"/>
                <w:color w:val="FF0000"/>
                <w:sz w:val="18"/>
                <w:lang w:val="en-US" w:eastAsia="ko-KR"/>
              </w:rPr>
              <w:t>대문자</w:t>
            </w:r>
            <w:r w:rsidR="00B41774" w:rsidRPr="00571224">
              <w:rPr>
                <w:rFonts w:hint="eastAsia"/>
                <w:color w:val="FF0000"/>
                <w:sz w:val="18"/>
                <w:lang w:val="en-US" w:eastAsia="ko-KR"/>
              </w:rPr>
              <w:t>,</w:t>
            </w:r>
            <w:r w:rsidR="00B41774" w:rsidRPr="00571224">
              <w:rPr>
                <w:color w:val="FF0000"/>
                <w:sz w:val="18"/>
                <w:lang w:val="en-US" w:eastAsia="ko-KR"/>
              </w:rPr>
              <w:t xml:space="preserve"> </w:t>
            </w:r>
            <w:r w:rsidR="00B41774" w:rsidRPr="00571224">
              <w:rPr>
                <w:rFonts w:hint="eastAsia"/>
                <w:color w:val="FF0000"/>
                <w:sz w:val="18"/>
                <w:lang w:val="en-US" w:eastAsia="ko-KR"/>
              </w:rPr>
              <w:t>그림에는</w:t>
            </w:r>
            <w:r w:rsidR="00B41774" w:rsidRPr="00571224">
              <w:rPr>
                <w:rFonts w:hint="eastAsia"/>
                <w:color w:val="FF0000"/>
                <w:sz w:val="18"/>
                <w:lang w:val="en-US" w:eastAsia="ko-KR"/>
              </w:rPr>
              <w:t xml:space="preserve"> </w:t>
            </w:r>
            <w:r w:rsidR="00B41774" w:rsidRPr="00571224">
              <w:rPr>
                <w:rFonts w:hint="eastAsia"/>
                <w:color w:val="FF0000"/>
                <w:sz w:val="18"/>
                <w:lang w:val="en-US" w:eastAsia="ko-KR"/>
              </w:rPr>
              <w:t>소문자</w:t>
            </w:r>
            <w:r w:rsidR="00B41774" w:rsidRPr="00571224">
              <w:rPr>
                <w:rFonts w:hint="eastAsia"/>
                <w:color w:val="FF0000"/>
                <w:sz w:val="18"/>
                <w:lang w:val="en-US" w:eastAsia="ko-KR"/>
              </w:rPr>
              <w:t>)</w:t>
            </w:r>
          </w:p>
        </w:tc>
        <w:tc>
          <w:tcPr>
            <w:tcW w:w="3403" w:type="dxa"/>
          </w:tcPr>
          <w:p w14:paraId="2AB53FF6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06637BB7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18DC990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277A67FD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1DF4241D" w14:textId="77777777" w:rsidR="00077D74" w:rsidRPr="00172AD1" w:rsidRDefault="00077D74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oaf:mbox</w:t>
            </w:r>
            <w:proofErr w:type="spellEnd"/>
            <w:proofErr w:type="gramEnd"/>
          </w:p>
        </w:tc>
        <w:tc>
          <w:tcPr>
            <w:tcW w:w="1843" w:type="dxa"/>
          </w:tcPr>
          <w:p w14:paraId="3A1A1FC9" w14:textId="77777777" w:rsidR="009E3BA3" w:rsidRPr="00172AD1" w:rsidRDefault="00077D74" w:rsidP="009E3BA3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m</w:t>
            </w:r>
            <w:r>
              <w:rPr>
                <w:sz w:val="18"/>
                <w:lang w:val="en-US" w:eastAsia="ko-KR"/>
              </w:rPr>
              <w:t>ailto: URI</w:t>
            </w:r>
          </w:p>
        </w:tc>
      </w:tr>
      <w:tr w:rsidR="009E3BA3" w:rsidRPr="00172AD1" w14:paraId="6D5C367B" w14:textId="77777777" w:rsidTr="009E3BA3">
        <w:tc>
          <w:tcPr>
            <w:tcW w:w="576" w:type="dxa"/>
          </w:tcPr>
          <w:p w14:paraId="6463A88E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del w:id="62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21</w:delText>
              </w:r>
            </w:del>
            <w:ins w:id="63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2</w:t>
              </w:r>
            </w:ins>
          </w:p>
        </w:tc>
        <w:tc>
          <w:tcPr>
            <w:tcW w:w="1937" w:type="dxa"/>
          </w:tcPr>
          <w:p w14:paraId="5E46430D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3403" w:type="dxa"/>
          </w:tcPr>
          <w:p w14:paraId="4887200A" w14:textId="77777777" w:rsidR="009E3BA3" w:rsidRPr="00172AD1" w:rsidRDefault="009E3BA3" w:rsidP="009E3BA3">
            <w:pPr>
              <w:rPr>
                <w:sz w:val="18"/>
                <w:lang w:val="en-US" w:eastAsia="ko-KR"/>
              </w:rPr>
            </w:pPr>
            <w:r w:rsidRPr="00571224">
              <w:rPr>
                <w:color w:val="FF0000"/>
                <w:sz w:val="18"/>
                <w:lang w:val="en-US" w:eastAsia="ko-KR"/>
              </w:rPr>
              <w:t xml:space="preserve">on-line </w:t>
            </w:r>
            <w:r w:rsidRPr="00172AD1">
              <w:rPr>
                <w:sz w:val="18"/>
                <w:lang w:val="en-US" w:eastAsia="ko-KR"/>
              </w:rPr>
              <w:t>information that can be used to contact the individual or organization</w:t>
            </w:r>
          </w:p>
        </w:tc>
        <w:tc>
          <w:tcPr>
            <w:tcW w:w="756" w:type="dxa"/>
          </w:tcPr>
          <w:p w14:paraId="02E50311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6B35814" w14:textId="77777777" w:rsidR="009E3BA3" w:rsidRPr="00172AD1" w:rsidRDefault="009E3BA3" w:rsidP="009E3BA3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</w:tcPr>
          <w:p w14:paraId="4946B3E2" w14:textId="77777777" w:rsidR="009E3BA3" w:rsidRPr="00172AD1" w:rsidRDefault="009E3BA3" w:rsidP="009E3BA3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  <w:tc>
          <w:tcPr>
            <w:tcW w:w="1985" w:type="dxa"/>
          </w:tcPr>
          <w:p w14:paraId="386FD3EC" w14:textId="77777777" w:rsidR="009E3BA3" w:rsidRDefault="00077D74" w:rsidP="009E3BA3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077D74">
              <w:rPr>
                <w:sz w:val="18"/>
                <w:lang w:val="en-US" w:eastAsia="ko-KR"/>
              </w:rPr>
              <w:t>foaf:homepage</w:t>
            </w:r>
            <w:proofErr w:type="spellEnd"/>
            <w:proofErr w:type="gramEnd"/>
          </w:p>
        </w:tc>
        <w:tc>
          <w:tcPr>
            <w:tcW w:w="1843" w:type="dxa"/>
          </w:tcPr>
          <w:p w14:paraId="3521D103" w14:textId="77777777" w:rsidR="009E3BA3" w:rsidRDefault="00077D74" w:rsidP="009E3BA3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</w:t>
            </w:r>
            <w:r>
              <w:rPr>
                <w:sz w:val="18"/>
                <w:lang w:val="en-US" w:eastAsia="ko-KR"/>
              </w:rPr>
              <w:t>RI</w:t>
            </w:r>
          </w:p>
        </w:tc>
      </w:tr>
      <w:tr w:rsidR="00391E8A" w:rsidRPr="00172AD1" w14:paraId="52CCEFC2" w14:textId="77777777" w:rsidTr="009E3BA3">
        <w:tc>
          <w:tcPr>
            <w:tcW w:w="576" w:type="dxa"/>
          </w:tcPr>
          <w:p w14:paraId="05A2F716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del w:id="64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lastRenderedPageBreak/>
                <w:delText>22</w:delText>
              </w:r>
            </w:del>
            <w:ins w:id="65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3</w:t>
              </w:r>
            </w:ins>
          </w:p>
        </w:tc>
        <w:tc>
          <w:tcPr>
            <w:tcW w:w="1937" w:type="dxa"/>
          </w:tcPr>
          <w:p w14:paraId="57EDB7C5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3403" w:type="dxa"/>
          </w:tcPr>
          <w:p w14:paraId="55AFE3EC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57C7A907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1AC58A5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6BD18961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60904D77" w14:textId="77777777" w:rsidR="00391E8A" w:rsidRPr="002850D1" w:rsidRDefault="00391E8A" w:rsidP="00391E8A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9940C0">
              <w:rPr>
                <w:rFonts w:hint="eastAsia"/>
                <w:color w:val="00B050"/>
                <w:sz w:val="18"/>
                <w:lang w:val="en-US" w:eastAsia="ko-KR"/>
              </w:rPr>
              <w:t>N</w:t>
            </w:r>
            <w:r w:rsidRPr="009940C0">
              <w:rPr>
                <w:color w:val="00B050"/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1AF8B88E" w14:textId="77777777" w:rsidR="00391E8A" w:rsidRPr="002850D1" w:rsidRDefault="00391E8A" w:rsidP="00391E8A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</w:tbl>
    <w:p w14:paraId="771A4515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45D933FC" w14:textId="77777777" w:rsidR="006B76FD" w:rsidRPr="00735417" w:rsidRDefault="006B76FD" w:rsidP="006B76FD">
      <w:pPr>
        <w:spacing w:before="0" w:after="160" w:line="259" w:lineRule="auto"/>
        <w:jc w:val="both"/>
        <w:rPr>
          <w:rFonts w:eastAsia="바탕"/>
          <w:b/>
          <w:szCs w:val="20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I-3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BDC_Dataset</w:t>
      </w:r>
      <w:proofErr w:type="spellEnd"/>
      <w:r>
        <w:rPr>
          <w:rFonts w:eastAsia="맑은 고딕"/>
          <w:lang w:val="en-US" w:eastAsia="ko-KR"/>
        </w:rPr>
        <w:t xml:space="preserve"> and its sub-classes (</w:t>
      </w:r>
      <w:proofErr w:type="spellStart"/>
      <w:r w:rsidRPr="009820AF">
        <w:rPr>
          <w:rFonts w:eastAsia="맑은 고딕"/>
          <w:i/>
          <w:lang w:val="en-US" w:eastAsia="ko-KR"/>
        </w:rPr>
        <w:t>BDC_Distribution</w:t>
      </w:r>
      <w:proofErr w:type="spellEnd"/>
      <w:r>
        <w:rPr>
          <w:rFonts w:eastAsia="맑은 고딕"/>
          <w:lang w:val="en-US" w:eastAsia="ko-KR"/>
        </w:rPr>
        <w:t xml:space="preserve">, </w:t>
      </w:r>
      <w:proofErr w:type="spellStart"/>
      <w:r w:rsidRPr="009820AF">
        <w:rPr>
          <w:rFonts w:eastAsia="맑은 고딕"/>
          <w:i/>
          <w:lang w:val="en-US" w:eastAsia="ko-KR"/>
        </w:rPr>
        <w:t>BDC_DataRight</w:t>
      </w:r>
      <w:proofErr w:type="spellEnd"/>
      <w:r>
        <w:rPr>
          <w:rFonts w:eastAsia="맑은 고딕"/>
          <w:lang w:val="en-US" w:eastAsia="ko-KR"/>
        </w:rPr>
        <w:t>) which describes dataset information in clause 7.4.</w:t>
      </w:r>
    </w:p>
    <w:p w14:paraId="38AC200A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a3"/>
        <w:tblW w:w="13462" w:type="dxa"/>
        <w:tblLayout w:type="fixed"/>
        <w:tblLook w:val="04A0" w:firstRow="1" w:lastRow="0" w:firstColumn="1" w:lastColumn="0" w:noHBand="0" w:noVBand="1"/>
      </w:tblPr>
      <w:tblGrid>
        <w:gridCol w:w="401"/>
        <w:gridCol w:w="1862"/>
        <w:gridCol w:w="3097"/>
        <w:gridCol w:w="756"/>
        <w:gridCol w:w="1107"/>
        <w:gridCol w:w="2128"/>
        <w:gridCol w:w="1984"/>
        <w:gridCol w:w="2127"/>
      </w:tblGrid>
      <w:tr w:rsidR="00391E8A" w:rsidRPr="00172AD1" w14:paraId="55814D2F" w14:textId="77777777" w:rsidTr="00AC00D7">
        <w:tc>
          <w:tcPr>
            <w:tcW w:w="401" w:type="dxa"/>
          </w:tcPr>
          <w:p w14:paraId="3E560323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62" w:type="dxa"/>
          </w:tcPr>
          <w:p w14:paraId="04C337F3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97" w:type="dxa"/>
          </w:tcPr>
          <w:p w14:paraId="50461DC6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CF10D1F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36913016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28" w:type="dxa"/>
          </w:tcPr>
          <w:p w14:paraId="7AEE7CF4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1984" w:type="dxa"/>
          </w:tcPr>
          <w:p w14:paraId="2A3C88FD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2127" w:type="dxa"/>
          </w:tcPr>
          <w:p w14:paraId="6F601E8F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391E8A" w:rsidRPr="00172AD1" w14:paraId="146F5A03" w14:textId="77777777" w:rsidTr="00AC00D7">
        <w:tc>
          <w:tcPr>
            <w:tcW w:w="401" w:type="dxa"/>
            <w:shd w:val="clear" w:color="auto" w:fill="D9D9D9" w:themeFill="background1" w:themeFillShade="D9"/>
          </w:tcPr>
          <w:p w14:paraId="5C7ADA04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del w:id="66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>23</w:delText>
              </w:r>
            </w:del>
            <w:ins w:id="67" w:author="Ha Suwook" w:date="2019-05-07T11:41:00Z">
              <w:r w:rsidRPr="00172AD1">
                <w:rPr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4</w:t>
              </w:r>
            </w:ins>
          </w:p>
        </w:tc>
        <w:tc>
          <w:tcPr>
            <w:tcW w:w="1862" w:type="dxa"/>
            <w:shd w:val="clear" w:color="auto" w:fill="D9D9D9" w:themeFill="background1" w:themeFillShade="D9"/>
          </w:tcPr>
          <w:p w14:paraId="700AB267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656B0949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565016B3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983C16B" w14:textId="77777777" w:rsidR="00391E8A" w:rsidRPr="00172AD1" w:rsidRDefault="00391E8A" w:rsidP="00391E8A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2EA01165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del w:id="68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 xml:space="preserve">23 </w:delText>
              </w:r>
            </w:del>
            <w:ins w:id="69" w:author="Ha Suwook" w:date="2019-05-07T11:41:00Z">
              <w:r w:rsidRPr="00172AD1">
                <w:rPr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4</w:t>
              </w:r>
              <w:r w:rsidRPr="00172AD1">
                <w:rPr>
                  <w:sz w:val="18"/>
                  <w:lang w:val="en-US" w:eastAsia="ko-KR"/>
                </w:rPr>
                <w:t xml:space="preserve"> </w:t>
              </w:r>
            </w:ins>
            <w:r w:rsidRPr="00172AD1">
              <w:rPr>
                <w:sz w:val="18"/>
                <w:lang w:val="en-US" w:eastAsia="ko-KR"/>
              </w:rPr>
              <w:t>to 31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DC81C45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10F14EF9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391E8A" w:rsidRPr="00172AD1" w14:paraId="7143F2D9" w14:textId="77777777" w:rsidTr="00AC00D7">
        <w:tc>
          <w:tcPr>
            <w:tcW w:w="401" w:type="dxa"/>
          </w:tcPr>
          <w:p w14:paraId="0EDCD75F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del w:id="70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>24</w:delText>
              </w:r>
            </w:del>
            <w:ins w:id="71" w:author="Ha Suwook" w:date="2019-05-07T11:41:00Z">
              <w:r w:rsidRPr="00172AD1">
                <w:rPr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5</w:t>
              </w:r>
            </w:ins>
          </w:p>
        </w:tc>
        <w:tc>
          <w:tcPr>
            <w:tcW w:w="1862" w:type="dxa"/>
          </w:tcPr>
          <w:p w14:paraId="493F066B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3097" w:type="dxa"/>
          </w:tcPr>
          <w:p w14:paraId="11E60579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406CBB30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655FE2D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</w:tcPr>
          <w:p w14:paraId="4C04C0BD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  <w:tc>
          <w:tcPr>
            <w:tcW w:w="1984" w:type="dxa"/>
          </w:tcPr>
          <w:p w14:paraId="6D62FBEF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cat:publisher</w:t>
            </w:r>
            <w:proofErr w:type="spellEnd"/>
            <w:proofErr w:type="gramEnd"/>
          </w:p>
        </w:tc>
        <w:tc>
          <w:tcPr>
            <w:tcW w:w="2127" w:type="dxa"/>
          </w:tcPr>
          <w:p w14:paraId="0967E189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oaf:Agent</w:t>
            </w:r>
            <w:proofErr w:type="spellEnd"/>
            <w:proofErr w:type="gramEnd"/>
          </w:p>
        </w:tc>
      </w:tr>
      <w:tr w:rsidR="00391E8A" w:rsidRPr="00172AD1" w14:paraId="5FFDC4C5" w14:textId="77777777" w:rsidTr="00AC00D7">
        <w:tc>
          <w:tcPr>
            <w:tcW w:w="401" w:type="dxa"/>
          </w:tcPr>
          <w:p w14:paraId="56C863DE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del w:id="72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25</w:delText>
              </w:r>
            </w:del>
            <w:ins w:id="73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6</w:t>
              </w:r>
            </w:ins>
          </w:p>
        </w:tc>
        <w:tc>
          <w:tcPr>
            <w:tcW w:w="1862" w:type="dxa"/>
          </w:tcPr>
          <w:p w14:paraId="60AC315C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role:</w:t>
            </w:r>
            <w:r w:rsidRPr="00172AD1">
              <w:rPr>
                <w:sz w:val="18"/>
                <w:lang w:val="en-US" w:eastAsia="ko-KR"/>
              </w:rPr>
              <w:t xml:space="preserve"> distribut</w:t>
            </w:r>
            <w:r>
              <w:rPr>
                <w:sz w:val="18"/>
                <w:lang w:val="en-US" w:eastAsia="ko-KR"/>
              </w:rPr>
              <w:t>ion</w:t>
            </w:r>
          </w:p>
        </w:tc>
        <w:tc>
          <w:tcPr>
            <w:tcW w:w="3097" w:type="dxa"/>
          </w:tcPr>
          <w:p w14:paraId="48EE7DF9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00639459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73EDA79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</w:tcPr>
          <w:p w14:paraId="11501A05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1984" w:type="dxa"/>
          </w:tcPr>
          <w:p w14:paraId="4902ED4D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cat:distribution</w:t>
            </w:r>
            <w:proofErr w:type="spellEnd"/>
            <w:proofErr w:type="gramEnd"/>
          </w:p>
        </w:tc>
        <w:tc>
          <w:tcPr>
            <w:tcW w:w="2127" w:type="dxa"/>
          </w:tcPr>
          <w:p w14:paraId="1056761C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cat:Distribution</w:t>
            </w:r>
            <w:proofErr w:type="spellEnd"/>
            <w:proofErr w:type="gramEnd"/>
          </w:p>
        </w:tc>
      </w:tr>
      <w:tr w:rsidR="00AC00D7" w:rsidRPr="00172AD1" w14:paraId="6DB467DC" w14:textId="77777777" w:rsidTr="00AC00D7">
        <w:tc>
          <w:tcPr>
            <w:tcW w:w="401" w:type="dxa"/>
          </w:tcPr>
          <w:p w14:paraId="2572A70A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27</w:t>
            </w:r>
          </w:p>
        </w:tc>
        <w:tc>
          <w:tcPr>
            <w:tcW w:w="1862" w:type="dxa"/>
          </w:tcPr>
          <w:p w14:paraId="3A7EEC92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097" w:type="dxa"/>
          </w:tcPr>
          <w:p w14:paraId="324670E3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536571C1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5C9E947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5E0745C6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580C95DE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ct:title</w:t>
            </w:r>
            <w:proofErr w:type="spellEnd"/>
            <w:proofErr w:type="gramEnd"/>
          </w:p>
        </w:tc>
        <w:tc>
          <w:tcPr>
            <w:tcW w:w="2127" w:type="dxa"/>
          </w:tcPr>
          <w:p w14:paraId="75DE56CA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AC00D7" w:rsidRPr="00172AD1" w14:paraId="41AD5025" w14:textId="77777777" w:rsidTr="00AC00D7">
        <w:tc>
          <w:tcPr>
            <w:tcW w:w="401" w:type="dxa"/>
          </w:tcPr>
          <w:p w14:paraId="3D015317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28</w:t>
            </w:r>
          </w:p>
        </w:tc>
        <w:tc>
          <w:tcPr>
            <w:tcW w:w="1862" w:type="dxa"/>
          </w:tcPr>
          <w:p w14:paraId="76DD700B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097" w:type="dxa"/>
          </w:tcPr>
          <w:p w14:paraId="28205C45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7C8089B8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A30630F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5D55232B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263317F7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2127" w:type="dxa"/>
          </w:tcPr>
          <w:p w14:paraId="112B356D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AC00D7" w:rsidRPr="00172AD1" w14:paraId="7611066A" w14:textId="77777777" w:rsidTr="00AC00D7">
        <w:tc>
          <w:tcPr>
            <w:tcW w:w="401" w:type="dxa"/>
            <w:shd w:val="clear" w:color="auto" w:fill="auto"/>
          </w:tcPr>
          <w:p w14:paraId="30E8621A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29</w:t>
            </w:r>
          </w:p>
        </w:tc>
        <w:tc>
          <w:tcPr>
            <w:tcW w:w="1862" w:type="dxa"/>
            <w:shd w:val="clear" w:color="auto" w:fill="auto"/>
          </w:tcPr>
          <w:p w14:paraId="5E083DEF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3097" w:type="dxa"/>
            <w:shd w:val="clear" w:color="auto" w:fill="auto"/>
          </w:tcPr>
          <w:p w14:paraId="7D3CE664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245F921A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0174A805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shd w:val="clear" w:color="auto" w:fill="auto"/>
          </w:tcPr>
          <w:p w14:paraId="735E809C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0B78D4BE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ct:keyword</w:t>
            </w:r>
            <w:proofErr w:type="spellEnd"/>
            <w:proofErr w:type="gramEnd"/>
          </w:p>
        </w:tc>
        <w:tc>
          <w:tcPr>
            <w:tcW w:w="2127" w:type="dxa"/>
          </w:tcPr>
          <w:p w14:paraId="3586239D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AC00D7" w:rsidRPr="00172AD1" w14:paraId="5F8FD8F7" w14:textId="77777777" w:rsidTr="00AC00D7">
        <w:tc>
          <w:tcPr>
            <w:tcW w:w="401" w:type="dxa"/>
          </w:tcPr>
          <w:p w14:paraId="062FFC2F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30</w:t>
            </w:r>
          </w:p>
        </w:tc>
        <w:tc>
          <w:tcPr>
            <w:tcW w:w="1862" w:type="dxa"/>
          </w:tcPr>
          <w:p w14:paraId="79EA4B4C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3097" w:type="dxa"/>
          </w:tcPr>
          <w:p w14:paraId="2C57939A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36C6517D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130FA61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7F02507F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16D722AF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ct:temporal</w:t>
            </w:r>
            <w:proofErr w:type="spellEnd"/>
            <w:proofErr w:type="gramEnd"/>
          </w:p>
        </w:tc>
        <w:tc>
          <w:tcPr>
            <w:tcW w:w="2127" w:type="dxa"/>
          </w:tcPr>
          <w:p w14:paraId="565A4181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AC00D7" w:rsidRPr="00172AD1" w14:paraId="1EFC0BB7" w14:textId="77777777" w:rsidTr="00AC00D7">
        <w:tc>
          <w:tcPr>
            <w:tcW w:w="401" w:type="dxa"/>
          </w:tcPr>
          <w:p w14:paraId="2C83532C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31</w:t>
            </w:r>
          </w:p>
        </w:tc>
        <w:tc>
          <w:tcPr>
            <w:tcW w:w="1862" w:type="dxa"/>
          </w:tcPr>
          <w:p w14:paraId="451A97D9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3097" w:type="dxa"/>
          </w:tcPr>
          <w:p w14:paraId="28404A02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563F0F7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261FFD16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343D082A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246EFE90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ct:accuralPeriodicity</w:t>
            </w:r>
            <w:proofErr w:type="spellEnd"/>
            <w:proofErr w:type="gramEnd"/>
          </w:p>
        </w:tc>
        <w:tc>
          <w:tcPr>
            <w:tcW w:w="2127" w:type="dxa"/>
          </w:tcPr>
          <w:p w14:paraId="5128A2D8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AC00D7" w:rsidRPr="00172AD1" w14:paraId="4228E36A" w14:textId="77777777" w:rsidTr="00AC00D7">
        <w:tc>
          <w:tcPr>
            <w:tcW w:w="401" w:type="dxa"/>
            <w:shd w:val="clear" w:color="auto" w:fill="D9D9D9" w:themeFill="background1" w:themeFillShade="D9"/>
          </w:tcPr>
          <w:p w14:paraId="465A3DC0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32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0EFFD987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0848BD4E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699301B8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7B5EC60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2939F45F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sz w:val="18"/>
                <w:lang w:val="en-US" w:eastAsia="ko-KR"/>
              </w:rPr>
              <w:t xml:space="preserve">33 to38 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F609DA8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cat:Distribution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288CF1E7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AC00D7" w:rsidRPr="00172AD1" w14:paraId="5CB5328F" w14:textId="77777777" w:rsidTr="00AC00D7">
        <w:tc>
          <w:tcPr>
            <w:tcW w:w="401" w:type="dxa"/>
          </w:tcPr>
          <w:p w14:paraId="35A931B3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33</w:t>
            </w:r>
          </w:p>
        </w:tc>
        <w:tc>
          <w:tcPr>
            <w:tcW w:w="1862" w:type="dxa"/>
          </w:tcPr>
          <w:p w14:paraId="36E471DA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</w:t>
            </w:r>
            <w:r w:rsidRPr="00172AD1">
              <w:rPr>
                <w:sz w:val="18"/>
                <w:lang w:val="en-US" w:eastAsia="ko-KR"/>
              </w:rPr>
              <w:t xml:space="preserve">le: </w:t>
            </w:r>
            <w:proofErr w:type="spellStart"/>
            <w:r w:rsidRPr="00172AD1">
              <w:rPr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3097" w:type="dxa"/>
          </w:tcPr>
          <w:p w14:paraId="74F07928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hint="eastAsia"/>
                <w:sz w:val="18"/>
                <w:lang w:val="en-US" w:eastAsia="ko-KR"/>
              </w:rPr>
              <w:t>limit</w:t>
            </w:r>
            <w:r w:rsidRPr="00172AD1">
              <w:rPr>
                <w:sz w:val="18"/>
                <w:lang w:val="en-US" w:eastAsia="ko-KR"/>
              </w:rPr>
              <w:t>at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</w:tcPr>
          <w:p w14:paraId="4864DFE1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0ED8763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136FDA34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1984" w:type="dxa"/>
          </w:tcPr>
          <w:p w14:paraId="4512AC52" w14:textId="49332E29" w:rsidR="00AC00D7" w:rsidRPr="00172AD1" w:rsidRDefault="00C303FF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color w:val="00B050"/>
                <w:sz w:val="18"/>
                <w:lang w:val="en-US" w:eastAsia="ko-KR"/>
              </w:rPr>
              <w:t>None</w:t>
            </w:r>
          </w:p>
        </w:tc>
        <w:tc>
          <w:tcPr>
            <w:tcW w:w="2127" w:type="dxa"/>
          </w:tcPr>
          <w:p w14:paraId="78699ECD" w14:textId="77777777" w:rsidR="00AC00D7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dct:LicenseDocument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>,</w:t>
            </w:r>
          </w:p>
          <w:p w14:paraId="06FE1696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dct:RightsStatement</w:t>
            </w:r>
            <w:proofErr w:type="spellEnd"/>
            <w:proofErr w:type="gramEnd"/>
          </w:p>
        </w:tc>
      </w:tr>
      <w:tr w:rsidR="00AC00D7" w:rsidRPr="00172AD1" w14:paraId="5C2CC07F" w14:textId="77777777" w:rsidTr="00AC00D7">
        <w:tc>
          <w:tcPr>
            <w:tcW w:w="401" w:type="dxa"/>
          </w:tcPr>
          <w:p w14:paraId="2E618F63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</w:tcPr>
          <w:p w14:paraId="6FC690F8" w14:textId="379EEF58" w:rsidR="00AC00D7" w:rsidRPr="00571224" w:rsidRDefault="00C303FF" w:rsidP="00AC00D7">
            <w:pPr>
              <w:jc w:val="both"/>
              <w:rPr>
                <w:color w:val="00B0F0"/>
                <w:sz w:val="18"/>
                <w:lang w:val="en-US" w:eastAsia="ko-KR"/>
              </w:rPr>
            </w:pPr>
            <w:r w:rsidRPr="00C303FF">
              <w:rPr>
                <w:color w:val="FF0000"/>
                <w:sz w:val="18"/>
                <w:lang w:val="en-US" w:eastAsia="ko-KR"/>
              </w:rPr>
              <w:t xml:space="preserve">Datatype -&gt; </w:t>
            </w:r>
            <w:proofErr w:type="spellStart"/>
            <w:r w:rsidR="00571224" w:rsidRPr="00C303FF">
              <w:rPr>
                <w:color w:val="FF0000"/>
                <w:sz w:val="18"/>
                <w:lang w:val="en-US" w:eastAsia="ko-KR"/>
              </w:rPr>
              <w:t>d</w:t>
            </w:r>
            <w:r w:rsidR="00AC00D7" w:rsidRPr="00C303FF">
              <w:rPr>
                <w:rFonts w:hint="eastAsia"/>
                <w:color w:val="FF0000"/>
                <w:sz w:val="18"/>
                <w:lang w:val="en-US" w:eastAsia="ko-KR"/>
              </w:rPr>
              <w:t>ata</w:t>
            </w:r>
            <w:r w:rsidR="00571224" w:rsidRPr="00C303FF">
              <w:rPr>
                <w:color w:val="FF0000"/>
                <w:sz w:val="18"/>
                <w:lang w:val="en-US" w:eastAsia="ko-KR"/>
              </w:rPr>
              <w:t>T</w:t>
            </w:r>
            <w:r w:rsidR="00AC00D7" w:rsidRPr="00C303FF">
              <w:rPr>
                <w:rFonts w:hint="eastAsia"/>
                <w:color w:val="FF0000"/>
                <w:sz w:val="18"/>
                <w:lang w:val="en-US" w:eastAsia="ko-KR"/>
              </w:rPr>
              <w:t>ype</w:t>
            </w:r>
            <w:proofErr w:type="spellEnd"/>
            <w:r w:rsidR="00571224" w:rsidRPr="00C303FF">
              <w:rPr>
                <w:color w:val="FF0000"/>
                <w:sz w:val="18"/>
                <w:lang w:val="en-US" w:eastAsia="ko-KR"/>
              </w:rPr>
              <w:t xml:space="preserve"> (</w:t>
            </w:r>
            <w:r w:rsidR="00571224" w:rsidRPr="00C303FF">
              <w:rPr>
                <w:rFonts w:hint="eastAsia"/>
                <w:color w:val="FF0000"/>
                <w:sz w:val="18"/>
                <w:lang w:val="en-US" w:eastAsia="ko-KR"/>
              </w:rPr>
              <w:t>그림에서</w:t>
            </w:r>
            <w:r w:rsidR="00571224" w:rsidRPr="00C303FF">
              <w:rPr>
                <w:rFonts w:hint="eastAsia"/>
                <w:color w:val="FF0000"/>
                <w:sz w:val="18"/>
                <w:lang w:val="en-US" w:eastAsia="ko-KR"/>
              </w:rPr>
              <w:t>)</w:t>
            </w:r>
          </w:p>
        </w:tc>
        <w:tc>
          <w:tcPr>
            <w:tcW w:w="3097" w:type="dxa"/>
          </w:tcPr>
          <w:p w14:paraId="2FB4694A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756" w:type="dxa"/>
          </w:tcPr>
          <w:p w14:paraId="373804A4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16C95D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3437E10F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_DataTypeCode</w:t>
            </w:r>
            <w:proofErr w:type="spellEnd"/>
          </w:p>
        </w:tc>
        <w:tc>
          <w:tcPr>
            <w:tcW w:w="1984" w:type="dxa"/>
          </w:tcPr>
          <w:p w14:paraId="5EC1C20E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cat:mediaType</w:t>
            </w:r>
            <w:proofErr w:type="spellEnd"/>
            <w:proofErr w:type="gramEnd"/>
          </w:p>
        </w:tc>
        <w:tc>
          <w:tcPr>
            <w:tcW w:w="2127" w:type="dxa"/>
          </w:tcPr>
          <w:p w14:paraId="4A3E8979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dct:MediaTypeOrExtent</w:t>
            </w:r>
            <w:proofErr w:type="spellEnd"/>
            <w:proofErr w:type="gramEnd"/>
          </w:p>
        </w:tc>
      </w:tr>
      <w:tr w:rsidR="00AC00D7" w:rsidRPr="00172AD1" w14:paraId="00C66663" w14:textId="77777777" w:rsidTr="00AC00D7">
        <w:tc>
          <w:tcPr>
            <w:tcW w:w="401" w:type="dxa"/>
          </w:tcPr>
          <w:p w14:paraId="3BE1A44D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5A68E17B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Pr="00172AD1">
              <w:rPr>
                <w:rFonts w:hint="eastAsia"/>
                <w:sz w:val="18"/>
                <w:lang w:val="en-US" w:eastAsia="ko-KR"/>
              </w:rPr>
              <w:t>ormat</w:t>
            </w:r>
          </w:p>
        </w:tc>
        <w:tc>
          <w:tcPr>
            <w:tcW w:w="3097" w:type="dxa"/>
          </w:tcPr>
          <w:p w14:paraId="049F1EC7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756" w:type="dxa"/>
          </w:tcPr>
          <w:p w14:paraId="676C6BC4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56F363D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56809B8C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1EDC3E73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ct:format</w:t>
            </w:r>
            <w:proofErr w:type="spellEnd"/>
            <w:proofErr w:type="gramEnd"/>
          </w:p>
        </w:tc>
        <w:tc>
          <w:tcPr>
            <w:tcW w:w="2127" w:type="dxa"/>
          </w:tcPr>
          <w:p w14:paraId="02548D89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dct:MediaTypeOrExtent</w:t>
            </w:r>
            <w:proofErr w:type="spellEnd"/>
            <w:proofErr w:type="gramEnd"/>
          </w:p>
        </w:tc>
      </w:tr>
      <w:tr w:rsidR="00AC00D7" w:rsidRPr="00172AD1" w14:paraId="6FC96468" w14:textId="77777777" w:rsidTr="00AC00D7">
        <w:tc>
          <w:tcPr>
            <w:tcW w:w="401" w:type="dxa"/>
          </w:tcPr>
          <w:p w14:paraId="56529E7C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36</w:t>
            </w:r>
          </w:p>
        </w:tc>
        <w:tc>
          <w:tcPr>
            <w:tcW w:w="1862" w:type="dxa"/>
          </w:tcPr>
          <w:p w14:paraId="3A96E690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byte</w:t>
            </w:r>
            <w:r w:rsidRPr="00172AD1">
              <w:rPr>
                <w:rFonts w:hint="eastAsia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3097" w:type="dxa"/>
          </w:tcPr>
          <w:p w14:paraId="4A180225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about the size of dataset</w:t>
            </w:r>
            <w:r>
              <w:rPr>
                <w:sz w:val="18"/>
                <w:lang w:val="en-US" w:eastAsia="ko-KR"/>
              </w:rPr>
              <w:t xml:space="preserve"> in bytes</w:t>
            </w:r>
          </w:p>
        </w:tc>
        <w:tc>
          <w:tcPr>
            <w:tcW w:w="756" w:type="dxa"/>
          </w:tcPr>
          <w:p w14:paraId="16172B7F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1EC69C0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35A1B096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int</w:t>
            </w:r>
          </w:p>
        </w:tc>
        <w:tc>
          <w:tcPr>
            <w:tcW w:w="1984" w:type="dxa"/>
          </w:tcPr>
          <w:p w14:paraId="1700290F" w14:textId="77777777" w:rsidR="00AC00D7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cat:byteSize</w:t>
            </w:r>
            <w:proofErr w:type="spellEnd"/>
            <w:proofErr w:type="gramEnd"/>
          </w:p>
        </w:tc>
        <w:tc>
          <w:tcPr>
            <w:tcW w:w="2127" w:type="dxa"/>
          </w:tcPr>
          <w:p w14:paraId="7C33F19F" w14:textId="77777777" w:rsidR="00AC00D7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AC00D7" w:rsidRPr="00172AD1" w14:paraId="0CCDA5F3" w14:textId="77777777" w:rsidTr="00AC00D7">
        <w:tc>
          <w:tcPr>
            <w:tcW w:w="401" w:type="dxa"/>
          </w:tcPr>
          <w:p w14:paraId="1C1DEF88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37</w:t>
            </w:r>
          </w:p>
        </w:tc>
        <w:tc>
          <w:tcPr>
            <w:tcW w:w="1862" w:type="dxa"/>
          </w:tcPr>
          <w:p w14:paraId="437AF0B9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3097" w:type="dxa"/>
          </w:tcPr>
          <w:p w14:paraId="5E71CB83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access </w:t>
            </w:r>
            <w:r w:rsidRPr="00172AD1">
              <w:rPr>
                <w:sz w:val="18"/>
                <w:lang w:val="en-US" w:eastAsia="ko-KR"/>
              </w:rPr>
              <w:t>information to dataset</w:t>
            </w:r>
          </w:p>
        </w:tc>
        <w:tc>
          <w:tcPr>
            <w:tcW w:w="756" w:type="dxa"/>
          </w:tcPr>
          <w:p w14:paraId="4E99466B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92F4AF0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565AD1BF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752D7030" w14:textId="71E80468" w:rsidR="00AC00D7" w:rsidRPr="00C303FF" w:rsidRDefault="00C303FF" w:rsidP="00AC00D7">
            <w:pPr>
              <w:jc w:val="both"/>
              <w:rPr>
                <w:color w:val="00B050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color w:val="00B050"/>
                <w:sz w:val="18"/>
                <w:lang w:val="en-US" w:eastAsia="ko-KR"/>
              </w:rPr>
              <w:t>dcat:accessURL</w:t>
            </w:r>
            <w:proofErr w:type="spellEnd"/>
            <w:proofErr w:type="gramEnd"/>
            <w:r>
              <w:rPr>
                <w:color w:val="00B050"/>
                <w:sz w:val="18"/>
                <w:lang w:val="en-US" w:eastAsia="ko-KR"/>
              </w:rPr>
              <w:t xml:space="preserve"> / </w:t>
            </w:r>
            <w:proofErr w:type="spellStart"/>
            <w:r>
              <w:rPr>
                <w:color w:val="00B050"/>
                <w:sz w:val="18"/>
                <w:lang w:val="en-US" w:eastAsia="ko-KR"/>
              </w:rPr>
              <w:t>dcat:downloadURL</w:t>
            </w:r>
            <w:proofErr w:type="spellEnd"/>
          </w:p>
        </w:tc>
        <w:tc>
          <w:tcPr>
            <w:tcW w:w="2127" w:type="dxa"/>
          </w:tcPr>
          <w:p w14:paraId="6B35DF8A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AC00D7" w:rsidRPr="00172AD1" w14:paraId="22E67935" w14:textId="77777777" w:rsidTr="00AC00D7">
        <w:tc>
          <w:tcPr>
            <w:tcW w:w="401" w:type="dxa"/>
            <w:tcBorders>
              <w:bottom w:val="single" w:sz="4" w:space="0" w:color="auto"/>
            </w:tcBorders>
          </w:tcPr>
          <w:p w14:paraId="486415A5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38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429F47E3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14:paraId="7395AD59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50282006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14:paraId="2E616737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14:paraId="69C16512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B4F574E" w14:textId="77777777" w:rsidR="00AC00D7" w:rsidRPr="00C303FF" w:rsidRDefault="00AC00D7" w:rsidP="00AC00D7">
            <w:pPr>
              <w:jc w:val="both"/>
              <w:rPr>
                <w:color w:val="00B050"/>
                <w:sz w:val="18"/>
                <w:lang w:val="en-US" w:eastAsia="ko-KR"/>
              </w:rPr>
            </w:pPr>
            <w:r w:rsidRPr="00C303FF">
              <w:rPr>
                <w:color w:val="00B050"/>
                <w:sz w:val="18"/>
                <w:lang w:val="en-US" w:eastAsia="ko-KR"/>
              </w:rPr>
              <w:t>None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6DD51729" w14:textId="77777777" w:rsidR="00AC00D7" w:rsidRDefault="00AC00D7" w:rsidP="00AC00D7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AC00D7" w:rsidRPr="00172AD1" w14:paraId="6515A366" w14:textId="77777777" w:rsidTr="00AC00D7"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C49CB9" w14:textId="77777777" w:rsidR="00AC00D7" w:rsidRPr="00172AD1" w:rsidRDefault="00AC00D7" w:rsidP="00AC00D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39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BD676E" w14:textId="77777777" w:rsidR="00AC00D7" w:rsidRPr="00172AD1" w:rsidRDefault="00AC00D7" w:rsidP="00AC00D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35DB7A" w14:textId="77777777" w:rsidR="00AC00D7" w:rsidRPr="00172AD1" w:rsidRDefault="00AC00D7" w:rsidP="00AC00D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>limit</w:t>
            </w:r>
            <w:r w:rsidRPr="00172AD1">
              <w:rPr>
                <w:rFonts w:eastAsia="맑은 고딕"/>
                <w:sz w:val="18"/>
                <w:lang w:val="en-US" w:eastAsia="ko-KR"/>
              </w:rPr>
              <w:t>at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319C1A" w14:textId="77777777" w:rsidR="00AC00D7" w:rsidRPr="00172AD1" w:rsidRDefault="00AC00D7" w:rsidP="00AC00D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3E87E8" w14:textId="77777777" w:rsidR="00AC00D7" w:rsidRPr="00172AD1" w:rsidRDefault="00AC00D7" w:rsidP="00AC00D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F0AFC9" w14:textId="77777777" w:rsidR="00AC00D7" w:rsidRPr="00172AD1" w:rsidRDefault="00AC00D7" w:rsidP="00AC00D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4</w:t>
            </w:r>
            <w:r>
              <w:rPr>
                <w:rFonts w:eastAsia="맑은 고딕"/>
                <w:sz w:val="18"/>
                <w:lang w:val="en-US" w:eastAsia="ko-KR"/>
              </w:rPr>
              <w:t>0 to 41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94B06C" w14:textId="77777777" w:rsidR="00AC00D7" w:rsidRPr="00C303FF" w:rsidRDefault="00AC00D7" w:rsidP="00AC00D7">
            <w:pPr>
              <w:jc w:val="both"/>
              <w:rPr>
                <w:rFonts w:eastAsia="맑은 고딕"/>
                <w:color w:val="00B050"/>
                <w:sz w:val="18"/>
                <w:lang w:val="en-US" w:eastAsia="ko-KR"/>
              </w:rPr>
            </w:pPr>
            <w:r w:rsidRPr="00C303FF">
              <w:rPr>
                <w:rFonts w:eastAsia="맑은 고딕" w:hint="eastAsia"/>
                <w:color w:val="00B050"/>
                <w:sz w:val="18"/>
                <w:lang w:val="en-US" w:eastAsia="ko-KR"/>
              </w:rPr>
              <w:t>N</w:t>
            </w:r>
            <w:r w:rsidRPr="00C303FF">
              <w:rPr>
                <w:rFonts w:eastAsia="맑은 고딕"/>
                <w:color w:val="00B050"/>
                <w:sz w:val="18"/>
                <w:lang w:val="en-US" w:eastAsia="ko-KR"/>
              </w:rPr>
              <w:t>one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41097D" w14:textId="77777777" w:rsidR="00AC00D7" w:rsidRPr="00172AD1" w:rsidRDefault="00AC00D7" w:rsidP="00AC00D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  <w:tr w:rsidR="00AC00D7" w:rsidRPr="00172AD1" w14:paraId="4FF20E97" w14:textId="77777777" w:rsidTr="00AC00D7">
        <w:tc>
          <w:tcPr>
            <w:tcW w:w="401" w:type="dxa"/>
            <w:tcBorders>
              <w:top w:val="single" w:sz="4" w:space="0" w:color="auto"/>
              <w:bottom w:val="single" w:sz="4" w:space="0" w:color="auto"/>
            </w:tcBorders>
          </w:tcPr>
          <w:p w14:paraId="0A2A7998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40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1A876129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rightStatement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bottom w:val="single" w:sz="4" w:space="0" w:color="auto"/>
            </w:tcBorders>
          </w:tcPr>
          <w:p w14:paraId="56A72A6D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66136AD7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</w:tcPr>
          <w:p w14:paraId="11F6B2BE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14:paraId="4033E76F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24260F2" w14:textId="77777777" w:rsidR="00AC00D7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ct:rights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 xml:space="preserve"> </w:t>
            </w:r>
          </w:p>
          <w:p w14:paraId="678DF2A9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 xml:space="preserve">(in </w:t>
            </w:r>
            <w:proofErr w:type="spellStart"/>
            <w:proofErr w:type="gramStart"/>
            <w:r>
              <w:rPr>
                <w:sz w:val="18"/>
                <w:lang w:val="en-US" w:eastAsia="ko-KR"/>
              </w:rPr>
              <w:t>dcat:Distribution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BA339ED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dct:LicenseDocument</w:t>
            </w:r>
            <w:proofErr w:type="spellEnd"/>
            <w:proofErr w:type="gramEnd"/>
          </w:p>
        </w:tc>
      </w:tr>
      <w:tr w:rsidR="00AC00D7" w:rsidRPr="00172AD1" w14:paraId="5BC4CBEB" w14:textId="77777777" w:rsidTr="00AC00D7">
        <w:tc>
          <w:tcPr>
            <w:tcW w:w="401" w:type="dxa"/>
            <w:tcBorders>
              <w:top w:val="single" w:sz="4" w:space="0" w:color="auto"/>
            </w:tcBorders>
          </w:tcPr>
          <w:p w14:paraId="14269A5D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27FC9DA8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license</w:t>
            </w:r>
          </w:p>
        </w:tc>
        <w:tc>
          <w:tcPr>
            <w:tcW w:w="3097" w:type="dxa"/>
            <w:tcBorders>
              <w:top w:val="single" w:sz="4" w:space="0" w:color="auto"/>
            </w:tcBorders>
          </w:tcPr>
          <w:p w14:paraId="2138EE88" w14:textId="77777777" w:rsidR="00AC00D7" w:rsidRPr="00172AD1" w:rsidRDefault="00AC00D7" w:rsidP="00AC00D7">
            <w:pPr>
              <w:rPr>
                <w:sz w:val="18"/>
                <w:lang w:val="en-US" w:eastAsia="ko-KR"/>
              </w:rPr>
            </w:pPr>
            <w:r w:rsidRPr="00417C9C">
              <w:rPr>
                <w:sz w:val="18"/>
                <w:lang w:val="en-US" w:eastAsia="ko-KR"/>
              </w:rPr>
              <w:t>This links to the license document under which the catalog is made available and not the datasets.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2023893C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0E54949F" w14:textId="77777777" w:rsidR="00AC00D7" w:rsidRPr="00172AD1" w:rsidRDefault="00AC00D7" w:rsidP="00AC00D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tcBorders>
              <w:top w:val="single" w:sz="4" w:space="0" w:color="auto"/>
            </w:tcBorders>
          </w:tcPr>
          <w:p w14:paraId="5DD658B9" w14:textId="77777777" w:rsidR="00AC00D7" w:rsidRPr="00172AD1" w:rsidRDefault="00AC00D7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URI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3169D8F" w14:textId="77777777" w:rsidR="00AC00D7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ct:license</w:t>
            </w:r>
            <w:proofErr w:type="spellEnd"/>
            <w:proofErr w:type="gramEnd"/>
          </w:p>
          <w:p w14:paraId="15A71D17" w14:textId="77777777" w:rsidR="00AC00D7" w:rsidRDefault="00AC00D7" w:rsidP="00AC00D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(</w:t>
            </w:r>
            <w:r>
              <w:rPr>
                <w:sz w:val="18"/>
                <w:lang w:val="en-US" w:eastAsia="ko-KR"/>
              </w:rPr>
              <w:t xml:space="preserve">in </w:t>
            </w:r>
            <w:proofErr w:type="spellStart"/>
            <w:proofErr w:type="gramStart"/>
            <w:r>
              <w:rPr>
                <w:sz w:val="18"/>
                <w:lang w:val="en-US" w:eastAsia="ko-KR"/>
              </w:rPr>
              <w:t>dcat:Distribution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4713C04B" w14:textId="77777777" w:rsidR="00AC00D7" w:rsidRDefault="00AC00D7" w:rsidP="00AC00D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dct:RightsStatement</w:t>
            </w:r>
            <w:proofErr w:type="spellEnd"/>
            <w:proofErr w:type="gramEnd"/>
          </w:p>
        </w:tc>
      </w:tr>
    </w:tbl>
    <w:p w14:paraId="27CFEBEF" w14:textId="263DE36C" w:rsidR="006B76FD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2F4A7C2E" w14:textId="77777777" w:rsidR="004A002E" w:rsidRDefault="004A002E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DD5B716" w14:textId="52057AD0" w:rsidR="00436E70" w:rsidRPr="00436E70" w:rsidDel="00E743E2" w:rsidRDefault="006B76FD" w:rsidP="00271DF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del w:id="74" w:author="Ha Suwook" w:date="2019-05-07T11:42:00Z"/>
          <w:rFonts w:eastAsia="맑은 고딕" w:hint="eastAsia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I-4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BDC_Domain</w:t>
      </w:r>
      <w:proofErr w:type="spellEnd"/>
      <w:r>
        <w:rPr>
          <w:rFonts w:eastAsia="맑은 고딕"/>
          <w:lang w:val="en-US" w:eastAsia="ko-KR"/>
        </w:rPr>
        <w:t xml:space="preserve"> which describes domain information in clause 7.5.</w:t>
      </w:r>
      <w:bookmarkStart w:id="75" w:name="_GoBack"/>
      <w:bookmarkEnd w:id="75"/>
    </w:p>
    <w:p w14:paraId="60B467C0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76"/>
        <w:gridCol w:w="2116"/>
        <w:gridCol w:w="3070"/>
        <w:gridCol w:w="756"/>
        <w:gridCol w:w="1107"/>
        <w:gridCol w:w="2004"/>
        <w:gridCol w:w="2004"/>
        <w:gridCol w:w="1829"/>
      </w:tblGrid>
      <w:tr w:rsidR="00391E8A" w:rsidRPr="00172AD1" w14:paraId="4E774F72" w14:textId="77777777" w:rsidTr="002909E3">
        <w:tc>
          <w:tcPr>
            <w:tcW w:w="576" w:type="dxa"/>
          </w:tcPr>
          <w:p w14:paraId="03FD2B30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16" w:type="dxa"/>
          </w:tcPr>
          <w:p w14:paraId="226E7C46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70" w:type="dxa"/>
          </w:tcPr>
          <w:p w14:paraId="03A246E0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0385B0C2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3ADAAA7D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04" w:type="dxa"/>
          </w:tcPr>
          <w:p w14:paraId="71CB5719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2004" w:type="dxa"/>
          </w:tcPr>
          <w:p w14:paraId="20D9442F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29" w:type="dxa"/>
          </w:tcPr>
          <w:p w14:paraId="4A197A58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391E8A" w:rsidRPr="00172AD1" w14:paraId="2463464F" w14:textId="77777777" w:rsidTr="002909E3">
        <w:tc>
          <w:tcPr>
            <w:tcW w:w="576" w:type="dxa"/>
            <w:shd w:val="clear" w:color="auto" w:fill="D9D9D9" w:themeFill="background1" w:themeFillShade="D9"/>
          </w:tcPr>
          <w:p w14:paraId="522F9B36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07623572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3070" w:type="dxa"/>
            <w:shd w:val="clear" w:color="auto" w:fill="D9D9D9" w:themeFill="background1" w:themeFillShade="D9"/>
          </w:tcPr>
          <w:p w14:paraId="5DA90D2F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96BBBCF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510D813" w14:textId="77777777" w:rsidR="00391E8A" w:rsidRPr="00172AD1" w:rsidRDefault="00391E8A" w:rsidP="00391E8A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223E55FA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4C752213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  <w:tc>
          <w:tcPr>
            <w:tcW w:w="1829" w:type="dxa"/>
            <w:shd w:val="clear" w:color="auto" w:fill="D9D9D9" w:themeFill="background1" w:themeFillShade="D9"/>
          </w:tcPr>
          <w:p w14:paraId="44A90CF7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391E8A" w:rsidRPr="00172AD1" w14:paraId="557BE9DC" w14:textId="77777777" w:rsidTr="002909E3">
        <w:tc>
          <w:tcPr>
            <w:tcW w:w="576" w:type="dxa"/>
          </w:tcPr>
          <w:p w14:paraId="0F8D11BB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116" w:type="dxa"/>
          </w:tcPr>
          <w:p w14:paraId="31EDDBEC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title</w:t>
            </w:r>
          </w:p>
        </w:tc>
        <w:tc>
          <w:tcPr>
            <w:tcW w:w="3070" w:type="dxa"/>
          </w:tcPr>
          <w:p w14:paraId="0D1AADED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56" w:type="dxa"/>
          </w:tcPr>
          <w:p w14:paraId="538F119F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2A3E744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</w:tcPr>
          <w:p w14:paraId="54EBE1C3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04" w:type="dxa"/>
          </w:tcPr>
          <w:p w14:paraId="7840C94F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kos:prefLabel</w:t>
            </w:r>
            <w:proofErr w:type="spellEnd"/>
            <w:proofErr w:type="gramEnd"/>
          </w:p>
        </w:tc>
        <w:tc>
          <w:tcPr>
            <w:tcW w:w="1829" w:type="dxa"/>
          </w:tcPr>
          <w:p w14:paraId="6877C2E0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ree text</w:t>
            </w:r>
          </w:p>
        </w:tc>
      </w:tr>
      <w:tr w:rsidR="00391E8A" w:rsidRPr="00172AD1" w14:paraId="2C8E6E02" w14:textId="77777777" w:rsidTr="002909E3">
        <w:tc>
          <w:tcPr>
            <w:tcW w:w="576" w:type="dxa"/>
          </w:tcPr>
          <w:p w14:paraId="0DC778A3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16" w:type="dxa"/>
          </w:tcPr>
          <w:p w14:paraId="386BC548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axonomy</w:t>
            </w:r>
          </w:p>
        </w:tc>
        <w:tc>
          <w:tcPr>
            <w:tcW w:w="3070" w:type="dxa"/>
          </w:tcPr>
          <w:p w14:paraId="197C1A40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</w:t>
            </w:r>
            <w:r>
              <w:rPr>
                <w:color w:val="FF0000"/>
                <w:sz w:val="18"/>
                <w:lang w:val="en-US" w:eastAsia="ko-KR"/>
              </w:rPr>
              <w:t xml:space="preserve"> </w:t>
            </w:r>
            <w:r w:rsidRPr="00172AD1">
              <w:rPr>
                <w:sz w:val="18"/>
                <w:lang w:val="en-US" w:eastAsia="ko-KR"/>
              </w:rPr>
              <w:t>and authority</w:t>
            </w:r>
          </w:p>
        </w:tc>
        <w:tc>
          <w:tcPr>
            <w:tcW w:w="756" w:type="dxa"/>
          </w:tcPr>
          <w:p w14:paraId="4907BA7A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889C11F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67C2A431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  <w:tc>
          <w:tcPr>
            <w:tcW w:w="2004" w:type="dxa"/>
          </w:tcPr>
          <w:p w14:paraId="3121D527" w14:textId="61E234DD" w:rsidR="00391E8A" w:rsidRPr="00CB7AD0" w:rsidRDefault="00391E8A" w:rsidP="00391E8A">
            <w:pPr>
              <w:jc w:val="both"/>
              <w:rPr>
                <w:color w:val="0070C0"/>
                <w:sz w:val="18"/>
                <w:lang w:val="en-US" w:eastAsia="ko-KR"/>
              </w:rPr>
            </w:pPr>
            <w:proofErr w:type="spellStart"/>
            <w:proofErr w:type="gramStart"/>
            <w:r w:rsidRPr="00CB7AD0">
              <w:rPr>
                <w:color w:val="0070C0"/>
                <w:sz w:val="18"/>
                <w:lang w:val="en-US" w:eastAsia="ko-KR"/>
              </w:rPr>
              <w:t>skos:</w:t>
            </w:r>
            <w:r w:rsidR="00815215" w:rsidRPr="00CB7AD0">
              <w:rPr>
                <w:color w:val="0070C0"/>
                <w:sz w:val="18"/>
                <w:lang w:val="en-US" w:eastAsia="ko-KR"/>
              </w:rPr>
              <w:t>themeTaxonomy</w:t>
            </w:r>
            <w:proofErr w:type="spellEnd"/>
            <w:proofErr w:type="gramEnd"/>
          </w:p>
        </w:tc>
        <w:tc>
          <w:tcPr>
            <w:tcW w:w="1829" w:type="dxa"/>
          </w:tcPr>
          <w:p w14:paraId="79FAFB7A" w14:textId="7F54A2DC" w:rsidR="00391E8A" w:rsidRPr="00CB7AD0" w:rsidRDefault="00815215" w:rsidP="00391E8A">
            <w:pPr>
              <w:jc w:val="both"/>
              <w:rPr>
                <w:color w:val="0070C0"/>
                <w:sz w:val="18"/>
                <w:lang w:val="en-US" w:eastAsia="ko-KR"/>
              </w:rPr>
            </w:pPr>
            <w:proofErr w:type="spellStart"/>
            <w:proofErr w:type="gramStart"/>
            <w:r w:rsidRPr="00CB7AD0">
              <w:rPr>
                <w:rFonts w:hint="eastAsia"/>
                <w:color w:val="0070C0"/>
                <w:sz w:val="18"/>
                <w:lang w:val="en-US" w:eastAsia="ko-KR"/>
              </w:rPr>
              <w:t>s</w:t>
            </w:r>
            <w:r w:rsidRPr="00CB7AD0">
              <w:rPr>
                <w:color w:val="0070C0"/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</w:tr>
      <w:tr w:rsidR="00391E8A" w:rsidRPr="00172AD1" w14:paraId="5007510A" w14:textId="77777777" w:rsidTr="002909E3">
        <w:tc>
          <w:tcPr>
            <w:tcW w:w="576" w:type="dxa"/>
          </w:tcPr>
          <w:p w14:paraId="6F1F11C6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16" w:type="dxa"/>
          </w:tcPr>
          <w:p w14:paraId="15F9CAF9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comment</w:t>
            </w:r>
          </w:p>
        </w:tc>
        <w:tc>
          <w:tcPr>
            <w:tcW w:w="3070" w:type="dxa"/>
          </w:tcPr>
          <w:p w14:paraId="2AEC779E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4CB5B4FA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1ECA6B8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1EC4E120" w14:textId="77777777" w:rsidR="00391E8A" w:rsidRPr="00172AD1" w:rsidDel="00EB6C59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  <w:tc>
          <w:tcPr>
            <w:tcW w:w="2004" w:type="dxa"/>
          </w:tcPr>
          <w:p w14:paraId="01FD3AE8" w14:textId="77777777" w:rsidR="00391E8A" w:rsidRPr="009D29F7" w:rsidRDefault="00391E8A" w:rsidP="00391E8A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s</w:t>
            </w:r>
            <w:r>
              <w:rPr>
                <w:color w:val="000000" w:themeColor="text1"/>
                <w:sz w:val="18"/>
                <w:lang w:val="en-US" w:eastAsia="ko-KR"/>
              </w:rPr>
              <w:t>kos:note</w:t>
            </w:r>
            <w:proofErr w:type="spellEnd"/>
            <w:proofErr w:type="gramEnd"/>
          </w:p>
        </w:tc>
        <w:tc>
          <w:tcPr>
            <w:tcW w:w="1829" w:type="dxa"/>
          </w:tcPr>
          <w:p w14:paraId="6AC9852F" w14:textId="77777777" w:rsidR="00391E8A" w:rsidRPr="009D29F7" w:rsidRDefault="00391E8A" w:rsidP="00391E8A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f</w:t>
            </w:r>
            <w:r>
              <w:rPr>
                <w:color w:val="000000" w:themeColor="text1"/>
                <w:sz w:val="18"/>
                <w:lang w:val="en-US" w:eastAsia="ko-KR"/>
              </w:rPr>
              <w:t>ree text</w:t>
            </w:r>
          </w:p>
        </w:tc>
      </w:tr>
    </w:tbl>
    <w:p w14:paraId="43BCCBDE" w14:textId="77777777" w:rsidR="006B76FD" w:rsidRDefault="006B76FD" w:rsidP="006B76FD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E5D851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8A87F01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0E1604A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137C52F" w14:textId="77777777" w:rsidR="006B76FD" w:rsidRPr="0082311B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I-5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BDC_DataQuality</w:t>
      </w:r>
      <w:proofErr w:type="spellEnd"/>
      <w:r>
        <w:rPr>
          <w:rFonts w:eastAsia="맑은 고딕"/>
          <w:lang w:val="en-US" w:eastAsia="ko-KR"/>
        </w:rPr>
        <w:t xml:space="preserve"> which describes data quality in clause 7.6.</w:t>
      </w:r>
    </w:p>
    <w:p w14:paraId="63946ECB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-5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4"/>
        <w:gridCol w:w="2100"/>
        <w:gridCol w:w="3157"/>
        <w:gridCol w:w="756"/>
        <w:gridCol w:w="1107"/>
        <w:gridCol w:w="2059"/>
        <w:gridCol w:w="2052"/>
        <w:gridCol w:w="1827"/>
      </w:tblGrid>
      <w:tr w:rsidR="00391E8A" w:rsidRPr="00172AD1" w14:paraId="3F9BF6C5" w14:textId="77777777" w:rsidTr="003C059C">
        <w:tc>
          <w:tcPr>
            <w:tcW w:w="404" w:type="dxa"/>
          </w:tcPr>
          <w:p w14:paraId="506B4FF7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00" w:type="dxa"/>
          </w:tcPr>
          <w:p w14:paraId="3FE797FD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57" w:type="dxa"/>
          </w:tcPr>
          <w:p w14:paraId="32BE95E9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489CCAE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57E2287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59" w:type="dxa"/>
          </w:tcPr>
          <w:p w14:paraId="12FF5D6D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2052" w:type="dxa"/>
          </w:tcPr>
          <w:p w14:paraId="69AFE3E7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27" w:type="dxa"/>
          </w:tcPr>
          <w:p w14:paraId="1BC715CC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391E8A" w:rsidRPr="00172AD1" w14:paraId="4E8D829B" w14:textId="77777777" w:rsidTr="003C059C">
        <w:tc>
          <w:tcPr>
            <w:tcW w:w="404" w:type="dxa"/>
            <w:shd w:val="clear" w:color="auto" w:fill="D9D9D9" w:themeFill="background1" w:themeFillShade="D9"/>
          </w:tcPr>
          <w:p w14:paraId="5D56BE3A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14:paraId="63CCAF07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157" w:type="dxa"/>
            <w:shd w:val="clear" w:color="auto" w:fill="D9D9D9" w:themeFill="background1" w:themeFillShade="D9"/>
          </w:tcPr>
          <w:p w14:paraId="3E639854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DD7A0DD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44309AA" w14:textId="77777777" w:rsidR="00391E8A" w:rsidRPr="00172AD1" w:rsidRDefault="00391E8A" w:rsidP="00391E8A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14:paraId="3AD68E42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7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541C491A" w14:textId="77777777" w:rsidR="00391E8A" w:rsidRPr="003A5AE6" w:rsidRDefault="00391E8A" w:rsidP="00391E8A">
            <w:pPr>
              <w:jc w:val="both"/>
              <w:rPr>
                <w:color w:val="00B050"/>
                <w:sz w:val="18"/>
                <w:lang w:val="en-US" w:eastAsia="ko-KR"/>
              </w:rPr>
            </w:pPr>
            <w:r w:rsidRPr="003A5AE6">
              <w:rPr>
                <w:rFonts w:hint="eastAsia"/>
                <w:color w:val="00B050"/>
                <w:sz w:val="18"/>
                <w:lang w:val="en-US" w:eastAsia="ko-KR"/>
              </w:rPr>
              <w:t>N</w:t>
            </w:r>
            <w:r w:rsidRPr="003A5AE6">
              <w:rPr>
                <w:color w:val="00B050"/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  <w:shd w:val="clear" w:color="auto" w:fill="D9D9D9" w:themeFill="background1" w:themeFillShade="D9"/>
          </w:tcPr>
          <w:p w14:paraId="5C2D3D17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391E8A" w:rsidRPr="00172AD1" w14:paraId="60CBC3DB" w14:textId="77777777" w:rsidTr="003C059C">
        <w:tc>
          <w:tcPr>
            <w:tcW w:w="404" w:type="dxa"/>
          </w:tcPr>
          <w:p w14:paraId="25D859B0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00" w:type="dxa"/>
          </w:tcPr>
          <w:p w14:paraId="77F5858F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qualityRequirements</w:t>
            </w:r>
            <w:proofErr w:type="spellEnd"/>
          </w:p>
        </w:tc>
        <w:tc>
          <w:tcPr>
            <w:tcW w:w="3157" w:type="dxa"/>
          </w:tcPr>
          <w:p w14:paraId="2111A9E0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3DAEB1A5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1E1D46A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59" w:type="dxa"/>
          </w:tcPr>
          <w:p w14:paraId="7F9EDFAA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52" w:type="dxa"/>
          </w:tcPr>
          <w:p w14:paraId="0CF77206" w14:textId="77777777" w:rsidR="00391E8A" w:rsidRPr="003A5AE6" w:rsidRDefault="00391E8A" w:rsidP="00391E8A">
            <w:pPr>
              <w:jc w:val="both"/>
              <w:rPr>
                <w:color w:val="00B050"/>
                <w:sz w:val="18"/>
                <w:lang w:val="en-US" w:eastAsia="ko-KR"/>
              </w:rPr>
            </w:pPr>
            <w:r w:rsidRPr="003A5AE6">
              <w:rPr>
                <w:rFonts w:hint="eastAsia"/>
                <w:color w:val="00B050"/>
                <w:sz w:val="18"/>
                <w:lang w:val="en-US" w:eastAsia="ko-KR"/>
              </w:rPr>
              <w:t>N</w:t>
            </w:r>
            <w:r w:rsidRPr="003A5AE6">
              <w:rPr>
                <w:color w:val="00B050"/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</w:tcPr>
          <w:p w14:paraId="0BDE0E00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391E8A" w:rsidRPr="00172AD1" w14:paraId="5D993D97" w14:textId="77777777" w:rsidTr="003C059C">
        <w:tc>
          <w:tcPr>
            <w:tcW w:w="404" w:type="dxa"/>
          </w:tcPr>
          <w:p w14:paraId="042588B2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00" w:type="dxa"/>
          </w:tcPr>
          <w:p w14:paraId="2EF9C9DD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3157" w:type="dxa"/>
          </w:tcPr>
          <w:p w14:paraId="3FC1FBC7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FE4C8A1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6F178F7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59" w:type="dxa"/>
          </w:tcPr>
          <w:p w14:paraId="08BA8994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52" w:type="dxa"/>
          </w:tcPr>
          <w:p w14:paraId="773CB12E" w14:textId="77777777" w:rsidR="00391E8A" w:rsidRPr="003A5AE6" w:rsidRDefault="00391E8A" w:rsidP="00391E8A">
            <w:pPr>
              <w:jc w:val="both"/>
              <w:rPr>
                <w:color w:val="00B050"/>
                <w:sz w:val="18"/>
                <w:lang w:val="en-US" w:eastAsia="ko-KR"/>
              </w:rPr>
            </w:pPr>
            <w:r w:rsidRPr="003A5AE6">
              <w:rPr>
                <w:rFonts w:hint="eastAsia"/>
                <w:color w:val="00B050"/>
                <w:sz w:val="18"/>
                <w:lang w:val="en-US" w:eastAsia="ko-KR"/>
              </w:rPr>
              <w:t>N</w:t>
            </w:r>
            <w:r w:rsidRPr="003A5AE6">
              <w:rPr>
                <w:color w:val="00B050"/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</w:tcPr>
          <w:p w14:paraId="6E661750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391E8A" w:rsidRPr="00172AD1" w14:paraId="4B075A6E" w14:textId="77777777" w:rsidTr="003C059C">
        <w:tc>
          <w:tcPr>
            <w:tcW w:w="404" w:type="dxa"/>
          </w:tcPr>
          <w:p w14:paraId="5ADCA87D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00" w:type="dxa"/>
          </w:tcPr>
          <w:p w14:paraId="5E38AD0F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3157" w:type="dxa"/>
          </w:tcPr>
          <w:p w14:paraId="3F53F6A2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13298B0F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BC868A2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59" w:type="dxa"/>
          </w:tcPr>
          <w:p w14:paraId="1262F2CF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52" w:type="dxa"/>
          </w:tcPr>
          <w:p w14:paraId="7909AE83" w14:textId="77777777" w:rsidR="00391E8A" w:rsidRPr="003A5AE6" w:rsidRDefault="00391E8A" w:rsidP="00391E8A">
            <w:pPr>
              <w:jc w:val="both"/>
              <w:rPr>
                <w:color w:val="00B050"/>
                <w:sz w:val="18"/>
                <w:lang w:val="en-US" w:eastAsia="ko-KR"/>
              </w:rPr>
            </w:pPr>
            <w:r w:rsidRPr="003A5AE6">
              <w:rPr>
                <w:rFonts w:hint="eastAsia"/>
                <w:color w:val="00B050"/>
                <w:sz w:val="18"/>
                <w:lang w:val="en-US" w:eastAsia="ko-KR"/>
              </w:rPr>
              <w:t>N</w:t>
            </w:r>
            <w:r w:rsidRPr="003A5AE6">
              <w:rPr>
                <w:color w:val="00B050"/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</w:tcPr>
          <w:p w14:paraId="0378C417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</w:tbl>
    <w:p w14:paraId="74251103" w14:textId="77777777" w:rsidR="006B76FD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4D0AA53D" w14:textId="77777777" w:rsidR="006B76FD" w:rsidRPr="00735417" w:rsidRDefault="006B76FD" w:rsidP="006B76FD">
      <w:pPr>
        <w:spacing w:before="0" w:after="160" w:line="259" w:lineRule="auto"/>
        <w:jc w:val="both"/>
        <w:rPr>
          <w:rFonts w:eastAsia="바탕"/>
          <w:b/>
          <w:szCs w:val="20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I-6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BDC_Record</w:t>
      </w:r>
      <w:proofErr w:type="spellEnd"/>
      <w:r>
        <w:rPr>
          <w:rFonts w:eastAsia="맑은 고딕"/>
          <w:lang w:val="en-US" w:eastAsia="ko-KR"/>
        </w:rPr>
        <w:t xml:space="preserve"> which describes catalogue record in clause 7.7.</w:t>
      </w:r>
    </w:p>
    <w:p w14:paraId="2C71E675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6"/>
        <w:gridCol w:w="2082"/>
        <w:gridCol w:w="3163"/>
        <w:gridCol w:w="756"/>
        <w:gridCol w:w="1107"/>
        <w:gridCol w:w="2063"/>
        <w:gridCol w:w="2055"/>
        <w:gridCol w:w="1830"/>
      </w:tblGrid>
      <w:tr w:rsidR="00391E8A" w:rsidRPr="00172AD1" w14:paraId="14CCB939" w14:textId="77777777" w:rsidTr="00CC4107">
        <w:tc>
          <w:tcPr>
            <w:tcW w:w="406" w:type="dxa"/>
          </w:tcPr>
          <w:p w14:paraId="28A2F36B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82" w:type="dxa"/>
          </w:tcPr>
          <w:p w14:paraId="0E610C57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63" w:type="dxa"/>
          </w:tcPr>
          <w:p w14:paraId="3C232F7C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CE185A2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62D06CAB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63" w:type="dxa"/>
          </w:tcPr>
          <w:p w14:paraId="70E5CDA3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2055" w:type="dxa"/>
          </w:tcPr>
          <w:p w14:paraId="3B0EC72C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30" w:type="dxa"/>
          </w:tcPr>
          <w:p w14:paraId="40FBBE9F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391E8A" w:rsidRPr="00172AD1" w14:paraId="17385E88" w14:textId="77777777" w:rsidTr="00CC4107">
        <w:tc>
          <w:tcPr>
            <w:tcW w:w="406" w:type="dxa"/>
            <w:shd w:val="clear" w:color="auto" w:fill="D9D9D9" w:themeFill="background1" w:themeFillShade="D9"/>
          </w:tcPr>
          <w:p w14:paraId="0CEA82EC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50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1BAD4897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3163" w:type="dxa"/>
            <w:shd w:val="clear" w:color="auto" w:fill="D9D9D9" w:themeFill="background1" w:themeFillShade="D9"/>
          </w:tcPr>
          <w:p w14:paraId="61C68CD0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914FE1A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564EC8F" w14:textId="77777777" w:rsidR="00391E8A" w:rsidRPr="00172AD1" w:rsidRDefault="00391E8A" w:rsidP="00391E8A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BD3FDDF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51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52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14:paraId="2EBF1846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cat:CatalogRecord</w:t>
            </w:r>
            <w:proofErr w:type="spellEnd"/>
            <w:proofErr w:type="gramEnd"/>
          </w:p>
        </w:tc>
        <w:tc>
          <w:tcPr>
            <w:tcW w:w="1830" w:type="dxa"/>
            <w:shd w:val="clear" w:color="auto" w:fill="D9D9D9" w:themeFill="background1" w:themeFillShade="D9"/>
          </w:tcPr>
          <w:p w14:paraId="7412FB1C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391E8A" w:rsidRPr="00172AD1" w14:paraId="5B536C48" w14:textId="77777777" w:rsidTr="00CC4107">
        <w:tc>
          <w:tcPr>
            <w:tcW w:w="406" w:type="dxa"/>
          </w:tcPr>
          <w:p w14:paraId="688F3689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51</w:t>
            </w:r>
          </w:p>
        </w:tc>
        <w:tc>
          <w:tcPr>
            <w:tcW w:w="2082" w:type="dxa"/>
          </w:tcPr>
          <w:p w14:paraId="592C0946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3163" w:type="dxa"/>
          </w:tcPr>
          <w:p w14:paraId="096CA4AA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27F5C641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AC383CE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63" w:type="dxa"/>
          </w:tcPr>
          <w:p w14:paraId="59A447A8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  <w:tc>
          <w:tcPr>
            <w:tcW w:w="2055" w:type="dxa"/>
          </w:tcPr>
          <w:p w14:paraId="0E5DDF5C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1830" w:type="dxa"/>
          </w:tcPr>
          <w:p w14:paraId="424E9268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  <w:tr w:rsidR="00391E8A" w:rsidRPr="00172AD1" w14:paraId="3F57F2B1" w14:textId="77777777" w:rsidTr="00CC4107">
        <w:tc>
          <w:tcPr>
            <w:tcW w:w="406" w:type="dxa"/>
          </w:tcPr>
          <w:p w14:paraId="2A6DF175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5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2082" w:type="dxa"/>
          </w:tcPr>
          <w:p w14:paraId="56D4CD2D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3163" w:type="dxa"/>
          </w:tcPr>
          <w:p w14:paraId="3CD00F9D" w14:textId="77777777" w:rsidR="00391E8A" w:rsidRPr="00172AD1" w:rsidRDefault="00391E8A" w:rsidP="00391E8A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14F3D2D4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8EBCBDB" w14:textId="77777777" w:rsidR="00391E8A" w:rsidRPr="00172AD1" w:rsidRDefault="00391E8A" w:rsidP="00391E8A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3" w:type="dxa"/>
          </w:tcPr>
          <w:p w14:paraId="38F87D48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  <w:tc>
          <w:tcPr>
            <w:tcW w:w="2055" w:type="dxa"/>
          </w:tcPr>
          <w:p w14:paraId="2FEAFC23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1830" w:type="dxa"/>
          </w:tcPr>
          <w:p w14:paraId="64D7A168" w14:textId="77777777" w:rsidR="00391E8A" w:rsidRPr="00AB777F" w:rsidRDefault="00391E8A" w:rsidP="00391E8A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</w:tbl>
    <w:p w14:paraId="2C0636F6" w14:textId="77777777" w:rsidR="006B76FD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057739DC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49F37321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1B949A66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2EF3F3A0" w14:textId="77777777" w:rsidR="006B76FD" w:rsidRPr="0082311B" w:rsidRDefault="006B76FD" w:rsidP="006B76FD">
      <w:pPr>
        <w:spacing w:before="0" w:after="160" w:line="259" w:lineRule="auto"/>
        <w:jc w:val="both"/>
        <w:rPr>
          <w:rFonts w:eastAsia="바탕"/>
          <w:b/>
          <w:szCs w:val="20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 shows the data dictionary of </w:t>
      </w:r>
      <w:proofErr w:type="spellStart"/>
      <w:r w:rsidRPr="00F4366E">
        <w:rPr>
          <w:rFonts w:eastAsia="맑은 고딕"/>
          <w:i/>
          <w:lang w:val="en-US" w:eastAsia="ko-KR"/>
        </w:rPr>
        <w:t>BDC_</w:t>
      </w:r>
      <w:r>
        <w:rPr>
          <w:rFonts w:eastAsia="맑은 고딕"/>
          <w:i/>
          <w:lang w:val="en-US" w:eastAsia="ko-KR"/>
        </w:rPr>
        <w:t>DataTypeCode</w:t>
      </w:r>
      <w:proofErr w:type="spellEnd"/>
      <w:r>
        <w:rPr>
          <w:rFonts w:eastAsia="맑은 고딕"/>
          <w:lang w:val="en-US" w:eastAsia="ko-KR"/>
        </w:rPr>
        <w:t xml:space="preserve"> describing the enumerated data type for data distribution.</w:t>
      </w:r>
    </w:p>
    <w:p w14:paraId="5FD62048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-7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>
        <w:rPr>
          <w:rFonts w:eastAsia="바탕"/>
          <w:b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proofErr w:type="spellStart"/>
      <w:r w:rsidRPr="00172AD1">
        <w:rPr>
          <w:rFonts w:eastAsia="바탕"/>
          <w:b/>
          <w:szCs w:val="20"/>
          <w:lang w:eastAsia="ko-KR"/>
        </w:rPr>
        <w:t>DataTypeCode</w:t>
      </w:r>
      <w:proofErr w:type="spellEnd"/>
      <w:r w:rsidRPr="00172AD1">
        <w:rPr>
          <w:rFonts w:eastAsia="바탕"/>
          <w:b/>
          <w:szCs w:val="20"/>
          <w:lang w:eastAsia="ko-KR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665"/>
      </w:tblGrid>
      <w:tr w:rsidR="006B76FD" w:rsidRPr="00172AD1" w14:paraId="5BF56E8C" w14:textId="77777777" w:rsidTr="00462CA6">
        <w:tc>
          <w:tcPr>
            <w:tcW w:w="2409" w:type="dxa"/>
          </w:tcPr>
          <w:p w14:paraId="34A15E39" w14:textId="77777777" w:rsidR="006B76FD" w:rsidRPr="00172AD1" w:rsidRDefault="006B76FD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2DA8720C" w14:textId="77777777" w:rsidR="006B76FD" w:rsidRPr="00172AD1" w:rsidRDefault="006B76FD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665" w:type="dxa"/>
          </w:tcPr>
          <w:p w14:paraId="322BF8D2" w14:textId="77777777" w:rsidR="006B76FD" w:rsidRPr="00172AD1" w:rsidRDefault="006B76FD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</w:tr>
      <w:tr w:rsidR="006B76FD" w:rsidRPr="00172AD1" w14:paraId="6514DD7C" w14:textId="77777777" w:rsidTr="00462CA6">
        <w:tc>
          <w:tcPr>
            <w:tcW w:w="2409" w:type="dxa"/>
          </w:tcPr>
          <w:p w14:paraId="719EDE07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STURECTURED</w:t>
            </w:r>
          </w:p>
        </w:tc>
        <w:tc>
          <w:tcPr>
            <w:tcW w:w="1560" w:type="dxa"/>
          </w:tcPr>
          <w:p w14:paraId="76B8A555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665" w:type="dxa"/>
          </w:tcPr>
          <w:p w14:paraId="24AB9236" w14:textId="77777777" w:rsidR="006B76FD" w:rsidRPr="00172AD1" w:rsidRDefault="006B76FD" w:rsidP="00462CA6">
            <w:pPr>
              <w:rPr>
                <w:rFonts w:eastAsia="맑은 고딕"/>
                <w:sz w:val="18"/>
                <w:lang w:val="en-US" w:eastAsia="ko-KR"/>
              </w:rPr>
            </w:pPr>
            <w:proofErr w:type="gramStart"/>
            <w:r w:rsidRPr="003A5AE6">
              <w:rPr>
                <w:rFonts w:eastAsia="맑은 고딕"/>
                <w:color w:val="FF0000"/>
                <w:sz w:val="18"/>
                <w:lang w:val="en-US" w:eastAsia="ko-KR"/>
              </w:rPr>
              <w:t>data  that</w:t>
            </w:r>
            <w:proofErr w:type="gramEnd"/>
            <w:r w:rsidRPr="002850D1">
              <w:rPr>
                <w:rFonts w:eastAsia="맑은 고딕"/>
                <w:color w:val="0070C0"/>
                <w:sz w:val="18"/>
                <w:lang w:val="en-US" w:eastAsia="ko-KR"/>
              </w:rPr>
              <w:t xml:space="preserve"> 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is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6B76FD" w:rsidRPr="00172AD1" w14:paraId="5D74087D" w14:textId="77777777" w:rsidTr="00462CA6">
        <w:tc>
          <w:tcPr>
            <w:tcW w:w="2409" w:type="dxa"/>
          </w:tcPr>
          <w:p w14:paraId="6C81BCE7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4838E879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665" w:type="dxa"/>
          </w:tcPr>
          <w:p w14:paraId="4A3B3BDA" w14:textId="77777777" w:rsidR="006B76FD" w:rsidRPr="00172AD1" w:rsidRDefault="006B76FD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6B76FD" w:rsidRPr="00172AD1" w14:paraId="0253D4C9" w14:textId="77777777" w:rsidTr="00462CA6">
        <w:tc>
          <w:tcPr>
            <w:tcW w:w="2409" w:type="dxa"/>
          </w:tcPr>
          <w:p w14:paraId="47768BA3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UNDTRUCTURED</w:t>
            </w:r>
          </w:p>
        </w:tc>
        <w:tc>
          <w:tcPr>
            <w:tcW w:w="1560" w:type="dxa"/>
          </w:tcPr>
          <w:p w14:paraId="29D7B918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665" w:type="dxa"/>
          </w:tcPr>
          <w:p w14:paraId="53E48F21" w14:textId="77777777" w:rsidR="006B76FD" w:rsidRPr="00172AD1" w:rsidRDefault="006B76FD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6516D6CB" w14:textId="77777777" w:rsidR="006B76FD" w:rsidRPr="00BF566F" w:rsidRDefault="006B76FD" w:rsidP="006B76FD">
      <w:pPr>
        <w:spacing w:before="0" w:after="160" w:line="259" w:lineRule="auto"/>
        <w:rPr>
          <w:i/>
          <w:highlight w:val="yellow"/>
          <w:lang w:val="en-US" w:eastAsia="ko-KR"/>
        </w:rPr>
      </w:pPr>
    </w:p>
    <w:p w14:paraId="383B174B" w14:textId="77777777" w:rsidR="006B76FD" w:rsidRPr="006B76FD" w:rsidRDefault="006B76FD">
      <w:pPr>
        <w:rPr>
          <w:lang w:val="en-US"/>
        </w:rPr>
      </w:pPr>
    </w:p>
    <w:sectPr w:rsidR="006B76FD" w:rsidRPr="006B76FD" w:rsidSect="006B76FD">
      <w:footerReference w:type="default" r:id="rId8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B314B" w14:textId="77777777" w:rsidR="00436E70" w:rsidRDefault="00436E70" w:rsidP="00DE0EFB">
      <w:pPr>
        <w:spacing w:before="0"/>
      </w:pPr>
      <w:r>
        <w:separator/>
      </w:r>
    </w:p>
  </w:endnote>
  <w:endnote w:type="continuationSeparator" w:id="0">
    <w:p w14:paraId="3B787950" w14:textId="77777777" w:rsidR="00436E70" w:rsidRDefault="00436E70" w:rsidP="00DE0EF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722430"/>
      <w:docPartObj>
        <w:docPartGallery w:val="Page Numbers (Bottom of Page)"/>
        <w:docPartUnique/>
      </w:docPartObj>
    </w:sdtPr>
    <w:sdtContent>
      <w:p w14:paraId="0A054FB3" w14:textId="77777777" w:rsidR="00436E70" w:rsidRDefault="00436E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08CF4C3D" w14:textId="77777777" w:rsidR="00436E70" w:rsidRDefault="00436E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97827" w14:textId="77777777" w:rsidR="00436E70" w:rsidRDefault="00436E70" w:rsidP="00DE0EFB">
      <w:pPr>
        <w:spacing w:before="0"/>
      </w:pPr>
      <w:r>
        <w:separator/>
      </w:r>
    </w:p>
  </w:footnote>
  <w:footnote w:type="continuationSeparator" w:id="0">
    <w:p w14:paraId="289ADF4B" w14:textId="77777777" w:rsidR="00436E70" w:rsidRDefault="00436E70" w:rsidP="00DE0EF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279C"/>
    <w:multiLevelType w:val="hybridMultilevel"/>
    <w:tmpl w:val="F4700B54"/>
    <w:lvl w:ilvl="0" w:tplc="751C1E70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 Suwook">
    <w15:presenceInfo w15:providerId="Windows Live" w15:userId="b410f9a5935d1a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revisionView w:markup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FD"/>
    <w:rsid w:val="00012ABE"/>
    <w:rsid w:val="00077D74"/>
    <w:rsid w:val="000B5E92"/>
    <w:rsid w:val="000B705B"/>
    <w:rsid w:val="000C6FCF"/>
    <w:rsid w:val="00271DFE"/>
    <w:rsid w:val="002850D1"/>
    <w:rsid w:val="002909E3"/>
    <w:rsid w:val="00391E8A"/>
    <w:rsid w:val="003A5AE6"/>
    <w:rsid w:val="003C059C"/>
    <w:rsid w:val="00415614"/>
    <w:rsid w:val="00424363"/>
    <w:rsid w:val="00436E70"/>
    <w:rsid w:val="00462CA6"/>
    <w:rsid w:val="004A002E"/>
    <w:rsid w:val="004D1021"/>
    <w:rsid w:val="00571224"/>
    <w:rsid w:val="005717FF"/>
    <w:rsid w:val="005E4CDC"/>
    <w:rsid w:val="006150F3"/>
    <w:rsid w:val="00693A99"/>
    <w:rsid w:val="006B76FD"/>
    <w:rsid w:val="0070203B"/>
    <w:rsid w:val="00717366"/>
    <w:rsid w:val="007B1A61"/>
    <w:rsid w:val="00802C85"/>
    <w:rsid w:val="00815215"/>
    <w:rsid w:val="00850860"/>
    <w:rsid w:val="008C6FF3"/>
    <w:rsid w:val="00923AEC"/>
    <w:rsid w:val="009940C0"/>
    <w:rsid w:val="009E3BA3"/>
    <w:rsid w:val="00AB2BE4"/>
    <w:rsid w:val="00AC00D7"/>
    <w:rsid w:val="00AC1C55"/>
    <w:rsid w:val="00B06823"/>
    <w:rsid w:val="00B41774"/>
    <w:rsid w:val="00BC4785"/>
    <w:rsid w:val="00C03DDF"/>
    <w:rsid w:val="00C303FF"/>
    <w:rsid w:val="00CB7AD0"/>
    <w:rsid w:val="00CC4107"/>
    <w:rsid w:val="00DB3F33"/>
    <w:rsid w:val="00DE0EFB"/>
    <w:rsid w:val="00E72058"/>
    <w:rsid w:val="00EB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577A44"/>
  <w15:chartTrackingRefBased/>
  <w15:docId w15:val="{5526CAF7-2DD9-432E-84DD-BA23F6FE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0D7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3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F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06823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06823"/>
    <w:rPr>
      <w:rFonts w:asciiTheme="majorHAnsi" w:eastAsiaTheme="majorEastAsia" w:hAnsiTheme="majorHAnsi" w:cstheme="majorBidi"/>
      <w:kern w:val="0"/>
      <w:sz w:val="18"/>
      <w:szCs w:val="18"/>
      <w:lang w:val="en-GB" w:eastAsia="ja-JP"/>
    </w:rPr>
  </w:style>
  <w:style w:type="paragraph" w:styleId="a6">
    <w:name w:val="header"/>
    <w:basedOn w:val="a"/>
    <w:link w:val="Char0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paragraph" w:styleId="a7">
    <w:name w:val="footer"/>
    <w:basedOn w:val="a"/>
    <w:link w:val="Char1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A219A-63FB-40A3-873A-9196DD0E7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6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11</cp:revision>
  <cp:lastPrinted>2019-07-18T04:28:00Z</cp:lastPrinted>
  <dcterms:created xsi:type="dcterms:W3CDTF">2019-07-18T04:28:00Z</dcterms:created>
  <dcterms:modified xsi:type="dcterms:W3CDTF">2019-07-22T13:24:00Z</dcterms:modified>
</cp:coreProperties>
</file>